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CFCD0" w14:textId="77777777" w:rsidR="009F47D5" w:rsidRPr="00E525B4" w:rsidRDefault="009F47D5" w:rsidP="00E472D9">
      <w:pPr>
        <w:jc w:val="both"/>
        <w:rPr>
          <w:ins w:id="0" w:author="Microsoft Office User" w:date="2019-03-08T07:54:00Z"/>
          <w:rFonts w:ascii="Arial" w:hAnsi="Arial" w:cs="Arial"/>
          <w:sz w:val="20"/>
          <w:szCs w:val="20"/>
        </w:rPr>
      </w:pPr>
      <w:commentRangeStart w:id="1"/>
      <w:ins w:id="2" w:author="Microsoft Office User" w:date="2019-03-08T07:54:00Z">
        <w:r w:rsidRPr="00E525B4">
          <w:rPr>
            <w:rFonts w:ascii="Arial" w:hAnsi="Arial" w:cs="Arial"/>
            <w:sz w:val="20"/>
            <w:szCs w:val="20"/>
          </w:rPr>
          <w:t>Title etc</w:t>
        </w:r>
        <w:commentRangeEnd w:id="1"/>
        <w:r w:rsidRPr="00E525B4">
          <w:rPr>
            <w:rStyle w:val="CommentReference"/>
            <w:rFonts w:ascii="Arial" w:hAnsi="Arial" w:cs="Arial"/>
            <w:sz w:val="20"/>
            <w:szCs w:val="20"/>
          </w:rPr>
          <w:commentReference w:id="1"/>
        </w:r>
      </w:ins>
    </w:p>
    <w:p w14:paraId="279E5F58" w14:textId="0E1B9499" w:rsidR="00CD21C1" w:rsidRPr="00E525B4" w:rsidRDefault="00777D0F" w:rsidP="00E472D9">
      <w:pPr>
        <w:jc w:val="both"/>
        <w:rPr>
          <w:ins w:id="3" w:author="Microsoft Office User" w:date="2019-03-08T10:13:00Z"/>
          <w:rFonts w:ascii="Arial" w:hAnsi="Arial" w:cs="Arial"/>
          <w:sz w:val="20"/>
          <w:szCs w:val="20"/>
        </w:rPr>
      </w:pPr>
      <w:r w:rsidRPr="00E525B4">
        <w:rPr>
          <w:rFonts w:ascii="Arial" w:hAnsi="Arial" w:cs="Arial"/>
          <w:sz w:val="20"/>
          <w:szCs w:val="20"/>
        </w:rPr>
        <w:t xml:space="preserve">Psoriasis </w:t>
      </w:r>
      <w:ins w:id="4" w:author="Microsoft Office User" w:date="2019-03-08T08:04:00Z">
        <w:r w:rsidR="0033776F" w:rsidRPr="005924A7">
          <w:rPr>
            <w:rFonts w:ascii="Arial" w:hAnsi="Arial" w:cs="Arial"/>
            <w:sz w:val="20"/>
            <w:szCs w:val="20"/>
          </w:rPr>
          <w:t xml:space="preserve">and psoriatic arthritis </w:t>
        </w:r>
        <w:del w:id="5" w:author="Antonio" w:date="2019-03-12T13:35:00Z">
          <w:r w:rsidR="0033776F" w:rsidRPr="005924A7" w:rsidDel="001E46BA">
            <w:rPr>
              <w:rFonts w:ascii="Arial" w:hAnsi="Arial" w:cs="Arial"/>
              <w:sz w:val="20"/>
              <w:szCs w:val="20"/>
            </w:rPr>
            <w:delText xml:space="preserve">(PsA) </w:delText>
          </w:r>
        </w:del>
        <w:r w:rsidR="0033776F" w:rsidRPr="005924A7">
          <w:rPr>
            <w:rFonts w:ascii="Arial" w:hAnsi="Arial" w:cs="Arial"/>
            <w:sz w:val="20"/>
            <w:szCs w:val="20"/>
          </w:rPr>
          <w:t xml:space="preserve">are chronic inflammatory diseases characterised by </w:t>
        </w:r>
      </w:ins>
      <w:ins w:id="6" w:author="Microsoft Office User" w:date="2019-03-08T08:05:00Z">
        <w:r w:rsidR="0033776F" w:rsidRPr="005924A7">
          <w:rPr>
            <w:rFonts w:ascii="Arial" w:hAnsi="Arial" w:cs="Arial"/>
            <w:sz w:val="20"/>
            <w:szCs w:val="20"/>
          </w:rPr>
          <w:t xml:space="preserve">a </w:t>
        </w:r>
      </w:ins>
      <w:ins w:id="7" w:author="Microsoft Office User" w:date="2019-03-08T08:04:00Z">
        <w:r w:rsidR="0033776F" w:rsidRPr="005924A7">
          <w:rPr>
            <w:rFonts w:ascii="Arial" w:hAnsi="Arial" w:cs="Arial"/>
            <w:sz w:val="20"/>
            <w:szCs w:val="20"/>
          </w:rPr>
          <w:t xml:space="preserve">dysregulated immune </w:t>
        </w:r>
      </w:ins>
      <w:ins w:id="8" w:author="Antonio" w:date="2019-03-12T12:40:00Z">
        <w:r w:rsidR="00501D09" w:rsidRPr="00DB6781">
          <w:rPr>
            <w:rFonts w:ascii="Arial" w:hAnsi="Arial" w:cs="Arial"/>
            <w:sz w:val="20"/>
            <w:szCs w:val="20"/>
          </w:rPr>
          <w:t xml:space="preserve">and inflammatory </w:t>
        </w:r>
      </w:ins>
      <w:ins w:id="9" w:author="Microsoft Office User" w:date="2019-03-08T08:04:00Z">
        <w:r w:rsidR="0033776F" w:rsidRPr="00DB6781">
          <w:rPr>
            <w:rFonts w:ascii="Arial" w:hAnsi="Arial" w:cs="Arial"/>
            <w:sz w:val="20"/>
            <w:szCs w:val="20"/>
          </w:rPr>
          <w:t>response</w:t>
        </w:r>
      </w:ins>
      <w:del w:id="10" w:author="Microsoft Office User" w:date="2019-03-08T08:04:00Z">
        <w:r w:rsidRPr="00DB6781" w:rsidDel="0033776F">
          <w:rPr>
            <w:rFonts w:ascii="Arial" w:hAnsi="Arial" w:cs="Arial"/>
            <w:sz w:val="20"/>
            <w:szCs w:val="20"/>
          </w:rPr>
          <w:delText xml:space="preserve">is an inflammatory skin disease that </w:delText>
        </w:r>
      </w:del>
      <w:del w:id="11" w:author="Microsoft Office User" w:date="2019-03-08T08:00:00Z">
        <w:r w:rsidRPr="00DB6781" w:rsidDel="002868F7">
          <w:rPr>
            <w:rFonts w:ascii="Arial" w:hAnsi="Arial" w:cs="Arial"/>
            <w:sz w:val="20"/>
            <w:szCs w:val="20"/>
          </w:rPr>
          <w:delText>in 10</w:delText>
        </w:r>
        <w:r w:rsidR="00FA6178" w:rsidRPr="00DB6781" w:rsidDel="002868F7">
          <w:rPr>
            <w:rFonts w:ascii="Arial" w:hAnsi="Arial" w:cs="Arial"/>
            <w:sz w:val="20"/>
            <w:szCs w:val="20"/>
          </w:rPr>
          <w:delText>-</w:delText>
        </w:r>
        <w:r w:rsidRPr="00DB6781" w:rsidDel="002868F7">
          <w:rPr>
            <w:rFonts w:ascii="Arial" w:hAnsi="Arial" w:cs="Arial"/>
            <w:sz w:val="20"/>
            <w:szCs w:val="20"/>
          </w:rPr>
          <w:delText>30</w:delText>
        </w:r>
      </w:del>
      <w:del w:id="12" w:author="Microsoft Office User" w:date="2019-03-08T07:59:00Z">
        <w:r w:rsidRPr="00DB6781" w:rsidDel="002868F7">
          <w:rPr>
            <w:rFonts w:ascii="Arial" w:hAnsi="Arial" w:cs="Arial"/>
            <w:sz w:val="20"/>
            <w:szCs w:val="20"/>
          </w:rPr>
          <w:delText>\</w:delText>
        </w:r>
      </w:del>
      <w:del w:id="13" w:author="Microsoft Office User" w:date="2019-03-08T08:00:00Z">
        <w:r w:rsidRPr="00DB6781" w:rsidDel="002868F7">
          <w:rPr>
            <w:rFonts w:ascii="Arial" w:hAnsi="Arial" w:cs="Arial"/>
            <w:sz w:val="20"/>
            <w:szCs w:val="20"/>
          </w:rPr>
          <w:delText>% of cases is</w:delText>
        </w:r>
      </w:del>
      <w:del w:id="14" w:author="Microsoft Office User" w:date="2019-03-08T08:04:00Z">
        <w:r w:rsidRPr="00DB6781" w:rsidDel="0033776F">
          <w:rPr>
            <w:rFonts w:ascii="Arial" w:hAnsi="Arial" w:cs="Arial"/>
            <w:sz w:val="20"/>
            <w:szCs w:val="20"/>
          </w:rPr>
          <w:delText xml:space="preserve"> </w:delText>
        </w:r>
      </w:del>
      <w:del w:id="15" w:author="Microsoft Office User" w:date="2019-03-08T07:59:00Z">
        <w:r w:rsidRPr="00DB6781" w:rsidDel="002868F7">
          <w:rPr>
            <w:rFonts w:ascii="Arial" w:hAnsi="Arial" w:cs="Arial"/>
            <w:sz w:val="20"/>
            <w:szCs w:val="20"/>
          </w:rPr>
          <w:delText xml:space="preserve">followed </w:delText>
        </w:r>
      </w:del>
      <w:del w:id="16" w:author="Microsoft Office User" w:date="2019-03-08T08:02:00Z">
        <w:r w:rsidRPr="00DB6781" w:rsidDel="0033776F">
          <w:rPr>
            <w:rFonts w:ascii="Arial" w:hAnsi="Arial" w:cs="Arial"/>
            <w:sz w:val="20"/>
            <w:szCs w:val="20"/>
          </w:rPr>
          <w:delText xml:space="preserve">by </w:delText>
        </w:r>
      </w:del>
      <w:del w:id="17" w:author="Microsoft Office User" w:date="2019-03-08T08:04:00Z">
        <w:r w:rsidRPr="00DB6781" w:rsidDel="0033776F">
          <w:rPr>
            <w:rFonts w:ascii="Arial" w:hAnsi="Arial" w:cs="Arial"/>
            <w:sz w:val="20"/>
            <w:szCs w:val="20"/>
          </w:rPr>
          <w:delText>psoriatic arthritis</w:delText>
        </w:r>
      </w:del>
      <w:del w:id="18" w:author="Microsoft Office User" w:date="2019-03-08T08:02:00Z">
        <w:r w:rsidRPr="00DB6781" w:rsidDel="0033776F">
          <w:rPr>
            <w:rFonts w:ascii="Arial" w:hAnsi="Arial" w:cs="Arial"/>
            <w:sz w:val="20"/>
            <w:szCs w:val="20"/>
          </w:rPr>
          <w:delText xml:space="preserve"> (</w:delText>
        </w:r>
      </w:del>
      <w:del w:id="19" w:author="Microsoft Office User" w:date="2019-03-08T08:04:00Z">
        <w:r w:rsidRPr="00DB6781" w:rsidDel="0033776F">
          <w:rPr>
            <w:rFonts w:ascii="Arial" w:hAnsi="Arial" w:cs="Arial"/>
            <w:sz w:val="20"/>
            <w:szCs w:val="20"/>
          </w:rPr>
          <w:delText xml:space="preserve">PsA). Both are complex phenotypes resulting from the interaction of environmental and genetic </w:delText>
        </w:r>
        <w:r w:rsidR="00FA6178" w:rsidRPr="00DB6781" w:rsidDel="0033776F">
          <w:rPr>
            <w:rFonts w:ascii="Arial" w:hAnsi="Arial" w:cs="Arial"/>
            <w:sz w:val="20"/>
            <w:szCs w:val="20"/>
          </w:rPr>
          <w:delText>factors</w:delText>
        </w:r>
      </w:del>
      <w:r w:rsidRPr="00DB6781">
        <w:rPr>
          <w:rFonts w:ascii="Arial" w:hAnsi="Arial" w:cs="Arial"/>
          <w:sz w:val="20"/>
          <w:szCs w:val="20"/>
        </w:rPr>
        <w:t xml:space="preserve">. </w:t>
      </w:r>
      <w:ins w:id="20" w:author="Microsoft Office User" w:date="2019-03-08T08:06:00Z">
        <w:r w:rsidR="00F20891" w:rsidRPr="00DB6781">
          <w:rPr>
            <w:rFonts w:ascii="Arial" w:hAnsi="Arial" w:cs="Arial"/>
            <w:sz w:val="20"/>
            <w:szCs w:val="20"/>
          </w:rPr>
          <w:t xml:space="preserve">The functional basis of observed genetic associations </w:t>
        </w:r>
        <w:commentRangeStart w:id="21"/>
        <w:r w:rsidR="00F20891" w:rsidRPr="00DB6781">
          <w:rPr>
            <w:rFonts w:ascii="Arial" w:hAnsi="Arial" w:cs="Arial"/>
            <w:sz w:val="20"/>
            <w:szCs w:val="20"/>
          </w:rPr>
          <w:t xml:space="preserve">and </w:t>
        </w:r>
      </w:ins>
      <w:ins w:id="22" w:author="Microsoft Office User" w:date="2019-03-08T09:53:00Z">
        <w:r w:rsidR="00311045" w:rsidRPr="001927C9">
          <w:rPr>
            <w:rFonts w:ascii="Arial" w:hAnsi="Arial" w:cs="Arial"/>
            <w:sz w:val="20"/>
            <w:szCs w:val="20"/>
          </w:rPr>
          <w:t>relationship with</w:t>
        </w:r>
      </w:ins>
      <w:ins w:id="23" w:author="Microsoft Office User" w:date="2019-03-08T08:06:00Z">
        <w:r w:rsidR="00F20891" w:rsidRPr="001927C9">
          <w:rPr>
            <w:rFonts w:ascii="Arial" w:hAnsi="Arial" w:cs="Arial"/>
            <w:sz w:val="20"/>
            <w:szCs w:val="20"/>
          </w:rPr>
          <w:t xml:space="preserve"> </w:t>
        </w:r>
      </w:ins>
      <w:ins w:id="24" w:author="Microsoft Office User" w:date="2019-03-08T08:07:00Z">
        <w:r w:rsidR="00F20891" w:rsidRPr="001927C9">
          <w:rPr>
            <w:rFonts w:ascii="Arial" w:hAnsi="Arial" w:cs="Arial"/>
            <w:sz w:val="20"/>
            <w:szCs w:val="20"/>
          </w:rPr>
          <w:t xml:space="preserve">environmental factors </w:t>
        </w:r>
      </w:ins>
      <w:commentRangeEnd w:id="21"/>
      <w:r w:rsidR="00A87312" w:rsidRPr="00E525B4">
        <w:rPr>
          <w:rStyle w:val="CommentReference"/>
        </w:rPr>
        <w:commentReference w:id="21"/>
      </w:r>
      <w:ins w:id="25" w:author="Microsoft Office User" w:date="2019-03-08T08:07:00Z">
        <w:r w:rsidR="00F20891" w:rsidRPr="00E525B4">
          <w:rPr>
            <w:rFonts w:ascii="Arial" w:hAnsi="Arial" w:cs="Arial"/>
            <w:sz w:val="20"/>
            <w:szCs w:val="20"/>
          </w:rPr>
          <w:t xml:space="preserve">remains unresolved. </w:t>
        </w:r>
      </w:ins>
      <w:ins w:id="26" w:author="Microsoft Office User" w:date="2019-03-08T08:08:00Z">
        <w:r w:rsidR="00F20891" w:rsidRPr="00E525B4">
          <w:rPr>
            <w:rFonts w:ascii="Arial" w:hAnsi="Arial" w:cs="Arial"/>
            <w:sz w:val="20"/>
            <w:szCs w:val="20"/>
          </w:rPr>
          <w:t xml:space="preserve">This thesis aims to </w:t>
        </w:r>
      </w:ins>
      <w:ins w:id="27" w:author="Microsoft Office User" w:date="2019-03-08T08:09:00Z">
        <w:r w:rsidR="00F20891" w:rsidRPr="005924A7">
          <w:rPr>
            <w:rFonts w:ascii="Arial" w:hAnsi="Arial" w:cs="Arial"/>
            <w:sz w:val="20"/>
            <w:szCs w:val="20"/>
          </w:rPr>
          <w:t>establish</w:t>
        </w:r>
      </w:ins>
      <w:ins w:id="28" w:author="Microsoft Office User" w:date="2019-03-08T08:31:00Z">
        <w:r w:rsidR="00291F28" w:rsidRPr="005924A7">
          <w:rPr>
            <w:rFonts w:ascii="Arial" w:hAnsi="Arial" w:cs="Arial"/>
            <w:sz w:val="20"/>
            <w:szCs w:val="20"/>
          </w:rPr>
          <w:t xml:space="preserve"> </w:t>
        </w:r>
      </w:ins>
      <w:ins w:id="29" w:author="Microsoft Office User" w:date="2019-03-08T08:09:00Z">
        <w:r w:rsidR="00F20891" w:rsidRPr="005924A7">
          <w:rPr>
            <w:rFonts w:ascii="Arial" w:hAnsi="Arial" w:cs="Arial"/>
            <w:sz w:val="20"/>
            <w:szCs w:val="20"/>
          </w:rPr>
          <w:t xml:space="preserve">genome-wide epigenetic and gene expression profiles for </w:t>
        </w:r>
      </w:ins>
      <w:ins w:id="30" w:author="Microsoft Office User" w:date="2019-03-08T08:31:00Z">
        <w:r w:rsidR="00291F28" w:rsidRPr="001927C9">
          <w:rPr>
            <w:rFonts w:ascii="Arial" w:hAnsi="Arial" w:cs="Arial"/>
            <w:sz w:val="20"/>
            <w:szCs w:val="20"/>
          </w:rPr>
          <w:t xml:space="preserve">immune cells isolated from blood and </w:t>
        </w:r>
      </w:ins>
      <w:ins w:id="31" w:author="Microsoft Office User" w:date="2019-03-08T08:09:00Z">
        <w:r w:rsidR="00F20891" w:rsidRPr="001927C9">
          <w:rPr>
            <w:rFonts w:ascii="Arial" w:hAnsi="Arial" w:cs="Arial"/>
            <w:sz w:val="20"/>
            <w:szCs w:val="20"/>
          </w:rPr>
          <w:t>disease</w:t>
        </w:r>
      </w:ins>
      <w:ins w:id="32" w:author="Microsoft Office User" w:date="2019-03-08T09:53:00Z">
        <w:r w:rsidR="00311045" w:rsidRPr="001927C9">
          <w:rPr>
            <w:rFonts w:ascii="Arial" w:hAnsi="Arial" w:cs="Arial"/>
            <w:sz w:val="20"/>
            <w:szCs w:val="20"/>
          </w:rPr>
          <w:t>-</w:t>
        </w:r>
      </w:ins>
      <w:ins w:id="33" w:author="Microsoft Office User" w:date="2019-03-08T08:09:00Z">
        <w:r w:rsidR="00F20891" w:rsidRPr="001927C9">
          <w:rPr>
            <w:rFonts w:ascii="Arial" w:hAnsi="Arial" w:cs="Arial"/>
            <w:sz w:val="20"/>
            <w:szCs w:val="20"/>
          </w:rPr>
          <w:t>relevant tissues</w:t>
        </w:r>
      </w:ins>
      <w:ins w:id="34" w:author="Microsoft Office User" w:date="2019-03-08T08:31:00Z">
        <w:r w:rsidR="00291F28" w:rsidRPr="001927C9">
          <w:rPr>
            <w:rFonts w:ascii="Arial" w:hAnsi="Arial" w:cs="Arial"/>
            <w:sz w:val="20"/>
            <w:szCs w:val="20"/>
          </w:rPr>
          <w:t xml:space="preserve"> </w:t>
        </w:r>
      </w:ins>
      <w:ins w:id="35" w:author="Microsoft Office User" w:date="2019-03-08T10:13:00Z">
        <w:r w:rsidR="00CD21C1" w:rsidRPr="001927C9">
          <w:rPr>
            <w:rFonts w:ascii="Arial" w:hAnsi="Arial" w:cs="Arial"/>
            <w:sz w:val="20"/>
            <w:szCs w:val="20"/>
          </w:rPr>
          <w:t>to inform understanding of</w:t>
        </w:r>
      </w:ins>
      <w:ins w:id="36" w:author="Microsoft Office User" w:date="2019-03-08T08:09:00Z">
        <w:r w:rsidR="00F20891" w:rsidRPr="001927C9">
          <w:rPr>
            <w:rFonts w:ascii="Arial" w:hAnsi="Arial" w:cs="Arial"/>
            <w:sz w:val="20"/>
            <w:szCs w:val="20"/>
          </w:rPr>
          <w:t xml:space="preserve"> pathogenesis and </w:t>
        </w:r>
      </w:ins>
      <w:ins w:id="37" w:author="Microsoft Office User" w:date="2019-03-08T08:34:00Z">
        <w:r w:rsidR="003E3DB0" w:rsidRPr="001927C9">
          <w:rPr>
            <w:rFonts w:ascii="Arial" w:hAnsi="Arial" w:cs="Arial"/>
            <w:sz w:val="20"/>
            <w:szCs w:val="20"/>
          </w:rPr>
          <w:t>genome-wide association stud</w:t>
        </w:r>
      </w:ins>
      <w:ins w:id="38" w:author="Antonio" w:date="2019-03-12T13:34:00Z">
        <w:r w:rsidR="001E46BA" w:rsidRPr="001927C9">
          <w:rPr>
            <w:rFonts w:ascii="Arial" w:hAnsi="Arial" w:cs="Arial"/>
            <w:sz w:val="20"/>
            <w:szCs w:val="20"/>
          </w:rPr>
          <w:t>y</w:t>
        </w:r>
      </w:ins>
      <w:ins w:id="39" w:author="Microsoft Office User" w:date="2019-03-08T08:34:00Z">
        <w:del w:id="40" w:author="Antonio" w:date="2019-03-12T13:34:00Z">
          <w:r w:rsidR="003E3DB0" w:rsidRPr="001927C9" w:rsidDel="001E46BA">
            <w:rPr>
              <w:rFonts w:ascii="Arial" w:hAnsi="Arial" w:cs="Arial"/>
              <w:sz w:val="20"/>
              <w:szCs w:val="20"/>
            </w:rPr>
            <w:delText>ies</w:delText>
          </w:r>
        </w:del>
        <w:r w:rsidR="003E3DB0" w:rsidRPr="001927C9">
          <w:rPr>
            <w:rFonts w:ascii="Arial" w:hAnsi="Arial" w:cs="Arial"/>
            <w:sz w:val="20"/>
            <w:szCs w:val="20"/>
          </w:rPr>
          <w:t xml:space="preserve"> (GWAS)</w:t>
        </w:r>
      </w:ins>
      <w:ins w:id="41" w:author="Antonio" w:date="2019-03-12T12:43:00Z">
        <w:r w:rsidR="00927B05" w:rsidRPr="001927C9">
          <w:rPr>
            <w:rFonts w:ascii="Arial" w:hAnsi="Arial" w:cs="Arial"/>
            <w:sz w:val="20"/>
            <w:szCs w:val="20"/>
          </w:rPr>
          <w:t xml:space="preserve"> </w:t>
        </w:r>
        <w:commentRangeStart w:id="42"/>
        <w:r w:rsidR="00927B05" w:rsidRPr="001927C9">
          <w:rPr>
            <w:rFonts w:ascii="Arial" w:hAnsi="Arial" w:cs="Arial"/>
            <w:sz w:val="20"/>
            <w:szCs w:val="20"/>
          </w:rPr>
          <w:t>results</w:t>
        </w:r>
        <w:commentRangeEnd w:id="42"/>
        <w:r w:rsidR="00927B05" w:rsidRPr="00E525B4">
          <w:rPr>
            <w:rStyle w:val="CommentReference"/>
          </w:rPr>
          <w:commentReference w:id="42"/>
        </w:r>
      </w:ins>
      <w:ins w:id="43" w:author="Microsoft Office User" w:date="2019-03-08T08:32:00Z">
        <w:r w:rsidR="00291F28" w:rsidRPr="00E525B4">
          <w:rPr>
            <w:rFonts w:ascii="Arial" w:hAnsi="Arial" w:cs="Arial"/>
            <w:sz w:val="20"/>
            <w:szCs w:val="20"/>
          </w:rPr>
          <w:t>.</w:t>
        </w:r>
      </w:ins>
    </w:p>
    <w:p w14:paraId="7AB09E02" w14:textId="3FE74DBF" w:rsidR="00777D0F" w:rsidRPr="00DB6781" w:rsidDel="003E3DB0" w:rsidRDefault="00777D0F" w:rsidP="00E472D9">
      <w:pPr>
        <w:jc w:val="both"/>
        <w:rPr>
          <w:del w:id="44" w:author="Microsoft Office User" w:date="2019-03-08T08:37:00Z"/>
          <w:rFonts w:ascii="Arial" w:hAnsi="Arial" w:cs="Arial"/>
          <w:sz w:val="20"/>
          <w:szCs w:val="20"/>
        </w:rPr>
      </w:pPr>
      <w:del w:id="45" w:author="Microsoft Office User" w:date="2019-03-08T08:33:00Z">
        <w:r w:rsidRPr="005924A7" w:rsidDel="00291F28">
          <w:rPr>
            <w:rFonts w:ascii="Arial" w:hAnsi="Arial" w:cs="Arial"/>
            <w:sz w:val="20"/>
            <w:szCs w:val="20"/>
          </w:rPr>
          <w:delText>Genetic variation has been demonstrated to have cell type and context specific effect</w:delText>
        </w:r>
        <w:r w:rsidR="0045109B" w:rsidRPr="005924A7" w:rsidDel="00291F28">
          <w:rPr>
            <w:rFonts w:ascii="Arial" w:hAnsi="Arial" w:cs="Arial"/>
            <w:sz w:val="20"/>
            <w:szCs w:val="20"/>
          </w:rPr>
          <w:delText>s</w:delText>
        </w:r>
        <w:r w:rsidRPr="005924A7" w:rsidDel="00291F28">
          <w:rPr>
            <w:rFonts w:ascii="Arial" w:hAnsi="Arial" w:cs="Arial"/>
            <w:sz w:val="20"/>
            <w:szCs w:val="20"/>
          </w:rPr>
          <w:delText xml:space="preserve"> </w:delText>
        </w:r>
        <w:r w:rsidR="00FA6178" w:rsidRPr="005924A7" w:rsidDel="00291F28">
          <w:rPr>
            <w:rFonts w:ascii="Arial" w:hAnsi="Arial" w:cs="Arial"/>
            <w:sz w:val="20"/>
            <w:szCs w:val="20"/>
          </w:rPr>
          <w:delText>on</w:delText>
        </w:r>
        <w:r w:rsidRPr="00DB6781" w:rsidDel="00291F28">
          <w:rPr>
            <w:rFonts w:ascii="Arial" w:hAnsi="Arial" w:cs="Arial"/>
            <w:sz w:val="20"/>
            <w:szCs w:val="20"/>
          </w:rPr>
          <w:delText xml:space="preserve"> transcription and epigenetic profiles. </w:delText>
        </w:r>
      </w:del>
      <w:del w:id="46" w:author="Microsoft Office User" w:date="2019-03-08T09:40:00Z">
        <w:r w:rsidR="001516F0" w:rsidRPr="00DB6781" w:rsidDel="006158C1">
          <w:rPr>
            <w:rFonts w:ascii="Arial" w:hAnsi="Arial" w:cs="Arial"/>
            <w:sz w:val="20"/>
            <w:szCs w:val="20"/>
          </w:rPr>
          <w:delText>Recent</w:delText>
        </w:r>
        <w:r w:rsidRPr="00DB6781" w:rsidDel="006158C1">
          <w:rPr>
            <w:rFonts w:ascii="Arial" w:hAnsi="Arial" w:cs="Arial"/>
            <w:sz w:val="20"/>
            <w:szCs w:val="20"/>
          </w:rPr>
          <w:delText xml:space="preserve"> technical advances </w:delText>
        </w:r>
        <w:r w:rsidR="004A6165" w:rsidRPr="00DB6781" w:rsidDel="006158C1">
          <w:rPr>
            <w:rFonts w:ascii="Arial" w:hAnsi="Arial" w:cs="Arial"/>
            <w:sz w:val="20"/>
            <w:szCs w:val="20"/>
          </w:rPr>
          <w:delText>enable</w:delText>
        </w:r>
        <w:r w:rsidRPr="00DB6781" w:rsidDel="006158C1">
          <w:rPr>
            <w:rFonts w:ascii="Arial" w:hAnsi="Arial" w:cs="Arial"/>
            <w:sz w:val="20"/>
            <w:szCs w:val="20"/>
          </w:rPr>
          <w:delText xml:space="preserve"> characteris</w:delText>
        </w:r>
        <w:r w:rsidR="004A6165" w:rsidRPr="00DB6781" w:rsidDel="006158C1">
          <w:rPr>
            <w:rFonts w:ascii="Arial" w:hAnsi="Arial" w:cs="Arial"/>
            <w:sz w:val="20"/>
            <w:szCs w:val="20"/>
          </w:rPr>
          <w:delText>ation of</w:delText>
        </w:r>
        <w:r w:rsidRPr="00DB6781" w:rsidDel="006158C1">
          <w:rPr>
            <w:rFonts w:ascii="Arial" w:hAnsi="Arial" w:cs="Arial"/>
            <w:sz w:val="20"/>
            <w:szCs w:val="20"/>
          </w:rPr>
          <w:delText xml:space="preserve"> changes in chromatin accessibility, histone modifications, </w:delText>
        </w:r>
        <w:r w:rsidR="00FA6178" w:rsidRPr="00DB6781" w:rsidDel="006158C1">
          <w:rPr>
            <w:rFonts w:ascii="Arial" w:hAnsi="Arial" w:cs="Arial"/>
            <w:sz w:val="20"/>
            <w:szCs w:val="20"/>
          </w:rPr>
          <w:delText xml:space="preserve">the </w:delText>
        </w:r>
        <w:r w:rsidRPr="00DB6781" w:rsidDel="006158C1">
          <w:rPr>
            <w:rFonts w:ascii="Arial" w:hAnsi="Arial" w:cs="Arial"/>
            <w:sz w:val="20"/>
            <w:szCs w:val="20"/>
          </w:rPr>
          <w:delText>transcriptom</w:delText>
        </w:r>
        <w:r w:rsidR="00FA6178" w:rsidRPr="00DB6781" w:rsidDel="006158C1">
          <w:rPr>
            <w:rFonts w:ascii="Arial" w:hAnsi="Arial" w:cs="Arial"/>
            <w:sz w:val="20"/>
            <w:szCs w:val="20"/>
          </w:rPr>
          <w:delText>e</w:delText>
        </w:r>
        <w:r w:rsidRPr="00DB6781" w:rsidDel="006158C1">
          <w:rPr>
            <w:rFonts w:ascii="Arial" w:hAnsi="Arial" w:cs="Arial"/>
            <w:sz w:val="20"/>
            <w:szCs w:val="20"/>
          </w:rPr>
          <w:delText xml:space="preserve"> and proteom</w:delText>
        </w:r>
        <w:r w:rsidR="00FA6178" w:rsidRPr="00DB6781" w:rsidDel="006158C1">
          <w:rPr>
            <w:rFonts w:ascii="Arial" w:hAnsi="Arial" w:cs="Arial"/>
            <w:sz w:val="20"/>
            <w:szCs w:val="20"/>
          </w:rPr>
          <w:delText>e</w:delText>
        </w:r>
        <w:r w:rsidRPr="00DB6781" w:rsidDel="006158C1">
          <w:rPr>
            <w:rFonts w:ascii="Arial" w:hAnsi="Arial" w:cs="Arial"/>
            <w:sz w:val="20"/>
            <w:szCs w:val="20"/>
          </w:rPr>
          <w:delText xml:space="preserve"> using clinical samples. </w:delText>
        </w:r>
      </w:del>
      <w:del w:id="47" w:author="Microsoft Office User" w:date="2019-03-08T08:36:00Z">
        <w:r w:rsidRPr="00DB6781" w:rsidDel="003E3DB0">
          <w:rPr>
            <w:rFonts w:ascii="Arial" w:hAnsi="Arial" w:cs="Arial"/>
            <w:sz w:val="20"/>
            <w:szCs w:val="20"/>
          </w:rPr>
          <w:delText xml:space="preserve">In this thesis, complementary functional genomics approaches were used to interrogate tissue and cell type specific changes in the regulatory landscape of psoriasis and PsA, to </w:delText>
        </w:r>
        <w:r w:rsidR="00491C3B" w:rsidRPr="00DB6781" w:rsidDel="003E3DB0">
          <w:rPr>
            <w:rFonts w:ascii="Arial" w:hAnsi="Arial" w:cs="Arial"/>
            <w:sz w:val="20"/>
            <w:szCs w:val="20"/>
          </w:rPr>
          <w:delText>aid</w:delText>
        </w:r>
        <w:r w:rsidRPr="00DB6781" w:rsidDel="003E3DB0">
          <w:rPr>
            <w:rFonts w:ascii="Arial" w:hAnsi="Arial" w:cs="Arial"/>
            <w:sz w:val="20"/>
            <w:szCs w:val="20"/>
          </w:rPr>
          <w:delText xml:space="preserve"> interpretation of genetic associations from GWAS.</w:delText>
        </w:r>
      </w:del>
      <w:ins w:id="48" w:author="Microsoft Office User" w:date="2019-03-08T08:36:00Z">
        <w:r w:rsidR="003E3DB0" w:rsidRPr="00DB6781">
          <w:rPr>
            <w:rFonts w:ascii="Arial" w:hAnsi="Arial" w:cs="Arial"/>
            <w:sz w:val="20"/>
            <w:szCs w:val="20"/>
          </w:rPr>
          <w:t xml:space="preserve">The first results chapter </w:t>
        </w:r>
      </w:ins>
      <w:ins w:id="49" w:author="Microsoft Office User" w:date="2019-03-08T09:41:00Z">
        <w:r w:rsidR="006158C1" w:rsidRPr="00DB6781">
          <w:rPr>
            <w:rFonts w:ascii="Arial" w:hAnsi="Arial" w:cs="Arial"/>
            <w:sz w:val="20"/>
            <w:szCs w:val="20"/>
          </w:rPr>
          <w:t>establishes</w:t>
        </w:r>
      </w:ins>
    </w:p>
    <w:p w14:paraId="13E3E144" w14:textId="1E33E3F4" w:rsidR="00152A27" w:rsidRPr="00DB6781" w:rsidDel="003E3DB0" w:rsidRDefault="00152A27" w:rsidP="00E472D9">
      <w:pPr>
        <w:jc w:val="both"/>
        <w:rPr>
          <w:del w:id="50" w:author="Microsoft Office User" w:date="2019-03-08T08:37:00Z"/>
          <w:rFonts w:ascii="Arial" w:hAnsi="Arial" w:cs="Arial"/>
          <w:sz w:val="20"/>
          <w:szCs w:val="20"/>
        </w:rPr>
      </w:pPr>
    </w:p>
    <w:p w14:paraId="74141930" w14:textId="6112D6BE" w:rsidR="001B1C7E" w:rsidRPr="00DB6781" w:rsidRDefault="00152A27" w:rsidP="00E472D9">
      <w:pPr>
        <w:jc w:val="both"/>
        <w:rPr>
          <w:ins w:id="51" w:author="Microsoft Office User" w:date="2019-03-08T09:45:00Z"/>
          <w:rFonts w:ascii="Arial" w:hAnsi="Arial" w:cs="Arial"/>
          <w:sz w:val="20"/>
          <w:szCs w:val="20"/>
        </w:rPr>
      </w:pPr>
      <w:del w:id="52" w:author="Microsoft Office User" w:date="2019-03-08T08:37:00Z">
        <w:r w:rsidRPr="00DB6781" w:rsidDel="003E3DB0">
          <w:rPr>
            <w:rFonts w:ascii="Arial" w:hAnsi="Arial" w:cs="Arial"/>
            <w:sz w:val="20"/>
            <w:szCs w:val="20"/>
          </w:rPr>
          <w:delText>E</w:delText>
        </w:r>
      </w:del>
      <w:del w:id="53" w:author="Microsoft Office User" w:date="2019-03-08T09:41:00Z">
        <w:r w:rsidRPr="00DB6781" w:rsidDel="006158C1">
          <w:rPr>
            <w:rFonts w:ascii="Arial" w:hAnsi="Arial" w:cs="Arial"/>
            <w:sz w:val="20"/>
            <w:szCs w:val="20"/>
          </w:rPr>
          <w:delText>stablishment of</w:delText>
        </w:r>
      </w:del>
      <w:r w:rsidRPr="00DB6781">
        <w:rPr>
          <w:rFonts w:ascii="Arial" w:hAnsi="Arial" w:cs="Arial"/>
          <w:sz w:val="20"/>
          <w:szCs w:val="20"/>
        </w:rPr>
        <w:t xml:space="preserve"> </w:t>
      </w:r>
      <w:del w:id="54" w:author="Microsoft Office User" w:date="2019-03-08T09:54:00Z">
        <w:r w:rsidRPr="00DB6781" w:rsidDel="00311045">
          <w:rPr>
            <w:rFonts w:ascii="Arial" w:hAnsi="Arial" w:cs="Arial"/>
            <w:sz w:val="20"/>
            <w:szCs w:val="20"/>
          </w:rPr>
          <w:delText xml:space="preserve">the </w:delText>
        </w:r>
      </w:del>
      <w:r w:rsidRPr="00DB6781">
        <w:rPr>
          <w:rFonts w:ascii="Arial" w:hAnsi="Arial" w:cs="Arial"/>
          <w:sz w:val="20"/>
          <w:szCs w:val="20"/>
        </w:rPr>
        <w:t xml:space="preserve">methodological and analytical </w:t>
      </w:r>
      <w:del w:id="55" w:author="Microsoft Office User" w:date="2019-03-08T09:41:00Z">
        <w:r w:rsidRPr="00DB6781" w:rsidDel="006158C1">
          <w:rPr>
            <w:rFonts w:ascii="Arial" w:hAnsi="Arial" w:cs="Arial"/>
            <w:sz w:val="20"/>
            <w:szCs w:val="20"/>
          </w:rPr>
          <w:delText xml:space="preserve">tools </w:delText>
        </w:r>
      </w:del>
      <w:ins w:id="56" w:author="Microsoft Office User" w:date="2019-03-08T09:41:00Z">
        <w:r w:rsidR="006158C1" w:rsidRPr="00DB6781">
          <w:rPr>
            <w:rFonts w:ascii="Arial" w:hAnsi="Arial" w:cs="Arial"/>
            <w:sz w:val="20"/>
            <w:szCs w:val="20"/>
          </w:rPr>
          <w:t xml:space="preserve">pipelines </w:t>
        </w:r>
      </w:ins>
      <w:del w:id="57" w:author="Microsoft Office User" w:date="2019-03-08T10:03:00Z">
        <w:r w:rsidRPr="00DB6781" w:rsidDel="006337C5">
          <w:rPr>
            <w:rFonts w:ascii="Arial" w:hAnsi="Arial" w:cs="Arial"/>
            <w:sz w:val="20"/>
            <w:szCs w:val="20"/>
          </w:rPr>
          <w:delText>to profile chromatin accessibility</w:delText>
        </w:r>
      </w:del>
      <w:del w:id="58" w:author="Microsoft Office User" w:date="2019-03-08T09:58:00Z">
        <w:r w:rsidRPr="00DB6781" w:rsidDel="0024212F">
          <w:rPr>
            <w:rFonts w:ascii="Arial" w:hAnsi="Arial" w:cs="Arial"/>
            <w:sz w:val="20"/>
            <w:szCs w:val="20"/>
          </w:rPr>
          <w:delText xml:space="preserve"> </w:delText>
        </w:r>
      </w:del>
      <w:del w:id="59" w:author="Microsoft Office User" w:date="2019-03-08T09:55:00Z">
        <w:r w:rsidRPr="00DB6781" w:rsidDel="0024212F">
          <w:rPr>
            <w:rFonts w:ascii="Arial" w:hAnsi="Arial" w:cs="Arial"/>
            <w:sz w:val="20"/>
            <w:szCs w:val="20"/>
          </w:rPr>
          <w:delText xml:space="preserve">using </w:delText>
        </w:r>
      </w:del>
      <w:ins w:id="60" w:author="Microsoft Office User" w:date="2019-03-08T10:03:00Z">
        <w:r w:rsidR="006337C5" w:rsidRPr="00DB6781">
          <w:rPr>
            <w:rFonts w:ascii="Arial" w:hAnsi="Arial" w:cs="Arial"/>
            <w:sz w:val="20"/>
            <w:szCs w:val="20"/>
          </w:rPr>
          <w:t xml:space="preserve">for </w:t>
        </w:r>
      </w:ins>
      <w:ins w:id="61" w:author="Antonio" w:date="2019-03-12T12:45:00Z">
        <w:r w:rsidR="00927B05" w:rsidRPr="00DB6781">
          <w:rPr>
            <w:rFonts w:ascii="Arial" w:hAnsi="Arial" w:cs="Arial"/>
            <w:sz w:val="20"/>
            <w:szCs w:val="20"/>
          </w:rPr>
          <w:t xml:space="preserve">novel chromatin profiling techniques in </w:t>
        </w:r>
      </w:ins>
      <w:ins w:id="62" w:author="Antonio" w:date="2019-03-12T12:49:00Z">
        <w:r w:rsidR="00082A34" w:rsidRPr="00DB6781">
          <w:rPr>
            <w:rFonts w:ascii="Arial" w:hAnsi="Arial" w:cs="Arial"/>
            <w:sz w:val="20"/>
            <w:szCs w:val="20"/>
          </w:rPr>
          <w:t xml:space="preserve">challenging clinical samples. It shows that </w:t>
        </w:r>
      </w:ins>
      <w:ins w:id="63" w:author="Antonio" w:date="2019-03-12T12:50:00Z">
        <w:r w:rsidR="00082A34" w:rsidRPr="00DB6781">
          <w:rPr>
            <w:rFonts w:ascii="Arial" w:hAnsi="Arial" w:cs="Arial"/>
            <w:sz w:val="20"/>
            <w:szCs w:val="20"/>
          </w:rPr>
          <w:t xml:space="preserve">Omni-ATAC, </w:t>
        </w:r>
      </w:ins>
      <w:ins w:id="64" w:author="Antonio" w:date="2019-03-12T12:49:00Z">
        <w:r w:rsidR="00082A34" w:rsidRPr="00DB6781">
          <w:rPr>
            <w:rFonts w:ascii="Arial" w:hAnsi="Arial" w:cs="Arial"/>
            <w:sz w:val="20"/>
            <w:szCs w:val="20"/>
          </w:rPr>
          <w:t xml:space="preserve">a variant of </w:t>
        </w:r>
      </w:ins>
      <w:ins w:id="65" w:author="Microsoft Office User" w:date="2019-03-08T10:03:00Z">
        <w:del w:id="66" w:author="Antonio" w:date="2019-03-12T12:50:00Z">
          <w:r w:rsidR="006337C5" w:rsidRPr="00DB6781" w:rsidDel="00082A34">
            <w:rPr>
              <w:rFonts w:ascii="Arial" w:hAnsi="Arial" w:cs="Arial"/>
              <w:sz w:val="20"/>
              <w:szCs w:val="20"/>
            </w:rPr>
            <w:delText>a</w:delText>
          </w:r>
        </w:del>
      </w:ins>
      <w:ins w:id="67" w:author="Microsoft Office User" w:date="2019-03-08T08:37:00Z">
        <w:del w:id="68" w:author="Antonio" w:date="2019-03-12T12:50:00Z">
          <w:r w:rsidR="003E3DB0" w:rsidRPr="00DB6781" w:rsidDel="00082A34">
            <w:rPr>
              <w:rFonts w:ascii="Arial" w:hAnsi="Arial" w:cs="Arial"/>
              <w:sz w:val="20"/>
              <w:szCs w:val="20"/>
            </w:rPr>
            <w:delText xml:space="preserve"> </w:delText>
          </w:r>
        </w:del>
      </w:ins>
      <w:ins w:id="69" w:author="Microsoft Office User" w:date="2019-03-08T09:58:00Z">
        <w:del w:id="70" w:author="Antonio" w:date="2019-03-12T12:50:00Z">
          <w:r w:rsidR="0024212F" w:rsidRPr="00DB6781" w:rsidDel="00082A34">
            <w:rPr>
              <w:rFonts w:ascii="Arial" w:hAnsi="Arial" w:cs="Arial"/>
              <w:sz w:val="20"/>
              <w:szCs w:val="20"/>
            </w:rPr>
            <w:delText xml:space="preserve">new </w:delText>
          </w:r>
        </w:del>
      </w:ins>
      <w:ins w:id="71" w:author="Microsoft Office User" w:date="2019-03-08T08:44:00Z">
        <w:del w:id="72" w:author="Antonio" w:date="2019-03-12T12:50:00Z">
          <w:r w:rsidR="00F13A7C" w:rsidRPr="00DB6781" w:rsidDel="00082A34">
            <w:rPr>
              <w:rFonts w:ascii="Arial" w:hAnsi="Arial" w:cs="Arial"/>
              <w:sz w:val="20"/>
              <w:szCs w:val="20"/>
            </w:rPr>
            <w:delText>technique</w:delText>
          </w:r>
        </w:del>
      </w:ins>
      <w:ins w:id="73" w:author="Microsoft Office User" w:date="2019-03-08T08:37:00Z">
        <w:del w:id="74" w:author="Antonio" w:date="2019-03-12T12:50:00Z">
          <w:r w:rsidR="003E3DB0" w:rsidRPr="00DB6781" w:rsidDel="00082A34">
            <w:rPr>
              <w:rFonts w:ascii="Arial" w:hAnsi="Arial" w:cs="Arial"/>
              <w:sz w:val="20"/>
              <w:szCs w:val="20"/>
            </w:rPr>
            <w:delText xml:space="preserve">, </w:delText>
          </w:r>
        </w:del>
      </w:ins>
      <w:ins w:id="75" w:author="Microsoft Office User" w:date="2019-03-08T08:38:00Z">
        <w:r w:rsidR="003E3DB0" w:rsidRPr="00DB6781">
          <w:rPr>
            <w:rFonts w:ascii="Arial" w:hAnsi="Arial" w:cs="Arial"/>
            <w:sz w:val="20"/>
            <w:szCs w:val="20"/>
          </w:rPr>
          <w:t xml:space="preserve">Assay for Transposase-Accessible Chromatin using sequencing </w:t>
        </w:r>
      </w:ins>
      <w:ins w:id="76" w:author="Microsoft Office User" w:date="2019-03-08T08:39:00Z">
        <w:r w:rsidR="003E3DB0" w:rsidRPr="00DB6781">
          <w:rPr>
            <w:rFonts w:ascii="Arial" w:hAnsi="Arial" w:cs="Arial"/>
            <w:sz w:val="20"/>
            <w:szCs w:val="20"/>
          </w:rPr>
          <w:t>(</w:t>
        </w:r>
      </w:ins>
      <w:r w:rsidRPr="00DB6781">
        <w:rPr>
          <w:rFonts w:ascii="Arial" w:hAnsi="Arial" w:cs="Arial"/>
          <w:sz w:val="20"/>
          <w:szCs w:val="20"/>
        </w:rPr>
        <w:t>ATAC-seq</w:t>
      </w:r>
      <w:ins w:id="77" w:author="Microsoft Office User" w:date="2019-03-08T08:39:00Z">
        <w:r w:rsidR="003E3DB0" w:rsidRPr="00DB6781">
          <w:rPr>
            <w:rFonts w:ascii="Arial" w:hAnsi="Arial" w:cs="Arial"/>
            <w:sz w:val="20"/>
            <w:szCs w:val="20"/>
          </w:rPr>
          <w:t>)</w:t>
        </w:r>
      </w:ins>
      <w:ins w:id="78" w:author="Microsoft Office User" w:date="2019-03-08T10:03:00Z">
        <w:del w:id="79" w:author="Antonio" w:date="2019-03-12T12:50:00Z">
          <w:r w:rsidR="006337C5" w:rsidRPr="00DB6781" w:rsidDel="00082A34">
            <w:rPr>
              <w:rFonts w:ascii="Arial" w:hAnsi="Arial" w:cs="Arial"/>
              <w:sz w:val="20"/>
              <w:szCs w:val="20"/>
            </w:rPr>
            <w:delText>.</w:delText>
          </w:r>
        </w:del>
      </w:ins>
      <w:ins w:id="80" w:author="Antonio" w:date="2019-03-12T12:50:00Z">
        <w:r w:rsidR="00082A34" w:rsidRPr="00DB6781">
          <w:rPr>
            <w:rFonts w:ascii="Arial" w:hAnsi="Arial" w:cs="Arial"/>
            <w:sz w:val="20"/>
            <w:szCs w:val="20"/>
          </w:rPr>
          <w:t>,</w:t>
        </w:r>
      </w:ins>
      <w:ins w:id="81" w:author="Microsoft Office User" w:date="2019-03-08T10:03:00Z">
        <w:r w:rsidR="006337C5" w:rsidRPr="00DB6781">
          <w:rPr>
            <w:rFonts w:ascii="Arial" w:hAnsi="Arial" w:cs="Arial"/>
            <w:sz w:val="20"/>
            <w:szCs w:val="20"/>
          </w:rPr>
          <w:t xml:space="preserve"> </w:t>
        </w:r>
      </w:ins>
      <w:ins w:id="82" w:author="Microsoft Office User" w:date="2019-03-08T08:44:00Z">
        <w:del w:id="83" w:author="Antonio" w:date="2019-03-12T12:50:00Z">
          <w:r w:rsidR="00475C67" w:rsidRPr="00DB6781" w:rsidDel="00082A34">
            <w:rPr>
              <w:rFonts w:ascii="Arial" w:hAnsi="Arial" w:cs="Arial"/>
              <w:sz w:val="20"/>
              <w:szCs w:val="20"/>
            </w:rPr>
            <w:delText xml:space="preserve">Omni-ATAC </w:delText>
          </w:r>
        </w:del>
      </w:ins>
      <w:ins w:id="84" w:author="Microsoft Office User" w:date="2019-03-08T09:57:00Z">
        <w:r w:rsidR="0024212F" w:rsidRPr="00DB6781">
          <w:rPr>
            <w:rFonts w:ascii="Arial" w:hAnsi="Arial" w:cs="Arial"/>
            <w:sz w:val="20"/>
            <w:szCs w:val="20"/>
          </w:rPr>
          <w:t>perform</w:t>
        </w:r>
      </w:ins>
      <w:ins w:id="85" w:author="Antonio" w:date="2019-03-12T12:51:00Z">
        <w:r w:rsidR="00082A34" w:rsidRPr="00DB6781">
          <w:rPr>
            <w:rFonts w:ascii="Arial" w:hAnsi="Arial" w:cs="Arial"/>
            <w:sz w:val="20"/>
            <w:szCs w:val="20"/>
          </w:rPr>
          <w:t xml:space="preserve">s </w:t>
        </w:r>
      </w:ins>
      <w:ins w:id="86" w:author="Microsoft Office User" w:date="2019-03-08T10:04:00Z">
        <w:del w:id="87" w:author="Antonio" w:date="2019-03-12T12:51:00Z">
          <w:r w:rsidR="006337C5" w:rsidRPr="00DB6781" w:rsidDel="00082A34">
            <w:rPr>
              <w:rFonts w:ascii="Arial" w:hAnsi="Arial" w:cs="Arial"/>
              <w:sz w:val="20"/>
              <w:szCs w:val="20"/>
            </w:rPr>
            <w:delText>ed</w:delText>
          </w:r>
        </w:del>
      </w:ins>
      <w:ins w:id="88" w:author="Microsoft Office User" w:date="2019-03-08T10:03:00Z">
        <w:del w:id="89" w:author="Antonio" w:date="2019-03-12T12:51:00Z">
          <w:r w:rsidR="006337C5" w:rsidRPr="00DB6781" w:rsidDel="00082A34">
            <w:rPr>
              <w:rFonts w:ascii="Arial" w:hAnsi="Arial" w:cs="Arial"/>
              <w:sz w:val="20"/>
              <w:szCs w:val="20"/>
            </w:rPr>
            <w:delText xml:space="preserve"> </w:delText>
          </w:r>
        </w:del>
      </w:ins>
      <w:ins w:id="90" w:author="Microsoft Office User" w:date="2019-03-08T09:57:00Z">
        <w:r w:rsidR="0024212F" w:rsidRPr="00DB6781">
          <w:rPr>
            <w:rFonts w:ascii="Arial" w:hAnsi="Arial" w:cs="Arial"/>
            <w:sz w:val="20"/>
            <w:szCs w:val="20"/>
          </w:rPr>
          <w:t>best for</w:t>
        </w:r>
      </w:ins>
      <w:ins w:id="91" w:author="Microsoft Office User" w:date="2019-03-08T09:41:00Z">
        <w:r w:rsidR="006158C1" w:rsidRPr="00DB6781">
          <w:rPr>
            <w:rFonts w:ascii="Arial" w:hAnsi="Arial" w:cs="Arial"/>
            <w:sz w:val="20"/>
            <w:szCs w:val="20"/>
          </w:rPr>
          <w:t xml:space="preserve"> skin biopsies</w:t>
        </w:r>
      </w:ins>
      <w:ins w:id="92" w:author="Microsoft Office User" w:date="2019-03-08T09:42:00Z">
        <w:r w:rsidR="006158C1" w:rsidRPr="00DB6781">
          <w:rPr>
            <w:rFonts w:ascii="Arial" w:hAnsi="Arial" w:cs="Arial"/>
            <w:sz w:val="20"/>
            <w:szCs w:val="20"/>
          </w:rPr>
          <w:t xml:space="preserve">. </w:t>
        </w:r>
        <w:del w:id="93" w:author="Antonio" w:date="2019-03-12T12:55:00Z">
          <w:r w:rsidR="006158C1" w:rsidRPr="00DB6781" w:rsidDel="002A4323">
            <w:rPr>
              <w:rFonts w:ascii="Arial" w:hAnsi="Arial" w:cs="Arial"/>
              <w:sz w:val="20"/>
              <w:szCs w:val="20"/>
            </w:rPr>
            <w:delText>T</w:delText>
          </w:r>
        </w:del>
      </w:ins>
      <w:ins w:id="94" w:author="Microsoft Office User" w:date="2019-03-08T08:42:00Z">
        <w:del w:id="95" w:author="Antonio" w:date="2019-03-12T12:55:00Z">
          <w:r w:rsidR="00F13A7C" w:rsidRPr="00DB6781" w:rsidDel="002A4323">
            <w:rPr>
              <w:rFonts w:ascii="Arial" w:hAnsi="Arial" w:cs="Arial"/>
              <w:sz w:val="20"/>
              <w:szCs w:val="20"/>
            </w:rPr>
            <w:delText xml:space="preserve">he impact of </w:delText>
          </w:r>
        </w:del>
      </w:ins>
      <w:ins w:id="96" w:author="Microsoft Office User" w:date="2019-03-08T10:14:00Z">
        <w:del w:id="97" w:author="Antonio" w:date="2019-03-12T12:55:00Z">
          <w:r w:rsidR="00900322" w:rsidRPr="00DB6781" w:rsidDel="002A4323">
            <w:rPr>
              <w:rFonts w:ascii="Arial" w:hAnsi="Arial" w:cs="Arial"/>
              <w:sz w:val="20"/>
              <w:szCs w:val="20"/>
            </w:rPr>
            <w:delText>b</w:delText>
          </w:r>
        </w:del>
      </w:ins>
      <w:ins w:id="98" w:author="Antonio" w:date="2019-03-12T12:55:00Z">
        <w:r w:rsidR="002A4323" w:rsidRPr="00DB6781">
          <w:rPr>
            <w:rFonts w:ascii="Arial" w:hAnsi="Arial" w:cs="Arial"/>
            <w:sz w:val="20"/>
            <w:szCs w:val="20"/>
          </w:rPr>
          <w:t>B</w:t>
        </w:r>
      </w:ins>
      <w:ins w:id="99" w:author="Microsoft Office User" w:date="2019-03-08T10:14:00Z">
        <w:r w:rsidR="00900322" w:rsidRPr="00DB6781">
          <w:rPr>
            <w:rFonts w:ascii="Arial" w:hAnsi="Arial" w:cs="Arial"/>
            <w:sz w:val="20"/>
            <w:szCs w:val="20"/>
          </w:rPr>
          <w:t xml:space="preserve">lood cell </w:t>
        </w:r>
      </w:ins>
      <w:ins w:id="100" w:author="Microsoft Office User" w:date="2019-03-08T08:42:00Z">
        <w:r w:rsidR="00F13A7C" w:rsidRPr="00DB6781">
          <w:rPr>
            <w:rFonts w:ascii="Arial" w:hAnsi="Arial" w:cs="Arial"/>
            <w:sz w:val="20"/>
            <w:szCs w:val="20"/>
          </w:rPr>
          <w:t xml:space="preserve">cryopreservation and fixation </w:t>
        </w:r>
      </w:ins>
      <w:ins w:id="101" w:author="Antonio" w:date="2019-03-12T12:55:00Z">
        <w:r w:rsidR="002A4323" w:rsidRPr="00DB6781">
          <w:rPr>
            <w:rFonts w:ascii="Arial" w:hAnsi="Arial" w:cs="Arial"/>
            <w:sz w:val="20"/>
            <w:szCs w:val="20"/>
          </w:rPr>
          <w:t xml:space="preserve">are critical steps for enabling larger-scale analysis but have not been explored systematically. </w:t>
        </w:r>
      </w:ins>
      <w:ins w:id="102" w:author="Antonio" w:date="2019-03-12T12:59:00Z">
        <w:r w:rsidR="002A4323" w:rsidRPr="00DB6781">
          <w:rPr>
            <w:rFonts w:ascii="Arial" w:hAnsi="Arial" w:cs="Arial"/>
            <w:sz w:val="20"/>
            <w:szCs w:val="20"/>
          </w:rPr>
          <w:t>I</w:t>
        </w:r>
      </w:ins>
      <w:ins w:id="103" w:author="Microsoft Office User" w:date="2019-03-08T10:04:00Z">
        <w:del w:id="104" w:author="Antonio" w:date="2019-03-12T12:56:00Z">
          <w:r w:rsidR="006337C5" w:rsidRPr="00DB6781" w:rsidDel="002A4323">
            <w:rPr>
              <w:rFonts w:ascii="Arial" w:hAnsi="Arial" w:cs="Arial"/>
              <w:sz w:val="20"/>
              <w:szCs w:val="20"/>
            </w:rPr>
            <w:delText xml:space="preserve">is </w:delText>
          </w:r>
        </w:del>
      </w:ins>
      <w:ins w:id="105" w:author="Antonio" w:date="2019-03-12T12:58:00Z">
        <w:r w:rsidR="002A4323" w:rsidRPr="00DB6781">
          <w:rPr>
            <w:rFonts w:ascii="Arial" w:hAnsi="Arial" w:cs="Arial"/>
            <w:sz w:val="20"/>
            <w:szCs w:val="20"/>
          </w:rPr>
          <w:t xml:space="preserve"> </w:t>
        </w:r>
      </w:ins>
      <w:ins w:id="106" w:author="Microsoft Office User" w:date="2019-03-08T10:04:00Z">
        <w:r w:rsidR="006337C5" w:rsidRPr="00DB6781">
          <w:rPr>
            <w:rFonts w:ascii="Arial" w:hAnsi="Arial" w:cs="Arial"/>
            <w:sz w:val="20"/>
            <w:szCs w:val="20"/>
          </w:rPr>
          <w:t>p</w:t>
        </w:r>
      </w:ins>
      <w:ins w:id="107" w:author="Microsoft Office User" w:date="2019-03-08T10:05:00Z">
        <w:r w:rsidR="006337C5" w:rsidRPr="00DB6781">
          <w:rPr>
            <w:rFonts w:ascii="Arial" w:hAnsi="Arial" w:cs="Arial"/>
            <w:sz w:val="20"/>
            <w:szCs w:val="20"/>
          </w:rPr>
          <w:t>resent</w:t>
        </w:r>
      </w:ins>
      <w:ins w:id="108" w:author="Antonio" w:date="2019-03-12T12:56:00Z">
        <w:r w:rsidR="002A4323" w:rsidRPr="00DB6781">
          <w:rPr>
            <w:rFonts w:ascii="Arial" w:hAnsi="Arial" w:cs="Arial"/>
            <w:sz w:val="20"/>
            <w:szCs w:val="20"/>
          </w:rPr>
          <w:t xml:space="preserve"> results which indicate that sample processing conditions </w:t>
        </w:r>
      </w:ins>
      <w:ins w:id="109" w:author="Antonio" w:date="2019-03-12T12:57:00Z">
        <w:r w:rsidR="002A4323" w:rsidRPr="00DB6781">
          <w:rPr>
            <w:rFonts w:ascii="Arial" w:hAnsi="Arial" w:cs="Arial"/>
            <w:sz w:val="20"/>
            <w:szCs w:val="20"/>
          </w:rPr>
          <w:t xml:space="preserve">have cell-type specific impact and </w:t>
        </w:r>
      </w:ins>
      <w:ins w:id="110" w:author="Antonio" w:date="2019-03-12T12:56:00Z">
        <w:r w:rsidR="002A4323" w:rsidRPr="00DB6781">
          <w:rPr>
            <w:rFonts w:ascii="Arial" w:hAnsi="Arial" w:cs="Arial"/>
            <w:sz w:val="20"/>
            <w:szCs w:val="20"/>
          </w:rPr>
          <w:t xml:space="preserve">must be </w:t>
        </w:r>
      </w:ins>
      <w:ins w:id="111" w:author="Antonio" w:date="2019-03-12T12:57:00Z">
        <w:r w:rsidR="002A4323" w:rsidRPr="00DB6781">
          <w:rPr>
            <w:rFonts w:ascii="Arial" w:hAnsi="Arial" w:cs="Arial"/>
            <w:sz w:val="20"/>
            <w:szCs w:val="20"/>
          </w:rPr>
          <w:t xml:space="preserve">carefully designed and </w:t>
        </w:r>
      </w:ins>
      <w:ins w:id="112" w:author="Antonio" w:date="2019-03-12T12:56:00Z">
        <w:r w:rsidR="002A4323" w:rsidRPr="00DB6781">
          <w:rPr>
            <w:rFonts w:ascii="Arial" w:hAnsi="Arial" w:cs="Arial"/>
            <w:sz w:val="20"/>
            <w:szCs w:val="20"/>
          </w:rPr>
          <w:t>controlled for.</w:t>
        </w:r>
      </w:ins>
      <w:ins w:id="113" w:author="Microsoft Office User" w:date="2019-03-08T10:05:00Z">
        <w:del w:id="114" w:author="Antonio" w:date="2019-03-12T12:56:00Z">
          <w:r w:rsidR="006337C5" w:rsidRPr="00DB6781" w:rsidDel="002A4323">
            <w:rPr>
              <w:rFonts w:ascii="Arial" w:hAnsi="Arial" w:cs="Arial"/>
              <w:sz w:val="20"/>
              <w:szCs w:val="20"/>
            </w:rPr>
            <w:delText>ed</w:delText>
          </w:r>
        </w:del>
      </w:ins>
      <w:ins w:id="115" w:author="Microsoft Office User" w:date="2019-03-08T08:42:00Z">
        <w:del w:id="116" w:author="Antonio" w:date="2019-03-12T12:57:00Z">
          <w:r w:rsidR="00F13A7C" w:rsidRPr="00DB6781" w:rsidDel="002A4323">
            <w:rPr>
              <w:rFonts w:ascii="Arial" w:hAnsi="Arial" w:cs="Arial"/>
              <w:sz w:val="20"/>
              <w:szCs w:val="20"/>
            </w:rPr>
            <w:delText>.</w:delText>
          </w:r>
        </w:del>
      </w:ins>
    </w:p>
    <w:p w14:paraId="2A2974C6" w14:textId="13E98408" w:rsidR="001B1C7E" w:rsidRPr="00E525B4" w:rsidRDefault="00152A27" w:rsidP="00E472D9">
      <w:pPr>
        <w:jc w:val="both"/>
        <w:rPr>
          <w:ins w:id="117" w:author="Microsoft Office User" w:date="2019-03-08T09:49:00Z"/>
          <w:rFonts w:ascii="Arial" w:hAnsi="Arial" w:cs="Arial"/>
          <w:sz w:val="20"/>
          <w:szCs w:val="20"/>
        </w:rPr>
      </w:pPr>
      <w:del w:id="118" w:author="Microsoft Office User" w:date="2019-03-08T09:45:00Z">
        <w:r w:rsidRPr="00DB6781" w:rsidDel="001B1C7E">
          <w:rPr>
            <w:rFonts w:ascii="Arial" w:hAnsi="Arial" w:cs="Arial"/>
            <w:sz w:val="20"/>
            <w:szCs w:val="20"/>
          </w:rPr>
          <w:delText xml:space="preserve"> </w:delText>
        </w:r>
      </w:del>
      <w:ins w:id="119" w:author="Microsoft Office User" w:date="2019-03-08T08:47:00Z">
        <w:r w:rsidR="00475C67" w:rsidRPr="00DB6781">
          <w:rPr>
            <w:rFonts w:ascii="Arial" w:hAnsi="Arial" w:cs="Arial"/>
            <w:sz w:val="20"/>
            <w:szCs w:val="20"/>
          </w:rPr>
          <w:t xml:space="preserve">The second results chapter </w:t>
        </w:r>
      </w:ins>
      <w:ins w:id="120" w:author="Microsoft Office User" w:date="2019-03-08T10:05:00Z">
        <w:r w:rsidR="006337C5" w:rsidRPr="00DB6781">
          <w:rPr>
            <w:rFonts w:ascii="Arial" w:hAnsi="Arial" w:cs="Arial"/>
            <w:sz w:val="20"/>
            <w:szCs w:val="20"/>
          </w:rPr>
          <w:t>compares c</w:t>
        </w:r>
      </w:ins>
      <w:ins w:id="121" w:author="Microsoft Office User" w:date="2019-03-08T08:48:00Z">
        <w:r w:rsidR="00475C67" w:rsidRPr="00DB6781">
          <w:rPr>
            <w:rFonts w:ascii="Arial" w:hAnsi="Arial" w:cs="Arial"/>
            <w:sz w:val="20"/>
            <w:szCs w:val="20"/>
          </w:rPr>
          <w:t>hromatin accessibility</w:t>
        </w:r>
      </w:ins>
      <w:ins w:id="122" w:author="Microsoft Office User" w:date="2019-03-08T08:49:00Z">
        <w:r w:rsidR="00475C67" w:rsidRPr="00DB6781">
          <w:rPr>
            <w:rFonts w:ascii="Arial" w:hAnsi="Arial" w:cs="Arial"/>
            <w:sz w:val="20"/>
            <w:szCs w:val="20"/>
          </w:rPr>
          <w:t>,</w:t>
        </w:r>
      </w:ins>
      <w:ins w:id="123" w:author="Microsoft Office User" w:date="2019-03-08T08:48:00Z">
        <w:r w:rsidR="00475C67" w:rsidRPr="00DB6781">
          <w:rPr>
            <w:rFonts w:ascii="Arial" w:hAnsi="Arial" w:cs="Arial"/>
            <w:sz w:val="20"/>
            <w:szCs w:val="20"/>
          </w:rPr>
          <w:t xml:space="preserve"> histone ac</w:t>
        </w:r>
      </w:ins>
      <w:ins w:id="124" w:author="Microsoft Office User" w:date="2019-03-08T10:05:00Z">
        <w:r w:rsidR="006337C5" w:rsidRPr="00DB6781">
          <w:rPr>
            <w:rFonts w:ascii="Arial" w:hAnsi="Arial" w:cs="Arial"/>
            <w:sz w:val="20"/>
            <w:szCs w:val="20"/>
          </w:rPr>
          <w:t>etylation</w:t>
        </w:r>
      </w:ins>
      <w:ins w:id="125" w:author="Microsoft Office User" w:date="2019-03-08T08:48:00Z">
        <w:r w:rsidR="00475C67" w:rsidRPr="00DB6781">
          <w:rPr>
            <w:rFonts w:ascii="Arial" w:hAnsi="Arial" w:cs="Arial"/>
            <w:sz w:val="20"/>
            <w:szCs w:val="20"/>
          </w:rPr>
          <w:t xml:space="preserve"> </w:t>
        </w:r>
      </w:ins>
      <w:ins w:id="126" w:author="Microsoft Office User" w:date="2019-03-08T08:49:00Z">
        <w:r w:rsidR="00475C67" w:rsidRPr="00DB6781">
          <w:rPr>
            <w:rFonts w:ascii="Arial" w:hAnsi="Arial" w:cs="Arial"/>
            <w:sz w:val="20"/>
            <w:szCs w:val="20"/>
          </w:rPr>
          <w:t xml:space="preserve">and gene expression </w:t>
        </w:r>
      </w:ins>
      <w:ins w:id="127" w:author="Microsoft Office User" w:date="2019-03-08T08:48:00Z">
        <w:r w:rsidR="00475C67" w:rsidRPr="00DB6781">
          <w:rPr>
            <w:rFonts w:ascii="Arial" w:hAnsi="Arial" w:cs="Arial"/>
            <w:sz w:val="20"/>
            <w:szCs w:val="20"/>
          </w:rPr>
          <w:t xml:space="preserve">between psoriasis patients </w:t>
        </w:r>
      </w:ins>
      <w:ins w:id="128" w:author="Microsoft Office User" w:date="2019-03-08T08:51:00Z">
        <w:r w:rsidR="00EB56FB" w:rsidRPr="00DB6781">
          <w:rPr>
            <w:rFonts w:ascii="Arial" w:hAnsi="Arial" w:cs="Arial"/>
            <w:sz w:val="20"/>
            <w:szCs w:val="20"/>
          </w:rPr>
          <w:t xml:space="preserve">(n=8) </w:t>
        </w:r>
      </w:ins>
      <w:ins w:id="129" w:author="Microsoft Office User" w:date="2019-03-08T08:48:00Z">
        <w:r w:rsidR="00475C67" w:rsidRPr="00DB6781">
          <w:rPr>
            <w:rFonts w:ascii="Arial" w:hAnsi="Arial" w:cs="Arial"/>
            <w:sz w:val="20"/>
            <w:szCs w:val="20"/>
          </w:rPr>
          <w:t xml:space="preserve">and controls </w:t>
        </w:r>
      </w:ins>
      <w:ins w:id="130" w:author="Microsoft Office User" w:date="2019-03-08T08:51:00Z">
        <w:r w:rsidR="00EB56FB" w:rsidRPr="00DB6781">
          <w:rPr>
            <w:rFonts w:ascii="Arial" w:hAnsi="Arial" w:cs="Arial"/>
            <w:sz w:val="20"/>
            <w:szCs w:val="20"/>
          </w:rPr>
          <w:t xml:space="preserve">(n=10) </w:t>
        </w:r>
      </w:ins>
      <w:ins w:id="131" w:author="Antonio" w:date="2019-03-12T13:00:00Z">
        <w:r w:rsidR="002A4323" w:rsidRPr="00DB6781">
          <w:rPr>
            <w:rFonts w:ascii="Arial" w:hAnsi="Arial" w:cs="Arial"/>
            <w:sz w:val="20"/>
            <w:szCs w:val="20"/>
          </w:rPr>
          <w:t xml:space="preserve">in fresh </w:t>
        </w:r>
      </w:ins>
      <w:ins w:id="132" w:author="Microsoft Office User" w:date="2019-03-08T10:06:00Z">
        <w:del w:id="133" w:author="Antonio" w:date="2019-03-12T13:00:00Z">
          <w:r w:rsidR="006337C5" w:rsidRPr="00DB6781" w:rsidDel="002A4323">
            <w:rPr>
              <w:rFonts w:ascii="Arial" w:hAnsi="Arial" w:cs="Arial"/>
              <w:sz w:val="20"/>
              <w:szCs w:val="20"/>
            </w:rPr>
            <w:delText>for</w:delText>
          </w:r>
        </w:del>
      </w:ins>
      <w:ins w:id="134" w:author="Microsoft Office User" w:date="2019-03-08T08:48:00Z">
        <w:del w:id="135" w:author="Antonio" w:date="2019-03-12T13:00:00Z">
          <w:r w:rsidR="00475C67" w:rsidRPr="00DB6781" w:rsidDel="002A4323">
            <w:rPr>
              <w:rFonts w:ascii="Arial" w:hAnsi="Arial" w:cs="Arial"/>
              <w:sz w:val="20"/>
              <w:szCs w:val="20"/>
            </w:rPr>
            <w:delText xml:space="preserve"> </w:delText>
          </w:r>
        </w:del>
      </w:ins>
      <w:ins w:id="136" w:author="Microsoft Office User" w:date="2019-03-08T10:15:00Z">
        <w:r w:rsidR="00900322" w:rsidRPr="00DB6781">
          <w:rPr>
            <w:rFonts w:ascii="Arial" w:hAnsi="Arial" w:cs="Arial"/>
            <w:sz w:val="20"/>
            <w:szCs w:val="20"/>
          </w:rPr>
          <w:t xml:space="preserve">blood </w:t>
        </w:r>
      </w:ins>
      <w:ins w:id="137" w:author="Microsoft Office User" w:date="2019-03-08T08:50:00Z">
        <w:r w:rsidR="00EB56FB" w:rsidRPr="00DB6781">
          <w:rPr>
            <w:rFonts w:ascii="Arial" w:hAnsi="Arial" w:cs="Arial"/>
            <w:sz w:val="20"/>
            <w:szCs w:val="20"/>
          </w:rPr>
          <w:t xml:space="preserve">monocytes, </w:t>
        </w:r>
      </w:ins>
      <w:ins w:id="138" w:author="Microsoft Office User" w:date="2019-03-08T10:15:00Z">
        <w:r w:rsidR="00900322" w:rsidRPr="00DB6781">
          <w:rPr>
            <w:rFonts w:ascii="Arial" w:hAnsi="Arial" w:cs="Arial"/>
            <w:sz w:val="20"/>
            <w:szCs w:val="20"/>
          </w:rPr>
          <w:t xml:space="preserve">B cells, </w:t>
        </w:r>
      </w:ins>
      <w:ins w:id="139" w:author="Microsoft Office User" w:date="2019-03-08T08:50:00Z">
        <w:r w:rsidR="00EB56FB" w:rsidRPr="00DB6781">
          <w:rPr>
            <w:rFonts w:ascii="Arial" w:hAnsi="Arial" w:cs="Arial"/>
            <w:sz w:val="20"/>
            <w:szCs w:val="20"/>
          </w:rPr>
          <w:t>CD4+ and CD8+ T cells</w:t>
        </w:r>
      </w:ins>
      <w:ins w:id="140" w:author="Microsoft Office User" w:date="2019-03-08T08:48:00Z">
        <w:r w:rsidR="00475C67" w:rsidRPr="00DB6781">
          <w:rPr>
            <w:rFonts w:ascii="Arial" w:hAnsi="Arial" w:cs="Arial"/>
            <w:sz w:val="20"/>
            <w:szCs w:val="20"/>
          </w:rPr>
          <w:t>.</w:t>
        </w:r>
      </w:ins>
      <w:ins w:id="141" w:author="Antonio" w:date="2019-03-12T13:09:00Z">
        <w:r w:rsidR="003B2DF9" w:rsidRPr="00DB6781">
          <w:rPr>
            <w:rFonts w:ascii="Arial" w:hAnsi="Arial" w:cs="Arial"/>
            <w:sz w:val="20"/>
            <w:szCs w:val="20"/>
          </w:rPr>
          <w:t xml:space="preserve"> Despite limi</w:t>
        </w:r>
      </w:ins>
      <w:ins w:id="142" w:author="Antonio" w:date="2019-03-12T13:10:00Z">
        <w:r w:rsidR="003B2DF9" w:rsidRPr="00706E8A">
          <w:rPr>
            <w:rFonts w:ascii="Arial" w:hAnsi="Arial" w:cs="Arial"/>
            <w:sz w:val="20"/>
            <w:szCs w:val="20"/>
          </w:rPr>
          <w:t>t</w:t>
        </w:r>
      </w:ins>
      <w:ins w:id="143" w:author="Antonio" w:date="2019-03-12T13:09:00Z">
        <w:r w:rsidR="003B2DF9" w:rsidRPr="00706E8A">
          <w:rPr>
            <w:rFonts w:ascii="Arial" w:hAnsi="Arial" w:cs="Arial"/>
            <w:sz w:val="20"/>
            <w:szCs w:val="20"/>
          </w:rPr>
          <w:t xml:space="preserve">ations in power, </w:t>
        </w:r>
      </w:ins>
      <w:ins w:id="144" w:author="Microsoft Office User" w:date="2019-03-08T08:49:00Z">
        <w:del w:id="145" w:author="Antonio" w:date="2019-03-12T13:10:00Z">
          <w:r w:rsidR="00EB56FB" w:rsidRPr="00706E8A" w:rsidDel="003B2DF9">
            <w:rPr>
              <w:rFonts w:ascii="Arial" w:hAnsi="Arial" w:cs="Arial"/>
              <w:sz w:val="20"/>
              <w:szCs w:val="20"/>
            </w:rPr>
            <w:delText xml:space="preserve"> </w:delText>
          </w:r>
        </w:del>
      </w:ins>
      <w:ins w:id="146" w:author="Microsoft Office User" w:date="2019-03-08T08:59:00Z">
        <w:del w:id="147" w:author="Antonio" w:date="2019-03-12T13:10:00Z">
          <w:r w:rsidR="00C21589" w:rsidRPr="00706E8A" w:rsidDel="003B2DF9">
            <w:rPr>
              <w:rFonts w:ascii="Arial" w:hAnsi="Arial" w:cs="Arial"/>
              <w:sz w:val="20"/>
              <w:szCs w:val="20"/>
            </w:rPr>
            <w:delText>O</w:delText>
          </w:r>
        </w:del>
      </w:ins>
      <w:ins w:id="148" w:author="Microsoft Office User" w:date="2019-03-08T08:58:00Z">
        <w:del w:id="149" w:author="Antonio" w:date="2019-03-12T13:10:00Z">
          <w:r w:rsidR="00C21589" w:rsidRPr="00706E8A" w:rsidDel="003B2DF9">
            <w:rPr>
              <w:rFonts w:ascii="Arial" w:hAnsi="Arial" w:cs="Arial"/>
              <w:sz w:val="20"/>
              <w:szCs w:val="20"/>
            </w:rPr>
            <w:delText xml:space="preserve">nly </w:delText>
          </w:r>
        </w:del>
      </w:ins>
      <w:ins w:id="150" w:author="Microsoft Office User" w:date="2019-03-08T08:59:00Z">
        <w:r w:rsidR="00C21589" w:rsidRPr="00706E8A">
          <w:rPr>
            <w:rFonts w:ascii="Arial" w:hAnsi="Arial" w:cs="Arial"/>
            <w:sz w:val="20"/>
            <w:szCs w:val="20"/>
          </w:rPr>
          <w:t xml:space="preserve">CD8+ T cells showed a significant number of </w:t>
        </w:r>
      </w:ins>
      <w:ins w:id="151" w:author="Microsoft Office User" w:date="2019-03-08T08:53:00Z">
        <w:r w:rsidR="00EB56FB" w:rsidRPr="00706E8A">
          <w:rPr>
            <w:rFonts w:ascii="Arial" w:hAnsi="Arial" w:cs="Arial"/>
            <w:sz w:val="20"/>
            <w:szCs w:val="20"/>
          </w:rPr>
          <w:t xml:space="preserve">differentially accessible regions (DARs) </w:t>
        </w:r>
      </w:ins>
      <w:ins w:id="152" w:author="Microsoft Office User" w:date="2019-03-08T08:59:00Z">
        <w:r w:rsidR="00C21589" w:rsidRPr="00706E8A">
          <w:rPr>
            <w:rFonts w:ascii="Arial" w:hAnsi="Arial" w:cs="Arial"/>
            <w:sz w:val="20"/>
            <w:szCs w:val="20"/>
          </w:rPr>
          <w:t>(</w:t>
        </w:r>
        <w:commentRangeStart w:id="153"/>
        <w:r w:rsidR="00C21589" w:rsidRPr="00706E8A">
          <w:rPr>
            <w:rFonts w:ascii="Arial" w:hAnsi="Arial" w:cs="Arial"/>
            <w:sz w:val="20"/>
            <w:szCs w:val="20"/>
          </w:rPr>
          <w:t>n=55, FDR &lt; 0.05</w:t>
        </w:r>
      </w:ins>
      <w:commentRangeEnd w:id="153"/>
      <w:r w:rsidR="005174C6" w:rsidRPr="00E525B4">
        <w:rPr>
          <w:rStyle w:val="CommentReference"/>
        </w:rPr>
        <w:commentReference w:id="153"/>
      </w:r>
      <w:ins w:id="154" w:author="Microsoft Office User" w:date="2019-03-08T08:59:00Z">
        <w:r w:rsidR="00C21589" w:rsidRPr="00E525B4">
          <w:rPr>
            <w:rFonts w:ascii="Arial" w:hAnsi="Arial" w:cs="Arial"/>
            <w:sz w:val="20"/>
            <w:szCs w:val="20"/>
          </w:rPr>
          <w:t>)</w:t>
        </w:r>
      </w:ins>
      <w:ins w:id="155" w:author="Antonio" w:date="2019-03-12T13:16:00Z">
        <w:r w:rsidR="00730E74" w:rsidRPr="00E525B4">
          <w:rPr>
            <w:rFonts w:ascii="Arial" w:hAnsi="Arial" w:cs="Arial"/>
            <w:sz w:val="20"/>
            <w:szCs w:val="20"/>
          </w:rPr>
          <w:t xml:space="preserve"> although</w:t>
        </w:r>
      </w:ins>
      <w:ins w:id="156" w:author="Microsoft Office User" w:date="2019-03-08T09:44:00Z">
        <w:del w:id="157" w:author="Antonio" w:date="2019-03-12T13:16:00Z">
          <w:r w:rsidR="006158C1" w:rsidRPr="005924A7" w:rsidDel="00730E74">
            <w:rPr>
              <w:rFonts w:ascii="Arial" w:hAnsi="Arial" w:cs="Arial"/>
              <w:sz w:val="20"/>
              <w:szCs w:val="20"/>
            </w:rPr>
            <w:delText>;</w:delText>
          </w:r>
        </w:del>
      </w:ins>
      <w:ins w:id="158" w:author="Microsoft Office User" w:date="2019-03-08T09:01:00Z">
        <w:r w:rsidR="00C21589" w:rsidRPr="005924A7">
          <w:rPr>
            <w:rFonts w:ascii="Arial" w:hAnsi="Arial" w:cs="Arial"/>
            <w:sz w:val="20"/>
            <w:szCs w:val="20"/>
          </w:rPr>
          <w:t xml:space="preserve"> </w:t>
        </w:r>
      </w:ins>
      <w:ins w:id="159" w:author="Microsoft Office User" w:date="2019-03-08T09:45:00Z">
        <w:r w:rsidR="001B1C7E" w:rsidRPr="005924A7">
          <w:rPr>
            <w:rFonts w:ascii="Arial" w:hAnsi="Arial" w:cs="Arial"/>
            <w:sz w:val="20"/>
            <w:szCs w:val="20"/>
          </w:rPr>
          <w:t>intersection with differential H3K27ac</w:t>
        </w:r>
      </w:ins>
      <w:ins w:id="160" w:author="Antonio" w:date="2019-03-12T13:16:00Z">
        <w:r w:rsidR="00730E74" w:rsidRPr="005924A7">
          <w:rPr>
            <w:rFonts w:ascii="Arial" w:hAnsi="Arial" w:cs="Arial"/>
            <w:sz w:val="20"/>
            <w:szCs w:val="20"/>
          </w:rPr>
          <w:t>-</w:t>
        </w:r>
      </w:ins>
      <w:ins w:id="161" w:author="Antonio" w:date="2019-03-12T13:17:00Z">
        <w:r w:rsidR="0098537F" w:rsidRPr="001927C9">
          <w:rPr>
            <w:rFonts w:ascii="Arial" w:hAnsi="Arial" w:cs="Arial"/>
            <w:sz w:val="20"/>
            <w:szCs w:val="20"/>
          </w:rPr>
          <w:t>associated</w:t>
        </w:r>
      </w:ins>
      <w:ins w:id="162" w:author="Antonio" w:date="2019-03-12T13:16:00Z">
        <w:r w:rsidR="00730E74" w:rsidRPr="001927C9">
          <w:rPr>
            <w:rFonts w:ascii="Arial" w:hAnsi="Arial" w:cs="Arial"/>
            <w:sz w:val="20"/>
            <w:szCs w:val="20"/>
          </w:rPr>
          <w:t xml:space="preserve"> regions</w:t>
        </w:r>
      </w:ins>
      <w:ins w:id="163" w:author="Microsoft Office User" w:date="2019-03-08T09:45:00Z">
        <w:r w:rsidR="001B1C7E" w:rsidRPr="001927C9">
          <w:rPr>
            <w:rFonts w:ascii="Arial" w:hAnsi="Arial" w:cs="Arial"/>
            <w:sz w:val="20"/>
            <w:szCs w:val="20"/>
          </w:rPr>
          <w:t xml:space="preserve"> was only seen at </w:t>
        </w:r>
      </w:ins>
      <w:ins w:id="164" w:author="Microsoft Office User" w:date="2019-03-08T08:55:00Z">
        <w:r w:rsidR="00C21589" w:rsidRPr="001927C9">
          <w:rPr>
            <w:rFonts w:ascii="Arial" w:hAnsi="Arial" w:cs="Arial"/>
            <w:i/>
            <w:sz w:val="20"/>
            <w:szCs w:val="20"/>
          </w:rPr>
          <w:t>DTD1</w:t>
        </w:r>
      </w:ins>
      <w:ins w:id="165" w:author="Microsoft Office User" w:date="2019-03-08T08:56:00Z">
        <w:r w:rsidR="00C21589" w:rsidRPr="001927C9">
          <w:rPr>
            <w:rFonts w:ascii="Arial" w:hAnsi="Arial" w:cs="Arial"/>
            <w:sz w:val="20"/>
            <w:szCs w:val="20"/>
          </w:rPr>
          <w:t xml:space="preserve">. </w:t>
        </w:r>
      </w:ins>
      <w:ins w:id="166" w:author="Microsoft Office User" w:date="2019-03-08T09:46:00Z">
        <w:r w:rsidR="001B1C7E" w:rsidRPr="001927C9">
          <w:rPr>
            <w:rFonts w:ascii="Arial" w:hAnsi="Arial" w:cs="Arial"/>
            <w:sz w:val="20"/>
            <w:szCs w:val="20"/>
          </w:rPr>
          <w:t xml:space="preserve">Monocytes and CD8+ T cells showed </w:t>
        </w:r>
      </w:ins>
      <w:ins w:id="167" w:author="Antonio" w:date="2019-03-12T13:18:00Z">
        <w:r w:rsidR="0098537F" w:rsidRPr="001927C9">
          <w:rPr>
            <w:rFonts w:ascii="Arial" w:hAnsi="Arial" w:cs="Arial"/>
            <w:sz w:val="20"/>
            <w:szCs w:val="20"/>
          </w:rPr>
          <w:t xml:space="preserve">the </w:t>
        </w:r>
      </w:ins>
      <w:ins w:id="168" w:author="Microsoft Office User" w:date="2019-03-08T09:46:00Z">
        <w:r w:rsidR="001B1C7E" w:rsidRPr="001927C9">
          <w:rPr>
            <w:rFonts w:ascii="Arial" w:hAnsi="Arial" w:cs="Arial"/>
            <w:sz w:val="20"/>
            <w:szCs w:val="20"/>
          </w:rPr>
          <w:t>h</w:t>
        </w:r>
      </w:ins>
      <w:ins w:id="169" w:author="Microsoft Office User" w:date="2019-03-08T09:03:00Z">
        <w:r w:rsidR="00ED355D" w:rsidRPr="001927C9">
          <w:rPr>
            <w:rFonts w:ascii="Arial" w:hAnsi="Arial" w:cs="Arial"/>
            <w:sz w:val="20"/>
            <w:szCs w:val="20"/>
          </w:rPr>
          <w:t>ighest n</w:t>
        </w:r>
      </w:ins>
      <w:ins w:id="170" w:author="Microsoft Office User" w:date="2019-03-08T09:04:00Z">
        <w:r w:rsidR="00ED355D" w:rsidRPr="001927C9">
          <w:rPr>
            <w:rFonts w:ascii="Arial" w:hAnsi="Arial" w:cs="Arial"/>
            <w:sz w:val="20"/>
            <w:szCs w:val="20"/>
          </w:rPr>
          <w:t>umbers of differentially expressed genes (n=671</w:t>
        </w:r>
      </w:ins>
      <w:ins w:id="171" w:author="Microsoft Office User" w:date="2019-03-08T09:46:00Z">
        <w:r w:rsidR="001B1C7E" w:rsidRPr="00E525B4">
          <w:rPr>
            <w:rFonts w:ascii="Arial" w:hAnsi="Arial" w:cs="Arial"/>
            <w:sz w:val="20"/>
            <w:szCs w:val="20"/>
          </w:rPr>
          <w:t xml:space="preserve"> and 651 </w:t>
        </w:r>
      </w:ins>
      <w:ins w:id="172" w:author="Microsoft Office User" w:date="2019-03-08T09:47:00Z">
        <w:r w:rsidR="001B1C7E" w:rsidRPr="00E525B4">
          <w:rPr>
            <w:rFonts w:ascii="Arial" w:hAnsi="Arial" w:cs="Arial"/>
            <w:sz w:val="20"/>
            <w:szCs w:val="20"/>
          </w:rPr>
          <w:t>respectively</w:t>
        </w:r>
      </w:ins>
      <w:ins w:id="173" w:author="Microsoft Office User" w:date="2019-03-08T09:46:00Z">
        <w:r w:rsidR="001B1C7E" w:rsidRPr="00E525B4">
          <w:rPr>
            <w:rFonts w:ascii="Arial" w:hAnsi="Arial" w:cs="Arial"/>
            <w:sz w:val="20"/>
            <w:szCs w:val="20"/>
          </w:rPr>
          <w:t xml:space="preserve">, </w:t>
        </w:r>
      </w:ins>
      <w:ins w:id="174" w:author="Microsoft Office User" w:date="2019-03-08T09:04:00Z">
        <w:r w:rsidR="00ED355D" w:rsidRPr="00E525B4">
          <w:rPr>
            <w:rFonts w:ascii="Arial" w:hAnsi="Arial" w:cs="Arial"/>
            <w:sz w:val="20"/>
            <w:szCs w:val="20"/>
          </w:rPr>
          <w:t>FDR &lt;0.05</w:t>
        </w:r>
      </w:ins>
      <w:ins w:id="175" w:author="Antonio" w:date="2019-03-12T13:18:00Z">
        <w:r w:rsidR="0098537F" w:rsidRPr="00E525B4">
          <w:rPr>
            <w:rFonts w:ascii="Arial" w:hAnsi="Arial" w:cs="Arial"/>
            <w:sz w:val="20"/>
            <w:szCs w:val="20"/>
          </w:rPr>
          <w:t xml:space="preserve">, fold-change </w:t>
        </w:r>
        <w:r w:rsidR="0087106A" w:rsidRPr="00E525B4">
          <w:rPr>
            <w:rFonts w:ascii="Arial" w:hAnsi="Arial" w:cs="Arial"/>
            <w:sz w:val="20"/>
            <w:szCs w:val="20"/>
          </w:rPr>
          <w:t>range XX</w:t>
        </w:r>
      </w:ins>
      <w:ins w:id="176" w:author="Microsoft Office User" w:date="2019-03-08T09:04:00Z">
        <w:r w:rsidR="00ED355D" w:rsidRPr="00E525B4">
          <w:rPr>
            <w:rFonts w:ascii="Arial" w:hAnsi="Arial" w:cs="Arial"/>
            <w:sz w:val="20"/>
            <w:szCs w:val="20"/>
          </w:rPr>
          <w:t>)</w:t>
        </w:r>
      </w:ins>
      <w:ins w:id="177" w:author="Microsoft Office User" w:date="2019-03-08T09:05:00Z">
        <w:r w:rsidR="00ED355D" w:rsidRPr="00E525B4">
          <w:rPr>
            <w:rFonts w:ascii="Arial" w:hAnsi="Arial" w:cs="Arial"/>
            <w:sz w:val="20"/>
            <w:szCs w:val="20"/>
          </w:rPr>
          <w:t xml:space="preserve"> </w:t>
        </w:r>
      </w:ins>
      <w:ins w:id="178" w:author="Microsoft Office User" w:date="2019-03-08T09:09:00Z">
        <w:r w:rsidR="00FB6E68" w:rsidRPr="00E525B4">
          <w:rPr>
            <w:rFonts w:ascii="Arial" w:hAnsi="Arial" w:cs="Arial"/>
            <w:sz w:val="20"/>
            <w:szCs w:val="20"/>
          </w:rPr>
          <w:t>with</w:t>
        </w:r>
      </w:ins>
      <w:ins w:id="179" w:author="Microsoft Office User" w:date="2019-03-08T10:07:00Z">
        <w:r w:rsidR="006337C5" w:rsidRPr="00E525B4">
          <w:rPr>
            <w:rFonts w:ascii="Arial" w:hAnsi="Arial" w:cs="Arial"/>
            <w:sz w:val="20"/>
            <w:szCs w:val="20"/>
          </w:rPr>
          <w:t xml:space="preserve"> </w:t>
        </w:r>
      </w:ins>
      <w:ins w:id="180" w:author="Antonio" w:date="2019-03-12T13:21:00Z">
        <w:r w:rsidR="00AE0DE9" w:rsidRPr="00E525B4">
          <w:rPr>
            <w:rFonts w:ascii="Arial" w:hAnsi="Arial" w:cs="Arial"/>
            <w:sz w:val="20"/>
            <w:szCs w:val="20"/>
          </w:rPr>
          <w:t xml:space="preserve">background-corrected </w:t>
        </w:r>
      </w:ins>
      <w:ins w:id="181" w:author="Microsoft Office User" w:date="2019-03-08T10:07:00Z">
        <w:r w:rsidR="006337C5" w:rsidRPr="00E525B4">
          <w:rPr>
            <w:rFonts w:ascii="Arial" w:hAnsi="Arial" w:cs="Arial"/>
            <w:sz w:val="20"/>
            <w:szCs w:val="20"/>
          </w:rPr>
          <w:t>enrichment of</w:t>
        </w:r>
      </w:ins>
      <w:ins w:id="182" w:author="Microsoft Office User" w:date="2019-03-08T09:09:00Z">
        <w:r w:rsidR="00FB6E68" w:rsidRPr="00E525B4">
          <w:rPr>
            <w:rFonts w:ascii="Arial" w:hAnsi="Arial" w:cs="Arial"/>
            <w:sz w:val="20"/>
            <w:szCs w:val="20"/>
          </w:rPr>
          <w:t xml:space="preserve"> ﻿MAPK and IL-12 signalling</w:t>
        </w:r>
      </w:ins>
      <w:ins w:id="183" w:author="Microsoft Office User" w:date="2019-03-08T09:10:00Z">
        <w:r w:rsidR="00FB6E68" w:rsidRPr="00E525B4">
          <w:rPr>
            <w:rFonts w:ascii="Arial" w:hAnsi="Arial" w:cs="Arial"/>
            <w:sz w:val="20"/>
            <w:szCs w:val="20"/>
          </w:rPr>
          <w:t xml:space="preserve"> </w:t>
        </w:r>
      </w:ins>
      <w:ins w:id="184" w:author="Microsoft Office User" w:date="2019-03-08T10:08:00Z">
        <w:r w:rsidR="006337C5" w:rsidRPr="00E525B4">
          <w:rPr>
            <w:rFonts w:ascii="Arial" w:hAnsi="Arial" w:cs="Arial"/>
            <w:sz w:val="20"/>
            <w:szCs w:val="20"/>
          </w:rPr>
          <w:t>(</w:t>
        </w:r>
      </w:ins>
      <w:ins w:id="185" w:author="Microsoft Office User" w:date="2019-03-08T09:10:00Z">
        <w:r w:rsidR="00FB6E68" w:rsidRPr="00E525B4">
          <w:rPr>
            <w:rFonts w:ascii="Arial" w:hAnsi="Arial" w:cs="Arial"/>
            <w:sz w:val="20"/>
            <w:szCs w:val="20"/>
          </w:rPr>
          <w:t>both cell types</w:t>
        </w:r>
      </w:ins>
      <w:ins w:id="186" w:author="Microsoft Office User" w:date="2019-03-08T10:08:00Z">
        <w:r w:rsidR="006337C5" w:rsidRPr="00E525B4">
          <w:rPr>
            <w:rFonts w:ascii="Arial" w:hAnsi="Arial" w:cs="Arial"/>
            <w:sz w:val="20"/>
            <w:szCs w:val="20"/>
          </w:rPr>
          <w:t>)</w:t>
        </w:r>
      </w:ins>
      <w:ins w:id="187" w:author="Microsoft Office User" w:date="2019-03-08T09:10:00Z">
        <w:r w:rsidR="00FB6E68" w:rsidRPr="00E525B4">
          <w:rPr>
            <w:rFonts w:ascii="Arial" w:hAnsi="Arial" w:cs="Arial"/>
            <w:sz w:val="20"/>
            <w:szCs w:val="20"/>
          </w:rPr>
          <w:t xml:space="preserve"> </w:t>
        </w:r>
      </w:ins>
      <w:ins w:id="188" w:author="Microsoft Office User" w:date="2019-03-08T10:08:00Z">
        <w:r w:rsidR="006337C5" w:rsidRPr="00E525B4">
          <w:rPr>
            <w:rFonts w:ascii="Arial" w:hAnsi="Arial" w:cs="Arial"/>
            <w:sz w:val="20"/>
            <w:szCs w:val="20"/>
          </w:rPr>
          <w:t>and</w:t>
        </w:r>
      </w:ins>
      <w:ins w:id="189" w:author="Microsoft Office User" w:date="2019-03-08T09:09:00Z">
        <w:r w:rsidR="00FB6E68" w:rsidRPr="00E525B4">
          <w:rPr>
            <w:rFonts w:ascii="Arial" w:hAnsi="Arial" w:cs="Arial"/>
            <w:sz w:val="20"/>
            <w:szCs w:val="20"/>
          </w:rPr>
          <w:t xml:space="preserve"> NF-kappaB, TNF and chemokine signalling </w:t>
        </w:r>
      </w:ins>
      <w:ins w:id="190" w:author="Antonio" w:date="2019-03-12T13:19:00Z">
        <w:r w:rsidR="00E22540" w:rsidRPr="00E525B4">
          <w:rPr>
            <w:rFonts w:ascii="Arial" w:hAnsi="Arial" w:cs="Arial"/>
            <w:sz w:val="20"/>
            <w:szCs w:val="20"/>
          </w:rPr>
          <w:t xml:space="preserve">pathways </w:t>
        </w:r>
      </w:ins>
      <w:ins w:id="191" w:author="Microsoft Office User" w:date="2019-03-08T10:08:00Z">
        <w:r w:rsidR="006337C5" w:rsidRPr="00E525B4">
          <w:rPr>
            <w:rFonts w:ascii="Arial" w:hAnsi="Arial" w:cs="Arial"/>
            <w:sz w:val="20"/>
            <w:szCs w:val="20"/>
          </w:rPr>
          <w:t>(</w:t>
        </w:r>
      </w:ins>
      <w:ins w:id="192" w:author="Microsoft Office User" w:date="2019-03-08T09:09:00Z">
        <w:r w:rsidR="00FB6E68" w:rsidRPr="00E525B4">
          <w:rPr>
            <w:rFonts w:ascii="Arial" w:hAnsi="Arial" w:cs="Arial"/>
            <w:sz w:val="20"/>
            <w:szCs w:val="20"/>
          </w:rPr>
          <w:t xml:space="preserve">CD8+ </w:t>
        </w:r>
      </w:ins>
      <w:ins w:id="193" w:author="Microsoft Office User" w:date="2019-03-08T09:10:00Z">
        <w:r w:rsidR="00FB6E68" w:rsidRPr="00E525B4">
          <w:rPr>
            <w:rFonts w:ascii="Arial" w:hAnsi="Arial" w:cs="Arial"/>
            <w:sz w:val="20"/>
            <w:szCs w:val="20"/>
          </w:rPr>
          <w:t>T cells</w:t>
        </w:r>
      </w:ins>
      <w:ins w:id="194" w:author="Microsoft Office User" w:date="2019-03-08T10:08:00Z">
        <w:r w:rsidR="006337C5" w:rsidRPr="00E525B4">
          <w:rPr>
            <w:rFonts w:ascii="Arial" w:hAnsi="Arial" w:cs="Arial"/>
            <w:sz w:val="20"/>
            <w:szCs w:val="20"/>
          </w:rPr>
          <w:t>)</w:t>
        </w:r>
      </w:ins>
      <w:ins w:id="195" w:author="Microsoft Office User" w:date="2019-03-08T09:10:00Z">
        <w:r w:rsidR="00FB6E68" w:rsidRPr="00E525B4">
          <w:rPr>
            <w:rFonts w:ascii="Arial" w:hAnsi="Arial" w:cs="Arial"/>
            <w:sz w:val="20"/>
            <w:szCs w:val="20"/>
          </w:rPr>
          <w:t xml:space="preserve">. </w:t>
        </w:r>
      </w:ins>
      <w:ins w:id="196" w:author="Microsoft Office User" w:date="2019-03-08T10:08:00Z">
        <w:r w:rsidR="006337C5" w:rsidRPr="00E525B4">
          <w:rPr>
            <w:rFonts w:ascii="Arial" w:hAnsi="Arial" w:cs="Arial"/>
            <w:sz w:val="20"/>
            <w:szCs w:val="20"/>
          </w:rPr>
          <w:t>Overall</w:t>
        </w:r>
      </w:ins>
      <w:ins w:id="197" w:author="Microsoft Office User" w:date="2019-03-08T09:06:00Z">
        <w:r w:rsidR="00ED355D" w:rsidRPr="00E525B4">
          <w:rPr>
            <w:rFonts w:ascii="Arial" w:hAnsi="Arial" w:cs="Arial"/>
            <w:sz w:val="20"/>
            <w:szCs w:val="20"/>
          </w:rPr>
          <w:t xml:space="preserve"> 702 (FDR&lt;0.01</w:t>
        </w:r>
      </w:ins>
      <w:ins w:id="198" w:author="Antonio" w:date="2019-03-12T13:22:00Z">
        <w:r w:rsidR="0087106A" w:rsidRPr="00E525B4">
          <w:rPr>
            <w:rFonts w:ascii="Arial" w:hAnsi="Arial" w:cs="Arial"/>
            <w:sz w:val="20"/>
            <w:szCs w:val="20"/>
          </w:rPr>
          <w:t>, fold-change range XX</w:t>
        </w:r>
      </w:ins>
      <w:ins w:id="199" w:author="Microsoft Office User" w:date="2019-03-08T09:06:00Z">
        <w:r w:rsidR="00ED355D" w:rsidRPr="00E525B4">
          <w:rPr>
            <w:rFonts w:ascii="Arial" w:hAnsi="Arial" w:cs="Arial"/>
            <w:sz w:val="20"/>
            <w:szCs w:val="20"/>
          </w:rPr>
          <w:t xml:space="preserve">) genes were differentially expressed between uninvolved and lesional </w:t>
        </w:r>
      </w:ins>
      <w:ins w:id="200" w:author="Microsoft Office User" w:date="2019-03-08T09:07:00Z">
        <w:r w:rsidR="00ED355D" w:rsidRPr="00E525B4">
          <w:rPr>
            <w:rFonts w:ascii="Arial" w:hAnsi="Arial" w:cs="Arial"/>
            <w:sz w:val="20"/>
            <w:szCs w:val="20"/>
          </w:rPr>
          <w:t xml:space="preserve">psoriasis </w:t>
        </w:r>
      </w:ins>
      <w:ins w:id="201" w:author="Microsoft Office User" w:date="2019-03-08T09:06:00Z">
        <w:r w:rsidR="00ED355D" w:rsidRPr="00E525B4">
          <w:rPr>
            <w:rFonts w:ascii="Arial" w:hAnsi="Arial" w:cs="Arial"/>
            <w:sz w:val="20"/>
            <w:szCs w:val="20"/>
          </w:rPr>
          <w:t xml:space="preserve">epidermis </w:t>
        </w:r>
      </w:ins>
      <w:ins w:id="202" w:author="Microsoft Office User" w:date="2019-03-08T09:10:00Z">
        <w:r w:rsidR="00FB6E68" w:rsidRPr="00E525B4">
          <w:rPr>
            <w:rFonts w:ascii="Arial" w:hAnsi="Arial" w:cs="Arial"/>
            <w:sz w:val="20"/>
            <w:szCs w:val="20"/>
          </w:rPr>
          <w:t>(n=3)</w:t>
        </w:r>
      </w:ins>
      <w:ins w:id="203" w:author="Microsoft Office User" w:date="2019-03-08T09:11:00Z">
        <w:r w:rsidR="00FB6E68" w:rsidRPr="00E525B4">
          <w:rPr>
            <w:rFonts w:ascii="Arial" w:hAnsi="Arial" w:cs="Arial"/>
            <w:sz w:val="20"/>
            <w:szCs w:val="20"/>
          </w:rPr>
          <w:t xml:space="preserve"> with</w:t>
        </w:r>
      </w:ins>
      <w:ins w:id="204" w:author="Microsoft Office User" w:date="2019-03-08T09:08:00Z">
        <w:r w:rsidR="00ED355D" w:rsidRPr="00E525B4">
          <w:rPr>
            <w:rFonts w:ascii="Arial" w:hAnsi="Arial" w:cs="Arial"/>
            <w:sz w:val="20"/>
            <w:szCs w:val="20"/>
          </w:rPr>
          <w:t xml:space="preserve"> </w:t>
        </w:r>
      </w:ins>
      <w:ins w:id="205" w:author="Microsoft Office User" w:date="2019-03-08T10:21:00Z">
        <w:r w:rsidR="00C840AC" w:rsidRPr="00E525B4">
          <w:rPr>
            <w:rFonts w:ascii="Arial" w:hAnsi="Arial" w:cs="Arial"/>
            <w:sz w:val="20"/>
            <w:szCs w:val="20"/>
          </w:rPr>
          <w:t xml:space="preserve">enrichment of </w:t>
        </w:r>
      </w:ins>
      <w:ins w:id="206" w:author="Microsoft Office User" w:date="2019-03-08T09:11:00Z">
        <w:r w:rsidR="00FB6E68" w:rsidRPr="00E525B4">
          <w:rPr>
            <w:rFonts w:ascii="Arial" w:hAnsi="Arial" w:cs="Arial"/>
            <w:sz w:val="20"/>
            <w:szCs w:val="20"/>
          </w:rPr>
          <w:t>metabolic and immune-related pathways</w:t>
        </w:r>
      </w:ins>
      <w:ins w:id="207" w:author="Microsoft Office User" w:date="2019-03-08T08:50:00Z">
        <w:r w:rsidR="00EB56FB" w:rsidRPr="00E525B4">
          <w:rPr>
            <w:rFonts w:ascii="Arial" w:hAnsi="Arial" w:cs="Arial"/>
            <w:sz w:val="20"/>
            <w:szCs w:val="20"/>
          </w:rPr>
          <w:t xml:space="preserve">. </w:t>
        </w:r>
      </w:ins>
      <w:ins w:id="208" w:author="Microsoft Office User" w:date="2019-03-08T09:13:00Z">
        <w:r w:rsidR="00FB6E68" w:rsidRPr="00E525B4">
          <w:rPr>
            <w:rFonts w:ascii="Arial" w:hAnsi="Arial" w:cs="Arial"/>
            <w:sz w:val="20"/>
            <w:szCs w:val="20"/>
          </w:rPr>
          <w:t>Integration of</w:t>
        </w:r>
      </w:ins>
      <w:ins w:id="209" w:author="Microsoft Office User" w:date="2019-03-08T08:48:00Z">
        <w:r w:rsidR="00475C67" w:rsidRPr="00E525B4">
          <w:rPr>
            <w:rFonts w:ascii="Arial" w:hAnsi="Arial" w:cs="Arial"/>
            <w:sz w:val="20"/>
            <w:szCs w:val="20"/>
          </w:rPr>
          <w:t xml:space="preserve"> epigenetic and gene expression profiles </w:t>
        </w:r>
      </w:ins>
      <w:ins w:id="210" w:author="Microsoft Office User" w:date="2019-03-08T09:13:00Z">
        <w:r w:rsidR="00FB6E68" w:rsidRPr="00E525B4">
          <w:rPr>
            <w:rFonts w:ascii="Arial" w:hAnsi="Arial" w:cs="Arial"/>
            <w:sz w:val="20"/>
            <w:szCs w:val="20"/>
          </w:rPr>
          <w:t xml:space="preserve">implicated a </w:t>
        </w:r>
        <w:del w:id="211" w:author="Antonio" w:date="2019-03-12T13:23:00Z">
          <w:r w:rsidR="00FB6E68" w:rsidRPr="00E525B4" w:rsidDel="0087106A">
            <w:rPr>
              <w:rFonts w:ascii="Arial" w:hAnsi="Arial" w:cs="Arial"/>
              <w:sz w:val="20"/>
              <w:szCs w:val="20"/>
            </w:rPr>
            <w:delText>potentially</w:delText>
          </w:r>
        </w:del>
      </w:ins>
      <w:ins w:id="212" w:author="Antonio" w:date="2019-03-12T13:23:00Z">
        <w:r w:rsidR="0087106A" w:rsidRPr="00E525B4">
          <w:rPr>
            <w:rFonts w:ascii="Arial" w:hAnsi="Arial" w:cs="Arial"/>
            <w:sz w:val="20"/>
            <w:szCs w:val="20"/>
          </w:rPr>
          <w:t>likely</w:t>
        </w:r>
      </w:ins>
      <w:ins w:id="213" w:author="Microsoft Office User" w:date="2019-03-08T09:13:00Z">
        <w:r w:rsidR="00FB6E68" w:rsidRPr="00E525B4">
          <w:rPr>
            <w:rFonts w:ascii="Arial" w:hAnsi="Arial" w:cs="Arial"/>
            <w:sz w:val="20"/>
            <w:szCs w:val="20"/>
          </w:rPr>
          <w:t xml:space="preserve"> functional variant in the 2p15 GWAS locus modulating </w:t>
        </w:r>
      </w:ins>
      <w:ins w:id="214" w:author="Microsoft Office User" w:date="2019-03-08T09:14:00Z">
        <w:r w:rsidR="00FB6E68" w:rsidRPr="00E525B4">
          <w:rPr>
            <w:rFonts w:ascii="Arial" w:hAnsi="Arial" w:cs="Arial"/>
            <w:i/>
            <w:sz w:val="20"/>
            <w:szCs w:val="20"/>
          </w:rPr>
          <w:t>B3GNT2</w:t>
        </w:r>
      </w:ins>
      <w:ins w:id="215" w:author="Antonio" w:date="2019-03-12T13:30:00Z">
        <w:r w:rsidR="003771A3" w:rsidRPr="00E525B4">
          <w:rPr>
            <w:rFonts w:ascii="Arial" w:hAnsi="Arial" w:cs="Arial"/>
            <w:sz w:val="20"/>
            <w:szCs w:val="20"/>
          </w:rPr>
          <w:t>, a</w:t>
        </w:r>
        <w:r w:rsidR="00781DD9" w:rsidRPr="00E525B4">
          <w:rPr>
            <w:rFonts w:ascii="Arial" w:hAnsi="Arial" w:cs="Arial"/>
            <w:sz w:val="20"/>
            <w:szCs w:val="20"/>
          </w:rPr>
          <w:t xml:space="preserve"> polylactosamine synthase </w:t>
        </w:r>
      </w:ins>
      <w:ins w:id="216" w:author="Antonio" w:date="2019-03-12T13:31:00Z">
        <w:r w:rsidR="00781DD9" w:rsidRPr="00E525B4">
          <w:rPr>
            <w:rFonts w:ascii="Arial" w:hAnsi="Arial" w:cs="Arial"/>
            <w:sz w:val="20"/>
            <w:szCs w:val="20"/>
          </w:rPr>
          <w:t xml:space="preserve">with T and B </w:t>
        </w:r>
        <w:r w:rsidR="008A1513" w:rsidRPr="00E525B4">
          <w:rPr>
            <w:rFonts w:ascii="Arial" w:hAnsi="Arial" w:cs="Arial"/>
            <w:sz w:val="20"/>
            <w:szCs w:val="20"/>
          </w:rPr>
          <w:t xml:space="preserve">cell immune </w:t>
        </w:r>
      </w:ins>
      <w:ins w:id="217" w:author="Antonio" w:date="2019-03-12T13:32:00Z">
        <w:r w:rsidR="008A1513" w:rsidRPr="00E525B4">
          <w:rPr>
            <w:rFonts w:ascii="Arial" w:hAnsi="Arial" w:cs="Arial"/>
            <w:sz w:val="20"/>
            <w:szCs w:val="20"/>
          </w:rPr>
          <w:t>regulatory</w:t>
        </w:r>
      </w:ins>
      <w:ins w:id="218" w:author="Antonio" w:date="2019-03-12T13:31:00Z">
        <w:r w:rsidR="00781DD9" w:rsidRPr="00E525B4">
          <w:rPr>
            <w:rFonts w:ascii="Arial" w:hAnsi="Arial" w:cs="Arial"/>
            <w:sz w:val="20"/>
            <w:szCs w:val="20"/>
          </w:rPr>
          <w:t xml:space="preserve"> effects</w:t>
        </w:r>
      </w:ins>
      <w:ins w:id="219" w:author="Microsoft Office User" w:date="2019-03-08T09:14:00Z">
        <w:r w:rsidR="00FB6E68" w:rsidRPr="00E525B4">
          <w:rPr>
            <w:rFonts w:ascii="Arial" w:hAnsi="Arial" w:cs="Arial"/>
            <w:sz w:val="20"/>
            <w:szCs w:val="20"/>
          </w:rPr>
          <w:t>.</w:t>
        </w:r>
      </w:ins>
      <w:ins w:id="220" w:author="Microsoft Office User" w:date="2019-03-08T08:48:00Z">
        <w:r w:rsidR="00475C67" w:rsidRPr="00E525B4">
          <w:rPr>
            <w:rFonts w:ascii="Arial" w:hAnsi="Arial" w:cs="Arial"/>
            <w:sz w:val="20"/>
            <w:szCs w:val="20"/>
          </w:rPr>
          <w:t xml:space="preserve"> </w:t>
        </w:r>
      </w:ins>
    </w:p>
    <w:p w14:paraId="332ACB27" w14:textId="344EF3F0" w:rsidR="00777D0F" w:rsidRPr="00DB6781" w:rsidDel="00772D1E" w:rsidRDefault="001B1C7E" w:rsidP="00E472D9">
      <w:pPr>
        <w:jc w:val="both"/>
        <w:rPr>
          <w:del w:id="221" w:author="Microsoft Office User" w:date="2019-03-08T09:27:00Z"/>
          <w:rFonts w:ascii="Arial" w:hAnsi="Arial" w:cs="Arial"/>
          <w:sz w:val="20"/>
          <w:szCs w:val="20"/>
        </w:rPr>
      </w:pPr>
      <w:ins w:id="222" w:author="Microsoft Office User" w:date="2019-03-08T09:47:00Z">
        <w:r w:rsidRPr="00E525B4">
          <w:rPr>
            <w:rFonts w:ascii="Arial" w:hAnsi="Arial" w:cs="Arial"/>
            <w:sz w:val="20"/>
            <w:szCs w:val="20"/>
          </w:rPr>
          <w:t>The third results chapter analyse</w:t>
        </w:r>
      </w:ins>
      <w:ins w:id="223" w:author="Microsoft Office User" w:date="2019-03-08T10:09:00Z">
        <w:r w:rsidR="00680EFD" w:rsidRPr="00E525B4">
          <w:rPr>
            <w:rFonts w:ascii="Arial" w:hAnsi="Arial" w:cs="Arial"/>
            <w:sz w:val="20"/>
            <w:szCs w:val="20"/>
          </w:rPr>
          <w:t>s</w:t>
        </w:r>
      </w:ins>
      <w:ins w:id="224" w:author="Microsoft Office User" w:date="2019-03-08T09:47:00Z">
        <w:r w:rsidRPr="00E525B4">
          <w:rPr>
            <w:rFonts w:ascii="Arial" w:hAnsi="Arial" w:cs="Arial"/>
            <w:sz w:val="20"/>
            <w:szCs w:val="20"/>
          </w:rPr>
          <w:t xml:space="preserve"> d</w:t>
        </w:r>
      </w:ins>
      <w:ins w:id="225" w:author="Microsoft Office User" w:date="2019-03-08T09:15:00Z">
        <w:r w:rsidR="00963EA2" w:rsidRPr="00E525B4">
          <w:rPr>
            <w:rFonts w:ascii="Arial" w:hAnsi="Arial" w:cs="Arial"/>
            <w:sz w:val="20"/>
            <w:szCs w:val="20"/>
          </w:rPr>
          <w:t xml:space="preserve">ifferences in chromatin accessibility, gene and protein expression of immune cells between synovial fluid and peripheral blood of </w:t>
        </w:r>
        <w:del w:id="226" w:author="Antonio" w:date="2019-03-12T13:35:00Z">
          <w:r w:rsidR="00963EA2" w:rsidRPr="00E525B4" w:rsidDel="001E46BA">
            <w:rPr>
              <w:rFonts w:ascii="Arial" w:hAnsi="Arial" w:cs="Arial"/>
              <w:sz w:val="20"/>
              <w:szCs w:val="20"/>
            </w:rPr>
            <w:delText xml:space="preserve">PsA </w:delText>
          </w:r>
        </w:del>
        <w:r w:rsidR="00963EA2" w:rsidRPr="00E525B4">
          <w:rPr>
            <w:rFonts w:ascii="Arial" w:hAnsi="Arial" w:cs="Arial"/>
            <w:sz w:val="20"/>
            <w:szCs w:val="20"/>
          </w:rPr>
          <w:t>patients</w:t>
        </w:r>
      </w:ins>
      <w:ins w:id="227" w:author="Antonio" w:date="2019-03-12T13:35:00Z">
        <w:r w:rsidR="001E46BA" w:rsidRPr="00E525B4">
          <w:rPr>
            <w:rFonts w:ascii="Arial" w:hAnsi="Arial" w:cs="Arial"/>
            <w:sz w:val="20"/>
            <w:szCs w:val="20"/>
          </w:rPr>
          <w:t xml:space="preserve"> suffering psoriatic arthritis</w:t>
        </w:r>
      </w:ins>
      <w:ins w:id="228" w:author="Microsoft Office User" w:date="2019-03-08T09:15:00Z">
        <w:r w:rsidR="00963EA2" w:rsidRPr="00E525B4" w:rsidDel="00EB56FB">
          <w:rPr>
            <w:rFonts w:ascii="Arial" w:hAnsi="Arial" w:cs="Arial"/>
            <w:sz w:val="20"/>
            <w:szCs w:val="20"/>
          </w:rPr>
          <w:t xml:space="preserve"> </w:t>
        </w:r>
      </w:ins>
      <w:del w:id="229" w:author="Microsoft Office User" w:date="2019-03-08T08:51:00Z">
        <w:r w:rsidR="00152A27" w:rsidRPr="00E525B4" w:rsidDel="00EB56FB">
          <w:rPr>
            <w:rFonts w:ascii="Arial" w:hAnsi="Arial" w:cs="Arial"/>
            <w:sz w:val="20"/>
            <w:szCs w:val="20"/>
          </w:rPr>
          <w:delText xml:space="preserve">in clinical samples was followed by generation of ATAC, </w:delText>
        </w:r>
        <w:r w:rsidR="00777D0F" w:rsidRPr="00E525B4" w:rsidDel="00EB56FB">
          <w:rPr>
            <w:rFonts w:ascii="Arial" w:hAnsi="Arial" w:cs="Arial"/>
            <w:sz w:val="20"/>
            <w:szCs w:val="20"/>
          </w:rPr>
          <w:delText>H3K27ac ChIPm and RNA-seq</w:delText>
        </w:r>
        <w:r w:rsidR="0071218B" w:rsidRPr="00E525B4" w:rsidDel="00EB56FB">
          <w:rPr>
            <w:rFonts w:ascii="Arial" w:hAnsi="Arial" w:cs="Arial"/>
            <w:sz w:val="20"/>
            <w:szCs w:val="20"/>
          </w:rPr>
          <w:delText xml:space="preserve"> in </w:delText>
        </w:r>
        <w:r w:rsidR="00777D0F" w:rsidRPr="00E525B4" w:rsidDel="00EB56FB">
          <w:rPr>
            <w:rFonts w:ascii="Arial" w:hAnsi="Arial" w:cs="Arial"/>
            <w:sz w:val="20"/>
            <w:szCs w:val="20"/>
          </w:rPr>
          <w:delText>CD14</w:delText>
        </w:r>
      </w:del>
      <w:del w:id="230" w:author="Microsoft Office User" w:date="2019-03-08T07:56:00Z">
        <w:r w:rsidR="00777D0F" w:rsidRPr="00E525B4" w:rsidDel="002868F7">
          <w:rPr>
            <w:rFonts w:ascii="Arial" w:hAnsi="Arial" w:cs="Arial"/>
            <w:sz w:val="20"/>
            <w:szCs w:val="20"/>
          </w:rPr>
          <w:delText xml:space="preserve">$^+$ </w:delText>
        </w:r>
      </w:del>
      <w:del w:id="231" w:author="Microsoft Office User" w:date="2019-03-08T08:51:00Z">
        <w:r w:rsidR="00777D0F" w:rsidRPr="00E525B4" w:rsidDel="00EB56FB">
          <w:rPr>
            <w:rFonts w:ascii="Arial" w:hAnsi="Arial" w:cs="Arial"/>
            <w:sz w:val="20"/>
            <w:szCs w:val="20"/>
          </w:rPr>
          <w:delText>monocytes, total CD4</w:delText>
        </w:r>
      </w:del>
      <w:del w:id="232" w:author="Microsoft Office User" w:date="2019-03-08T07:56:00Z">
        <w:r w:rsidR="00777D0F" w:rsidRPr="00E525B4" w:rsidDel="002868F7">
          <w:rPr>
            <w:rFonts w:ascii="Arial" w:hAnsi="Arial" w:cs="Arial"/>
            <w:sz w:val="20"/>
            <w:szCs w:val="20"/>
          </w:rPr>
          <w:delText xml:space="preserve">$^+$ </w:delText>
        </w:r>
      </w:del>
      <w:del w:id="233" w:author="Microsoft Office User" w:date="2019-03-08T08:51:00Z">
        <w:r w:rsidR="00777D0F" w:rsidRPr="00E525B4" w:rsidDel="00EB56FB">
          <w:rPr>
            <w:rFonts w:ascii="Arial" w:hAnsi="Arial" w:cs="Arial"/>
            <w:sz w:val="20"/>
            <w:szCs w:val="20"/>
          </w:rPr>
          <w:delText>and CD8</w:delText>
        </w:r>
      </w:del>
      <w:del w:id="234" w:author="Microsoft Office User" w:date="2019-03-08T07:56:00Z">
        <w:r w:rsidR="00777D0F" w:rsidRPr="00E525B4" w:rsidDel="002868F7">
          <w:rPr>
            <w:rFonts w:ascii="Arial" w:hAnsi="Arial" w:cs="Arial"/>
            <w:sz w:val="20"/>
            <w:szCs w:val="20"/>
          </w:rPr>
          <w:delText xml:space="preserve">$^+$ </w:delText>
        </w:r>
      </w:del>
      <w:del w:id="235" w:author="Microsoft Office User" w:date="2019-03-08T08:51:00Z">
        <w:r w:rsidR="00777D0F" w:rsidRPr="00E525B4" w:rsidDel="00EB56FB">
          <w:rPr>
            <w:rFonts w:ascii="Arial" w:hAnsi="Arial" w:cs="Arial"/>
            <w:sz w:val="20"/>
            <w:szCs w:val="20"/>
          </w:rPr>
          <w:delText xml:space="preserve">T cells and </w:delText>
        </w:r>
        <w:r w:rsidR="00491C3B" w:rsidRPr="00E525B4" w:rsidDel="00EB56FB">
          <w:rPr>
            <w:rFonts w:ascii="Arial" w:hAnsi="Arial" w:cs="Arial"/>
            <w:sz w:val="20"/>
            <w:szCs w:val="20"/>
          </w:rPr>
          <w:delText>CD19</w:delText>
        </w:r>
      </w:del>
      <w:del w:id="236" w:author="Microsoft Office User" w:date="2019-03-08T07:56:00Z">
        <w:r w:rsidR="00777D0F" w:rsidRPr="00E525B4" w:rsidDel="002868F7">
          <w:rPr>
            <w:rFonts w:ascii="Arial" w:hAnsi="Arial" w:cs="Arial"/>
            <w:sz w:val="20"/>
            <w:szCs w:val="20"/>
          </w:rPr>
          <w:delText xml:space="preserve">$^+$ </w:delText>
        </w:r>
      </w:del>
      <w:del w:id="237" w:author="Microsoft Office User" w:date="2019-03-08T08:51:00Z">
        <w:r w:rsidR="00777D0F" w:rsidRPr="00E525B4" w:rsidDel="00EB56FB">
          <w:rPr>
            <w:rFonts w:ascii="Arial" w:hAnsi="Arial" w:cs="Arial"/>
            <w:sz w:val="20"/>
            <w:szCs w:val="20"/>
          </w:rPr>
          <w:delText>B cells</w:delText>
        </w:r>
        <w:r w:rsidR="0071218B" w:rsidRPr="00E525B4" w:rsidDel="00EB56FB">
          <w:rPr>
            <w:rFonts w:ascii="Arial" w:hAnsi="Arial" w:cs="Arial"/>
            <w:sz w:val="20"/>
            <w:szCs w:val="20"/>
          </w:rPr>
          <w:delText xml:space="preserve"> from psoriasis patients (n=8) and healthy controls (n=10)</w:delText>
        </w:r>
        <w:r w:rsidR="003E20F0" w:rsidRPr="00E525B4" w:rsidDel="00EB56FB">
          <w:rPr>
            <w:rFonts w:ascii="Arial" w:hAnsi="Arial" w:cs="Arial"/>
            <w:sz w:val="20"/>
            <w:szCs w:val="20"/>
          </w:rPr>
          <w:delText>.</w:delText>
        </w:r>
        <w:r w:rsidR="00777D0F" w:rsidRPr="00E525B4" w:rsidDel="00EB56FB">
          <w:rPr>
            <w:rFonts w:ascii="Arial" w:hAnsi="Arial" w:cs="Arial"/>
            <w:sz w:val="20"/>
            <w:szCs w:val="20"/>
          </w:rPr>
          <w:delText xml:space="preserve"> </w:delText>
        </w:r>
      </w:del>
      <w:del w:id="238" w:author="Microsoft Office User" w:date="2019-03-08T09:10:00Z">
        <w:r w:rsidR="00142977" w:rsidRPr="00E525B4" w:rsidDel="00FB6E68">
          <w:rPr>
            <w:rFonts w:ascii="Arial" w:hAnsi="Arial" w:cs="Arial"/>
            <w:sz w:val="20"/>
            <w:szCs w:val="20"/>
          </w:rPr>
          <w:delText>Low number</w:delText>
        </w:r>
        <w:r w:rsidR="009425CE" w:rsidRPr="00E525B4" w:rsidDel="00FB6E68">
          <w:rPr>
            <w:rFonts w:ascii="Arial" w:hAnsi="Arial" w:cs="Arial"/>
            <w:sz w:val="20"/>
            <w:szCs w:val="20"/>
          </w:rPr>
          <w:delText>s</w:delText>
        </w:r>
        <w:r w:rsidR="00142977" w:rsidRPr="00E525B4" w:rsidDel="00FB6E68">
          <w:rPr>
            <w:rFonts w:ascii="Arial" w:hAnsi="Arial" w:cs="Arial"/>
            <w:sz w:val="20"/>
            <w:szCs w:val="20"/>
          </w:rPr>
          <w:delText xml:space="preserve"> of differentially accessible regions (DARs) and </w:delText>
        </w:r>
      </w:del>
      <w:del w:id="239" w:author="Microsoft Office User" w:date="2019-03-08T08:56:00Z">
        <w:r w:rsidR="00142977" w:rsidRPr="00E525B4" w:rsidDel="00C21589">
          <w:rPr>
            <w:rFonts w:ascii="Arial" w:hAnsi="Arial" w:cs="Arial"/>
            <w:sz w:val="20"/>
            <w:szCs w:val="20"/>
          </w:rPr>
          <w:delText xml:space="preserve">H3K27ac </w:delText>
        </w:r>
      </w:del>
      <w:del w:id="240" w:author="Microsoft Office User" w:date="2019-03-08T09:10:00Z">
        <w:r w:rsidR="00B1227F" w:rsidRPr="00E525B4" w:rsidDel="00FB6E68">
          <w:rPr>
            <w:rFonts w:ascii="Arial" w:hAnsi="Arial" w:cs="Arial"/>
            <w:sz w:val="20"/>
            <w:szCs w:val="20"/>
          </w:rPr>
          <w:delText>marks</w:delText>
        </w:r>
        <w:r w:rsidR="00142977" w:rsidRPr="00E525B4" w:rsidDel="00FB6E68">
          <w:rPr>
            <w:rFonts w:ascii="Arial" w:hAnsi="Arial" w:cs="Arial"/>
            <w:sz w:val="20"/>
            <w:szCs w:val="20"/>
          </w:rPr>
          <w:delText xml:space="preserve"> were observed</w:delText>
        </w:r>
        <w:r w:rsidR="00B1227F" w:rsidRPr="00E525B4" w:rsidDel="00FB6E68">
          <w:rPr>
            <w:rFonts w:ascii="Arial" w:hAnsi="Arial" w:cs="Arial"/>
            <w:sz w:val="20"/>
            <w:szCs w:val="20"/>
          </w:rPr>
          <w:delText xml:space="preserve"> </w:delText>
        </w:r>
        <w:r w:rsidR="00142977" w:rsidRPr="00E525B4" w:rsidDel="00FB6E68">
          <w:rPr>
            <w:rFonts w:ascii="Arial" w:hAnsi="Arial" w:cs="Arial"/>
            <w:sz w:val="20"/>
            <w:szCs w:val="20"/>
          </w:rPr>
          <w:delText>with only one overlapping site</w:delText>
        </w:r>
        <w:r w:rsidR="00B1227F" w:rsidRPr="00E525B4" w:rsidDel="00FB6E68">
          <w:rPr>
            <w:rFonts w:ascii="Arial" w:hAnsi="Arial" w:cs="Arial"/>
            <w:sz w:val="20"/>
            <w:szCs w:val="20"/>
          </w:rPr>
          <w:delText>,</w:delText>
        </w:r>
        <w:r w:rsidR="00142977" w:rsidRPr="00E525B4" w:rsidDel="00FB6E68">
          <w:rPr>
            <w:rFonts w:ascii="Arial" w:hAnsi="Arial" w:cs="Arial"/>
            <w:sz w:val="20"/>
            <w:szCs w:val="20"/>
          </w:rPr>
          <w:delText xml:space="preserve"> </w:delText>
        </w:r>
        <w:r w:rsidR="00777D0F" w:rsidRPr="00E525B4" w:rsidDel="00FB6E68">
          <w:rPr>
            <w:rFonts w:ascii="Arial" w:hAnsi="Arial" w:cs="Arial"/>
            <w:sz w:val="20"/>
            <w:szCs w:val="20"/>
          </w:rPr>
          <w:delText xml:space="preserve">an intron </w:delText>
        </w:r>
        <w:r w:rsidR="00B1227F" w:rsidRPr="00E525B4" w:rsidDel="00FB6E68">
          <w:rPr>
            <w:rFonts w:ascii="Arial" w:hAnsi="Arial" w:cs="Arial"/>
            <w:sz w:val="20"/>
            <w:szCs w:val="20"/>
          </w:rPr>
          <w:delText>of</w:delText>
        </w:r>
        <w:r w:rsidR="00A60048" w:rsidRPr="00E525B4" w:rsidDel="00FB6E68">
          <w:rPr>
            <w:rFonts w:ascii="Arial" w:hAnsi="Arial" w:cs="Arial"/>
            <w:sz w:val="20"/>
            <w:szCs w:val="20"/>
          </w:rPr>
          <w:delText xml:space="preserve"> </w:delText>
        </w:r>
      </w:del>
      <w:del w:id="241" w:author="Microsoft Office User" w:date="2019-03-08T07:56:00Z">
        <w:r w:rsidR="00777D0F" w:rsidRPr="00E525B4" w:rsidDel="002868F7">
          <w:rPr>
            <w:rFonts w:ascii="Arial" w:hAnsi="Arial" w:cs="Arial"/>
            <w:sz w:val="20"/>
            <w:szCs w:val="20"/>
          </w:rPr>
          <w:delText>\textit{</w:delText>
        </w:r>
      </w:del>
      <w:del w:id="242" w:author="Microsoft Office User" w:date="2019-03-08T09:10:00Z">
        <w:r w:rsidR="00777D0F" w:rsidRPr="00E525B4" w:rsidDel="00FB6E68">
          <w:rPr>
            <w:rFonts w:ascii="Arial" w:hAnsi="Arial" w:cs="Arial"/>
            <w:sz w:val="20"/>
            <w:szCs w:val="20"/>
          </w:rPr>
          <w:delText>DTD1</w:delText>
        </w:r>
      </w:del>
      <w:del w:id="243" w:author="Microsoft Office User" w:date="2019-03-08T07:56:00Z">
        <w:r w:rsidR="00777D0F" w:rsidRPr="00E525B4" w:rsidDel="002868F7">
          <w:rPr>
            <w:rFonts w:ascii="Arial" w:hAnsi="Arial" w:cs="Arial"/>
            <w:sz w:val="20"/>
            <w:szCs w:val="20"/>
          </w:rPr>
          <w:delText>}</w:delText>
        </w:r>
      </w:del>
      <w:del w:id="244" w:author="Microsoft Office User" w:date="2019-03-08T09:10:00Z">
        <w:r w:rsidR="00142977" w:rsidRPr="00E525B4" w:rsidDel="00FB6E68">
          <w:rPr>
            <w:rFonts w:ascii="Arial" w:hAnsi="Arial" w:cs="Arial"/>
            <w:sz w:val="20"/>
            <w:szCs w:val="20"/>
          </w:rPr>
          <w:delText xml:space="preserve"> in CD8</w:delText>
        </w:r>
      </w:del>
      <w:del w:id="245" w:author="Microsoft Office User" w:date="2019-03-08T07:56:00Z">
        <w:r w:rsidR="00142977" w:rsidRPr="00E525B4" w:rsidDel="002868F7">
          <w:rPr>
            <w:rFonts w:ascii="Arial" w:hAnsi="Arial" w:cs="Arial"/>
            <w:sz w:val="20"/>
            <w:szCs w:val="20"/>
          </w:rPr>
          <w:delText>$^+$</w:delText>
        </w:r>
        <w:r w:rsidR="00777D0F" w:rsidRPr="00E525B4" w:rsidDel="002868F7">
          <w:rPr>
            <w:rFonts w:ascii="Arial" w:hAnsi="Arial" w:cs="Arial"/>
            <w:sz w:val="20"/>
            <w:szCs w:val="20"/>
          </w:rPr>
          <w:delText xml:space="preserve">. </w:delText>
        </w:r>
      </w:del>
      <w:del w:id="246" w:author="Microsoft Office User" w:date="2019-03-08T09:10:00Z">
        <w:r w:rsidR="00142977" w:rsidRPr="00E525B4" w:rsidDel="00FB6E68">
          <w:rPr>
            <w:rFonts w:ascii="Arial" w:hAnsi="Arial" w:cs="Arial"/>
            <w:sz w:val="20"/>
            <w:szCs w:val="20"/>
          </w:rPr>
          <w:delText xml:space="preserve">Paired </w:delText>
        </w:r>
        <w:r w:rsidR="00777D0F" w:rsidRPr="00E525B4" w:rsidDel="00FB6E68">
          <w:rPr>
            <w:rFonts w:ascii="Arial" w:hAnsi="Arial" w:cs="Arial"/>
            <w:sz w:val="20"/>
            <w:szCs w:val="20"/>
          </w:rPr>
          <w:delText xml:space="preserve">RNA-seq analysis revealed differentially expressed </w:delText>
        </w:r>
        <w:r w:rsidR="003B2BD6" w:rsidRPr="00E525B4" w:rsidDel="00FB6E68">
          <w:rPr>
            <w:rFonts w:ascii="Arial" w:hAnsi="Arial" w:cs="Arial"/>
            <w:sz w:val="20"/>
            <w:szCs w:val="20"/>
          </w:rPr>
          <w:delText xml:space="preserve">genes </w:delText>
        </w:r>
        <w:r w:rsidR="0006406A" w:rsidRPr="00E525B4" w:rsidDel="00FB6E68">
          <w:rPr>
            <w:rFonts w:ascii="Arial" w:hAnsi="Arial" w:cs="Arial"/>
            <w:sz w:val="20"/>
            <w:szCs w:val="20"/>
          </w:rPr>
          <w:delText>(DEGs)</w:delText>
        </w:r>
        <w:r w:rsidR="003B2BD6" w:rsidRPr="00E525B4" w:rsidDel="00FB6E68">
          <w:rPr>
            <w:rFonts w:ascii="Arial" w:hAnsi="Arial" w:cs="Arial"/>
            <w:sz w:val="20"/>
            <w:szCs w:val="20"/>
          </w:rPr>
          <w:delText xml:space="preserve">, including </w:delText>
        </w:r>
        <w:r w:rsidR="00C6283C" w:rsidRPr="00E525B4" w:rsidDel="00FB6E68">
          <w:rPr>
            <w:rFonts w:ascii="Arial" w:hAnsi="Arial" w:cs="Arial"/>
            <w:sz w:val="20"/>
            <w:szCs w:val="20"/>
          </w:rPr>
          <w:delText>lnc</w:delText>
        </w:r>
        <w:r w:rsidR="00777D0F" w:rsidRPr="00E525B4" w:rsidDel="00FB6E68">
          <w:rPr>
            <w:rFonts w:ascii="Arial" w:hAnsi="Arial" w:cs="Arial"/>
            <w:sz w:val="20"/>
            <w:szCs w:val="20"/>
          </w:rPr>
          <w:delText xml:space="preserve">RNAs </w:delText>
        </w:r>
        <w:r w:rsidR="00142977" w:rsidRPr="00E525B4" w:rsidDel="00FB6E68">
          <w:rPr>
            <w:rFonts w:ascii="Arial" w:hAnsi="Arial" w:cs="Arial"/>
            <w:sz w:val="20"/>
            <w:szCs w:val="20"/>
          </w:rPr>
          <w:delText xml:space="preserve">such </w:delText>
        </w:r>
      </w:del>
      <w:del w:id="247" w:author="Microsoft Office User" w:date="2019-03-08T07:56:00Z">
        <w:r w:rsidR="00777D0F" w:rsidRPr="00E525B4" w:rsidDel="002868F7">
          <w:rPr>
            <w:rFonts w:ascii="Arial" w:hAnsi="Arial" w:cs="Arial"/>
            <w:sz w:val="20"/>
            <w:szCs w:val="20"/>
          </w:rPr>
          <w:delText>\textit{</w:delText>
        </w:r>
      </w:del>
      <w:del w:id="248" w:author="Microsoft Office User" w:date="2019-03-08T09:10:00Z">
        <w:r w:rsidR="00777D0F" w:rsidRPr="00E525B4" w:rsidDel="00FB6E68">
          <w:rPr>
            <w:rFonts w:ascii="Arial" w:hAnsi="Arial" w:cs="Arial"/>
            <w:sz w:val="20"/>
            <w:szCs w:val="20"/>
          </w:rPr>
          <w:delText>HOTAIRM1</w:delText>
        </w:r>
      </w:del>
      <w:del w:id="249" w:author="Microsoft Office User" w:date="2019-03-08T07:56:00Z">
        <w:r w:rsidR="003B2BD6" w:rsidRPr="00E525B4" w:rsidDel="002868F7">
          <w:rPr>
            <w:rFonts w:ascii="Arial" w:hAnsi="Arial" w:cs="Arial"/>
            <w:sz w:val="20"/>
            <w:szCs w:val="20"/>
          </w:rPr>
          <w:delText>}</w:delText>
        </w:r>
      </w:del>
      <w:del w:id="250" w:author="Microsoft Office User" w:date="2019-03-08T09:10:00Z">
        <w:r w:rsidR="003B2BD6" w:rsidRPr="00E525B4" w:rsidDel="00FB6E68">
          <w:rPr>
            <w:rFonts w:ascii="Arial" w:hAnsi="Arial" w:cs="Arial"/>
            <w:sz w:val="20"/>
            <w:szCs w:val="20"/>
          </w:rPr>
          <w:delText xml:space="preserve">, up-regulation </w:delText>
        </w:r>
        <w:r w:rsidR="00B1227F" w:rsidRPr="00E525B4" w:rsidDel="00FB6E68">
          <w:rPr>
            <w:rFonts w:ascii="Arial" w:hAnsi="Arial" w:cs="Arial"/>
            <w:sz w:val="20"/>
            <w:szCs w:val="20"/>
          </w:rPr>
          <w:delText xml:space="preserve">of which </w:delText>
        </w:r>
        <w:r w:rsidR="003B2BD6" w:rsidRPr="00E525B4" w:rsidDel="00FB6E68">
          <w:rPr>
            <w:rFonts w:ascii="Arial" w:hAnsi="Arial" w:cs="Arial"/>
            <w:sz w:val="20"/>
            <w:szCs w:val="20"/>
          </w:rPr>
          <w:delText>was consistent with</w:delText>
        </w:r>
        <w:r w:rsidR="00142977" w:rsidRPr="00E525B4" w:rsidDel="00FB6E68">
          <w:rPr>
            <w:rFonts w:ascii="Arial" w:hAnsi="Arial" w:cs="Arial"/>
            <w:sz w:val="20"/>
            <w:szCs w:val="20"/>
          </w:rPr>
          <w:delText xml:space="preserve"> </w:delText>
        </w:r>
        <w:r w:rsidR="00777D0F" w:rsidRPr="00E525B4" w:rsidDel="00FB6E68">
          <w:rPr>
            <w:rFonts w:ascii="Arial" w:hAnsi="Arial" w:cs="Arial"/>
            <w:sz w:val="20"/>
            <w:szCs w:val="20"/>
          </w:rPr>
          <w:delText xml:space="preserve">down-regulation of its target </w:delText>
        </w:r>
      </w:del>
      <w:del w:id="251" w:author="Microsoft Office User" w:date="2019-03-08T07:57:00Z">
        <w:r w:rsidR="00777D0F" w:rsidRPr="00E525B4" w:rsidDel="002868F7">
          <w:rPr>
            <w:rFonts w:ascii="Arial" w:hAnsi="Arial" w:cs="Arial"/>
            <w:sz w:val="20"/>
            <w:szCs w:val="20"/>
          </w:rPr>
          <w:delText>\textit{</w:delText>
        </w:r>
      </w:del>
      <w:del w:id="252" w:author="Microsoft Office User" w:date="2019-03-08T09:10:00Z">
        <w:r w:rsidR="00777D0F" w:rsidRPr="00E525B4" w:rsidDel="00FB6E68">
          <w:rPr>
            <w:rFonts w:ascii="Arial" w:hAnsi="Arial" w:cs="Arial"/>
            <w:sz w:val="20"/>
            <w:szCs w:val="20"/>
            <w:rPrChange w:id="253" w:author="Antonio" w:date="2019-03-12T13:36:00Z">
              <w:rPr>
                <w:rFonts w:ascii="Arial" w:hAnsi="Arial" w:cs="Arial"/>
                <w:sz w:val="20"/>
                <w:szCs w:val="20"/>
                <w:lang w:val="en-US"/>
              </w:rPr>
            </w:rPrChange>
          </w:rPr>
          <w:delText>UPF</w:delText>
        </w:r>
        <w:r w:rsidR="00777D0F" w:rsidRPr="00E525B4" w:rsidDel="00FB6E68">
          <w:rPr>
            <w:rFonts w:ascii="Arial" w:eastAsiaTheme="minorHAnsi" w:hAnsi="Arial" w:cs="Arial"/>
            <w:sz w:val="20"/>
            <w:szCs w:val="20"/>
            <w:rPrChange w:id="254" w:author="Antonio" w:date="2019-03-12T13:36:00Z">
              <w:rPr>
                <w:rFonts w:ascii="Arial" w:eastAsiaTheme="minorHAnsi" w:hAnsi="Arial" w:cs="Arial"/>
                <w:sz w:val="20"/>
                <w:szCs w:val="20"/>
                <w:lang w:val="en-US"/>
              </w:rPr>
            </w:rPrChange>
          </w:rPr>
          <w:delText>1</w:delText>
        </w:r>
      </w:del>
      <w:del w:id="255" w:author="Microsoft Office User" w:date="2019-03-08T07:57:00Z">
        <w:r w:rsidR="00777D0F" w:rsidRPr="00E525B4" w:rsidDel="002868F7">
          <w:rPr>
            <w:rFonts w:ascii="Arial" w:hAnsi="Arial" w:cs="Arial"/>
            <w:sz w:val="20"/>
            <w:szCs w:val="20"/>
          </w:rPr>
          <w:delText>}</w:delText>
        </w:r>
      </w:del>
      <w:del w:id="256" w:author="Microsoft Office User" w:date="2019-03-08T09:10:00Z">
        <w:r w:rsidR="003E20F0" w:rsidRPr="00E525B4" w:rsidDel="00FB6E68">
          <w:rPr>
            <w:rFonts w:ascii="Arial" w:hAnsi="Arial" w:cs="Arial"/>
            <w:sz w:val="20"/>
            <w:szCs w:val="20"/>
          </w:rPr>
          <w:delText xml:space="preserve"> in CD14</w:delText>
        </w:r>
      </w:del>
      <w:del w:id="257" w:author="Microsoft Office User" w:date="2019-03-08T07:57:00Z">
        <w:r w:rsidR="003E20F0" w:rsidRPr="005924A7" w:rsidDel="002868F7">
          <w:rPr>
            <w:rFonts w:ascii="Arial" w:hAnsi="Arial" w:cs="Arial"/>
            <w:sz w:val="20"/>
            <w:szCs w:val="20"/>
          </w:rPr>
          <w:delText>$^</w:delText>
        </w:r>
      </w:del>
      <w:del w:id="258" w:author="Microsoft Office User" w:date="2019-03-08T09:10:00Z">
        <w:r w:rsidR="003E20F0" w:rsidRPr="005924A7" w:rsidDel="00FB6E68">
          <w:rPr>
            <w:rFonts w:ascii="Arial" w:hAnsi="Arial" w:cs="Arial"/>
            <w:sz w:val="20"/>
            <w:szCs w:val="20"/>
          </w:rPr>
          <w:delText>+</w:delText>
        </w:r>
      </w:del>
      <w:del w:id="259" w:author="Microsoft Office User" w:date="2019-03-08T07:57:00Z">
        <w:r w:rsidR="003E20F0" w:rsidRPr="005924A7" w:rsidDel="002868F7">
          <w:rPr>
            <w:rFonts w:ascii="Arial" w:hAnsi="Arial" w:cs="Arial"/>
            <w:sz w:val="20"/>
            <w:szCs w:val="20"/>
          </w:rPr>
          <w:delText>$</w:delText>
        </w:r>
      </w:del>
      <w:del w:id="260" w:author="Microsoft Office User" w:date="2019-03-08T09:10:00Z">
        <w:r w:rsidR="003E20F0" w:rsidRPr="005924A7" w:rsidDel="00FB6E68">
          <w:rPr>
            <w:rFonts w:ascii="Arial" w:hAnsi="Arial" w:cs="Arial"/>
            <w:sz w:val="20"/>
            <w:szCs w:val="20"/>
          </w:rPr>
          <w:delText xml:space="preserve"> monocytes</w:delText>
        </w:r>
        <w:r w:rsidR="00777D0F" w:rsidRPr="005924A7" w:rsidDel="00FB6E68">
          <w:rPr>
            <w:rFonts w:ascii="Arial" w:hAnsi="Arial" w:cs="Arial"/>
            <w:sz w:val="20"/>
            <w:szCs w:val="20"/>
          </w:rPr>
          <w:delText>. CD14</w:delText>
        </w:r>
      </w:del>
      <w:del w:id="261" w:author="Microsoft Office User" w:date="2019-03-08T07:57:00Z">
        <w:r w:rsidR="00777D0F" w:rsidRPr="00DB6781" w:rsidDel="002868F7">
          <w:rPr>
            <w:rFonts w:ascii="Arial" w:hAnsi="Arial" w:cs="Arial"/>
            <w:sz w:val="20"/>
            <w:szCs w:val="20"/>
          </w:rPr>
          <w:delText xml:space="preserve">$^+$ </w:delText>
        </w:r>
      </w:del>
      <w:del w:id="262" w:author="Microsoft Office User" w:date="2019-03-08T09:10:00Z">
        <w:r w:rsidR="00777D0F" w:rsidRPr="00DB6781" w:rsidDel="00FB6E68">
          <w:rPr>
            <w:rFonts w:ascii="Arial" w:hAnsi="Arial" w:cs="Arial"/>
            <w:sz w:val="20"/>
            <w:szCs w:val="20"/>
          </w:rPr>
          <w:delText>monocytes and CD8</w:delText>
        </w:r>
      </w:del>
      <w:del w:id="263" w:author="Microsoft Office User" w:date="2019-03-08T07:57:00Z">
        <w:r w:rsidR="00777D0F" w:rsidRPr="00DB6781" w:rsidDel="002868F7">
          <w:rPr>
            <w:rFonts w:ascii="Arial" w:hAnsi="Arial" w:cs="Arial"/>
            <w:sz w:val="20"/>
            <w:szCs w:val="20"/>
          </w:rPr>
          <w:delText xml:space="preserve">$^+$ </w:delText>
        </w:r>
      </w:del>
      <w:del w:id="264" w:author="Microsoft Office User" w:date="2019-03-08T09:10:00Z">
        <w:r w:rsidR="00777D0F" w:rsidRPr="00DB6781" w:rsidDel="00FB6E68">
          <w:rPr>
            <w:rFonts w:ascii="Arial" w:hAnsi="Arial" w:cs="Arial"/>
            <w:sz w:val="20"/>
            <w:szCs w:val="20"/>
          </w:rPr>
          <w:delText xml:space="preserve">showed the largest number of </w:delText>
        </w:r>
        <w:r w:rsidR="0006406A" w:rsidRPr="00DB6781" w:rsidDel="00FB6E68">
          <w:rPr>
            <w:rFonts w:ascii="Arial" w:hAnsi="Arial" w:cs="Arial"/>
            <w:sz w:val="20"/>
            <w:szCs w:val="20"/>
          </w:rPr>
          <w:delText>DEGs</w:delText>
        </w:r>
        <w:r w:rsidR="00B1227F" w:rsidRPr="00DB6781" w:rsidDel="00FB6E68">
          <w:rPr>
            <w:rFonts w:ascii="Arial" w:hAnsi="Arial" w:cs="Arial"/>
            <w:sz w:val="20"/>
            <w:szCs w:val="20"/>
          </w:rPr>
          <w:delText xml:space="preserve">, </w:delText>
        </w:r>
      </w:del>
      <w:del w:id="265" w:author="Microsoft Office User" w:date="2019-03-08T09:09:00Z">
        <w:r w:rsidR="00777D0F" w:rsidRPr="00DB6781" w:rsidDel="00FB6E68">
          <w:rPr>
            <w:rFonts w:ascii="Arial" w:hAnsi="Arial" w:cs="Arial"/>
            <w:sz w:val="20"/>
            <w:szCs w:val="20"/>
          </w:rPr>
          <w:delText>common</w:delText>
        </w:r>
        <w:r w:rsidR="003E20F0" w:rsidRPr="00DB6781" w:rsidDel="00FB6E68">
          <w:rPr>
            <w:rFonts w:ascii="Arial" w:hAnsi="Arial" w:cs="Arial"/>
            <w:sz w:val="20"/>
            <w:szCs w:val="20"/>
          </w:rPr>
          <w:delText>ly</w:delText>
        </w:r>
        <w:r w:rsidR="00777D0F" w:rsidRPr="00DB6781" w:rsidDel="00FB6E68">
          <w:rPr>
            <w:rFonts w:ascii="Arial" w:hAnsi="Arial" w:cs="Arial"/>
            <w:sz w:val="20"/>
            <w:szCs w:val="20"/>
          </w:rPr>
          <w:delText xml:space="preserve"> enriched pathways includ</w:delText>
        </w:r>
        <w:r w:rsidR="00B1227F" w:rsidRPr="00DB6781" w:rsidDel="00FB6E68">
          <w:rPr>
            <w:rFonts w:ascii="Arial" w:hAnsi="Arial" w:cs="Arial"/>
            <w:sz w:val="20"/>
            <w:szCs w:val="20"/>
          </w:rPr>
          <w:delText>ed</w:delText>
        </w:r>
        <w:r w:rsidR="00777D0F" w:rsidRPr="00DB6781" w:rsidDel="00FB6E68">
          <w:rPr>
            <w:rFonts w:ascii="Arial" w:hAnsi="Arial" w:cs="Arial"/>
            <w:sz w:val="20"/>
            <w:szCs w:val="20"/>
          </w:rPr>
          <w:delText xml:space="preserve"> ﻿MAPK and IL-12 signalling</w:delText>
        </w:r>
        <w:r w:rsidR="001516F0" w:rsidRPr="00DB6781" w:rsidDel="00FB6E68">
          <w:rPr>
            <w:rFonts w:ascii="Arial" w:hAnsi="Arial" w:cs="Arial"/>
            <w:sz w:val="20"/>
            <w:szCs w:val="20"/>
          </w:rPr>
          <w:delText>.</w:delText>
        </w:r>
        <w:r w:rsidR="00777D0F" w:rsidRPr="00DB6781" w:rsidDel="00FB6E68">
          <w:rPr>
            <w:rFonts w:ascii="Arial" w:hAnsi="Arial" w:cs="Arial"/>
            <w:sz w:val="20"/>
            <w:szCs w:val="20"/>
          </w:rPr>
          <w:delText xml:space="preserve"> </w:delText>
        </w:r>
        <w:r w:rsidR="009425CE" w:rsidRPr="00DB6781" w:rsidDel="00FB6E68">
          <w:rPr>
            <w:rFonts w:ascii="Arial" w:hAnsi="Arial" w:cs="Arial"/>
            <w:sz w:val="20"/>
            <w:szCs w:val="20"/>
          </w:rPr>
          <w:delText>NF-</w:delText>
        </w:r>
      </w:del>
      <w:del w:id="266" w:author="Microsoft Office User" w:date="2019-03-08T07:57:00Z">
        <w:r w:rsidR="009425CE" w:rsidRPr="00DB6781" w:rsidDel="002868F7">
          <w:rPr>
            <w:rFonts w:ascii="Arial" w:hAnsi="Arial" w:cs="Arial"/>
            <w:sz w:val="20"/>
            <w:szCs w:val="20"/>
          </w:rPr>
          <w:delText>$\</w:delText>
        </w:r>
      </w:del>
      <w:del w:id="267" w:author="Microsoft Office User" w:date="2019-03-08T09:09:00Z">
        <w:r w:rsidR="009425CE" w:rsidRPr="00DB6781" w:rsidDel="00FB6E68">
          <w:rPr>
            <w:rFonts w:ascii="Arial" w:hAnsi="Arial" w:cs="Arial"/>
            <w:sz w:val="20"/>
            <w:szCs w:val="20"/>
          </w:rPr>
          <w:delText>kappa</w:delText>
        </w:r>
      </w:del>
      <w:del w:id="268" w:author="Microsoft Office User" w:date="2019-03-08T07:57:00Z">
        <w:r w:rsidR="009425CE" w:rsidRPr="00DB6781" w:rsidDel="002868F7">
          <w:rPr>
            <w:rFonts w:ascii="Arial" w:hAnsi="Arial" w:cs="Arial"/>
            <w:sz w:val="20"/>
            <w:szCs w:val="20"/>
          </w:rPr>
          <w:delText>$</w:delText>
        </w:r>
      </w:del>
      <w:del w:id="269" w:author="Microsoft Office User" w:date="2019-03-08T09:09:00Z">
        <w:r w:rsidR="009425CE" w:rsidRPr="00DB6781" w:rsidDel="00FB6E68">
          <w:rPr>
            <w:rFonts w:ascii="Arial" w:hAnsi="Arial" w:cs="Arial"/>
            <w:sz w:val="20"/>
            <w:szCs w:val="20"/>
          </w:rPr>
          <w:delText xml:space="preserve">B, TNF and chemokine signalling pathways were also enriched for </w:delText>
        </w:r>
      </w:del>
      <w:del w:id="270" w:author="Microsoft Office User" w:date="2019-03-08T07:57:00Z">
        <w:r w:rsidR="009425CE" w:rsidRPr="00DB6781" w:rsidDel="002868F7">
          <w:rPr>
            <w:rFonts w:ascii="Arial" w:hAnsi="Arial" w:cs="Arial"/>
            <w:sz w:val="20"/>
            <w:szCs w:val="20"/>
          </w:rPr>
          <w:delText xml:space="preserve">for </w:delText>
        </w:r>
      </w:del>
      <w:del w:id="271" w:author="Microsoft Office User" w:date="2019-03-08T09:09:00Z">
        <w:r w:rsidR="009425CE" w:rsidRPr="00DB6781" w:rsidDel="00FB6E68">
          <w:rPr>
            <w:rFonts w:ascii="Arial" w:hAnsi="Arial" w:cs="Arial"/>
            <w:sz w:val="20"/>
            <w:szCs w:val="20"/>
          </w:rPr>
          <w:delText xml:space="preserve">in </w:delText>
        </w:r>
        <w:r w:rsidR="003B2BD6" w:rsidRPr="00DB6781" w:rsidDel="00FB6E68">
          <w:rPr>
            <w:rFonts w:ascii="Arial" w:hAnsi="Arial" w:cs="Arial"/>
            <w:sz w:val="20"/>
            <w:szCs w:val="20"/>
          </w:rPr>
          <w:delText>CD8</w:delText>
        </w:r>
      </w:del>
      <w:del w:id="272" w:author="Microsoft Office User" w:date="2019-03-08T07:57:00Z">
        <w:r w:rsidR="003B2BD6" w:rsidRPr="00DB6781" w:rsidDel="002868F7">
          <w:rPr>
            <w:rFonts w:ascii="Arial" w:hAnsi="Arial" w:cs="Arial"/>
            <w:sz w:val="20"/>
            <w:szCs w:val="20"/>
          </w:rPr>
          <w:delText xml:space="preserve">$^+$ </w:delText>
        </w:r>
      </w:del>
      <w:del w:id="273" w:author="Microsoft Office User" w:date="2019-03-08T09:10:00Z">
        <w:r w:rsidR="003B2BD6" w:rsidRPr="00DB6781" w:rsidDel="00FB6E68">
          <w:rPr>
            <w:rFonts w:ascii="Arial" w:hAnsi="Arial" w:cs="Arial"/>
            <w:sz w:val="20"/>
            <w:szCs w:val="20"/>
          </w:rPr>
          <w:delText>DEGs,</w:delText>
        </w:r>
        <w:r w:rsidR="009425CE" w:rsidRPr="00DB6781" w:rsidDel="00FB6E68">
          <w:rPr>
            <w:rFonts w:ascii="Arial" w:hAnsi="Arial" w:cs="Arial"/>
            <w:sz w:val="20"/>
            <w:szCs w:val="20"/>
          </w:rPr>
          <w:delText xml:space="preserve"> </w:delText>
        </w:r>
        <w:r w:rsidR="00777D0F" w:rsidRPr="00DB6781" w:rsidDel="00FB6E68">
          <w:rPr>
            <w:rFonts w:ascii="Arial" w:hAnsi="Arial" w:cs="Arial"/>
            <w:sz w:val="20"/>
            <w:szCs w:val="20"/>
          </w:rPr>
          <w:delText xml:space="preserve">highlighting the </w:delText>
        </w:r>
        <w:r w:rsidR="003B2BD6" w:rsidRPr="00DB6781" w:rsidDel="00FB6E68">
          <w:rPr>
            <w:rFonts w:ascii="Arial" w:hAnsi="Arial" w:cs="Arial"/>
            <w:sz w:val="20"/>
            <w:szCs w:val="20"/>
          </w:rPr>
          <w:delText xml:space="preserve">relevance </w:delText>
        </w:r>
        <w:r w:rsidR="00777D0F" w:rsidRPr="00DB6781" w:rsidDel="00FB6E68">
          <w:rPr>
            <w:rFonts w:ascii="Arial" w:hAnsi="Arial" w:cs="Arial"/>
            <w:sz w:val="20"/>
            <w:szCs w:val="20"/>
          </w:rPr>
          <w:delText xml:space="preserve">of this cell type in the systemic psoriasis footprint. </w:delText>
        </w:r>
      </w:del>
      <w:del w:id="274" w:author="Microsoft Office User" w:date="2019-03-08T09:11:00Z">
        <w:r w:rsidR="001516F0" w:rsidRPr="00DB6781" w:rsidDel="00FB6E68">
          <w:rPr>
            <w:rFonts w:ascii="Arial" w:hAnsi="Arial" w:cs="Arial"/>
            <w:sz w:val="20"/>
            <w:szCs w:val="20"/>
          </w:rPr>
          <w:delText>D</w:delText>
        </w:r>
        <w:r w:rsidR="00777D0F" w:rsidRPr="00DB6781" w:rsidDel="00FB6E68">
          <w:rPr>
            <w:rFonts w:ascii="Arial" w:hAnsi="Arial" w:cs="Arial"/>
            <w:sz w:val="20"/>
            <w:szCs w:val="20"/>
          </w:rPr>
          <w:delText>ifferential gene expression analysis between lesional and uninvolved epidermis sheets from psoriasis skin biopsies</w:delText>
        </w:r>
        <w:r w:rsidR="003B2BD6" w:rsidRPr="00DB6781" w:rsidDel="00FB6E68">
          <w:rPr>
            <w:rFonts w:ascii="Arial" w:hAnsi="Arial" w:cs="Arial"/>
            <w:sz w:val="20"/>
            <w:szCs w:val="20"/>
          </w:rPr>
          <w:delText xml:space="preserve"> (n=3)</w:delText>
        </w:r>
        <w:r w:rsidR="00777D0F" w:rsidRPr="00DB6781" w:rsidDel="00FB6E68">
          <w:rPr>
            <w:rFonts w:ascii="Arial" w:hAnsi="Arial" w:cs="Arial"/>
            <w:sz w:val="20"/>
            <w:szCs w:val="20"/>
          </w:rPr>
          <w:delText xml:space="preserve"> revealed </w:delText>
        </w:r>
        <w:r w:rsidR="00C6283C" w:rsidRPr="00DB6781" w:rsidDel="00FB6E68">
          <w:rPr>
            <w:rFonts w:ascii="Arial" w:hAnsi="Arial" w:cs="Arial"/>
            <w:sz w:val="20"/>
            <w:szCs w:val="20"/>
          </w:rPr>
          <w:delText>greater effect sizes</w:delText>
        </w:r>
        <w:r w:rsidR="00777D0F" w:rsidRPr="00DB6781" w:rsidDel="00FB6E68">
          <w:rPr>
            <w:rFonts w:ascii="Arial" w:hAnsi="Arial" w:cs="Arial"/>
            <w:sz w:val="20"/>
            <w:szCs w:val="20"/>
          </w:rPr>
          <w:delText xml:space="preserve"> </w:delText>
        </w:r>
        <w:r w:rsidR="00CE2D56" w:rsidRPr="00DB6781" w:rsidDel="00FB6E68">
          <w:rPr>
            <w:rFonts w:ascii="Arial" w:hAnsi="Arial" w:cs="Arial"/>
            <w:sz w:val="20"/>
            <w:szCs w:val="20"/>
          </w:rPr>
          <w:delText xml:space="preserve">than </w:delText>
        </w:r>
        <w:r w:rsidR="00B1227F" w:rsidRPr="00DB6781" w:rsidDel="00FB6E68">
          <w:rPr>
            <w:rFonts w:ascii="Arial" w:hAnsi="Arial" w:cs="Arial"/>
            <w:sz w:val="20"/>
            <w:szCs w:val="20"/>
          </w:rPr>
          <w:delText xml:space="preserve">in </w:delText>
        </w:r>
        <w:r w:rsidR="00CE2D56" w:rsidRPr="00DB6781" w:rsidDel="00FB6E68">
          <w:rPr>
            <w:rFonts w:ascii="Arial" w:hAnsi="Arial" w:cs="Arial"/>
            <w:sz w:val="20"/>
            <w:szCs w:val="20"/>
          </w:rPr>
          <w:delText xml:space="preserve">circulating cells </w:delText>
        </w:r>
        <w:r w:rsidR="00777D0F" w:rsidRPr="00DB6781" w:rsidDel="00FB6E68">
          <w:rPr>
            <w:rFonts w:ascii="Arial" w:hAnsi="Arial" w:cs="Arial"/>
            <w:sz w:val="20"/>
            <w:szCs w:val="20"/>
          </w:rPr>
          <w:delText xml:space="preserve">and highlighted enrichment </w:delText>
        </w:r>
        <w:r w:rsidR="001516F0" w:rsidRPr="00DB6781" w:rsidDel="00FB6E68">
          <w:rPr>
            <w:rFonts w:ascii="Arial" w:hAnsi="Arial" w:cs="Arial"/>
            <w:sz w:val="20"/>
            <w:szCs w:val="20"/>
          </w:rPr>
          <w:delText xml:space="preserve">of </w:delText>
        </w:r>
        <w:r w:rsidR="00777D0F" w:rsidRPr="00DB6781" w:rsidDel="00FB6E68">
          <w:rPr>
            <w:rFonts w:ascii="Arial" w:hAnsi="Arial" w:cs="Arial"/>
            <w:sz w:val="20"/>
            <w:szCs w:val="20"/>
          </w:rPr>
          <w:delText>metabolic and immune-related pathways.</w:delText>
        </w:r>
        <w:r w:rsidR="003B2BD6" w:rsidRPr="00DB6781" w:rsidDel="00FB6E68">
          <w:rPr>
            <w:rFonts w:ascii="Arial" w:hAnsi="Arial" w:cs="Arial"/>
            <w:sz w:val="20"/>
            <w:szCs w:val="20"/>
          </w:rPr>
          <w:delText xml:space="preserve"> </w:delText>
        </w:r>
      </w:del>
      <w:del w:id="275" w:author="Microsoft Office User" w:date="2019-03-08T09:15:00Z">
        <w:r w:rsidR="003B2BD6" w:rsidRPr="00DB6781" w:rsidDel="00963EA2">
          <w:rPr>
            <w:rFonts w:ascii="Arial" w:hAnsi="Arial" w:cs="Arial"/>
            <w:sz w:val="20"/>
            <w:szCs w:val="20"/>
          </w:rPr>
          <w:delText>In PsA</w:delText>
        </w:r>
      </w:del>
      <w:del w:id="276" w:author="Microsoft Office User" w:date="2019-03-08T09:48:00Z">
        <w:r w:rsidR="003B2BD6" w:rsidRPr="00DB6781" w:rsidDel="001B1C7E">
          <w:rPr>
            <w:rFonts w:ascii="Arial" w:hAnsi="Arial" w:cs="Arial"/>
            <w:sz w:val="20"/>
            <w:szCs w:val="20"/>
          </w:rPr>
          <w:delText xml:space="preserve"> </w:delText>
        </w:r>
      </w:del>
      <w:r w:rsidR="003B2BD6" w:rsidRPr="00DB6781">
        <w:rPr>
          <w:rFonts w:ascii="Arial" w:hAnsi="Arial" w:cs="Arial"/>
          <w:sz w:val="20"/>
          <w:szCs w:val="20"/>
        </w:rPr>
        <w:t>(n=3)</w:t>
      </w:r>
      <w:del w:id="277" w:author="Microsoft Office User" w:date="2019-03-08T09:21:00Z">
        <w:r w:rsidR="003B2BD6" w:rsidRPr="00DB6781" w:rsidDel="00A71E4E">
          <w:rPr>
            <w:rFonts w:ascii="Arial" w:hAnsi="Arial" w:cs="Arial"/>
            <w:sz w:val="20"/>
            <w:szCs w:val="20"/>
          </w:rPr>
          <w:delText xml:space="preserve">, </w:delText>
        </w:r>
      </w:del>
      <w:ins w:id="278" w:author="Microsoft Office User" w:date="2019-03-08T09:21:00Z">
        <w:r w:rsidR="00A71E4E" w:rsidRPr="00DB6781">
          <w:rPr>
            <w:rFonts w:ascii="Arial" w:hAnsi="Arial" w:cs="Arial"/>
            <w:sz w:val="20"/>
            <w:szCs w:val="20"/>
          </w:rPr>
          <w:t>.</w:t>
        </w:r>
      </w:ins>
      <w:ins w:id="279" w:author="Microsoft Office User" w:date="2019-03-08T09:16:00Z">
        <w:r w:rsidR="00963EA2" w:rsidRPr="00DB6781">
          <w:rPr>
            <w:rFonts w:ascii="Arial" w:hAnsi="Arial" w:cs="Arial"/>
            <w:sz w:val="20"/>
            <w:szCs w:val="20"/>
          </w:rPr>
          <w:t xml:space="preserve"> </w:t>
        </w:r>
      </w:ins>
      <w:ins w:id="280" w:author="Microsoft Office User" w:date="2019-03-08T10:09:00Z">
        <w:r w:rsidR="00680EFD" w:rsidRPr="001927C9">
          <w:rPr>
            <w:rFonts w:ascii="Arial" w:hAnsi="Arial" w:cs="Arial"/>
            <w:sz w:val="20"/>
            <w:szCs w:val="20"/>
          </w:rPr>
          <w:t>T</w:t>
        </w:r>
      </w:ins>
      <w:ins w:id="281" w:author="Microsoft Office User" w:date="2019-03-08T09:16:00Z">
        <w:r w:rsidR="00963EA2" w:rsidRPr="001927C9">
          <w:rPr>
            <w:rFonts w:ascii="Arial" w:hAnsi="Arial" w:cs="Arial"/>
            <w:sz w:val="20"/>
            <w:szCs w:val="20"/>
          </w:rPr>
          <w:t xml:space="preserve">he highest number of DARs </w:t>
        </w:r>
      </w:ins>
      <w:ins w:id="282" w:author="Microsoft Office User" w:date="2019-03-08T10:09:00Z">
        <w:r w:rsidR="00680EFD" w:rsidRPr="001927C9">
          <w:rPr>
            <w:rFonts w:ascii="Arial" w:hAnsi="Arial" w:cs="Arial"/>
            <w:sz w:val="20"/>
            <w:szCs w:val="20"/>
          </w:rPr>
          <w:t>were f</w:t>
        </w:r>
      </w:ins>
      <w:ins w:id="283" w:author="Microsoft Office User" w:date="2019-03-08T10:10:00Z">
        <w:r w:rsidR="00680EFD" w:rsidRPr="001927C9">
          <w:rPr>
            <w:rFonts w:ascii="Arial" w:hAnsi="Arial" w:cs="Arial"/>
            <w:sz w:val="20"/>
            <w:szCs w:val="20"/>
          </w:rPr>
          <w:t>ound in monocytes for</w:t>
        </w:r>
      </w:ins>
      <w:ins w:id="284" w:author="Microsoft Office User" w:date="2019-03-08T09:17:00Z">
        <w:r w:rsidR="00963EA2" w:rsidRPr="001927C9">
          <w:rPr>
            <w:rFonts w:ascii="Arial" w:hAnsi="Arial" w:cs="Arial"/>
            <w:sz w:val="20"/>
            <w:szCs w:val="20"/>
          </w:rPr>
          <w:t xml:space="preserve"> both tissues </w:t>
        </w:r>
      </w:ins>
      <w:ins w:id="285" w:author="Microsoft Office User" w:date="2019-03-08T09:18:00Z">
        <w:r w:rsidR="00963EA2" w:rsidRPr="001927C9">
          <w:rPr>
            <w:rFonts w:ascii="Arial" w:hAnsi="Arial" w:cs="Arial"/>
            <w:sz w:val="20"/>
            <w:szCs w:val="20"/>
          </w:rPr>
          <w:t xml:space="preserve">with </w:t>
        </w:r>
      </w:ins>
      <w:ins w:id="286" w:author="Microsoft Office User" w:date="2019-03-08T09:21:00Z">
        <w:r w:rsidR="00A71E4E" w:rsidRPr="001927C9">
          <w:rPr>
            <w:rFonts w:ascii="Arial" w:hAnsi="Arial" w:cs="Arial"/>
            <w:sz w:val="20"/>
            <w:szCs w:val="20"/>
          </w:rPr>
          <w:t xml:space="preserve">synovial fluid </w:t>
        </w:r>
      </w:ins>
      <w:ins w:id="287" w:author="Microsoft Office User" w:date="2019-03-08T09:23:00Z">
        <w:r w:rsidR="00A71E4E" w:rsidRPr="001927C9">
          <w:rPr>
            <w:rFonts w:ascii="Arial" w:hAnsi="Arial" w:cs="Arial"/>
            <w:sz w:val="20"/>
            <w:szCs w:val="20"/>
          </w:rPr>
          <w:t>monocyte</w:t>
        </w:r>
      </w:ins>
      <w:ins w:id="288" w:author="Microsoft Office User" w:date="2019-03-08T09:22:00Z">
        <w:r w:rsidR="00A71E4E" w:rsidRPr="001927C9">
          <w:rPr>
            <w:rFonts w:ascii="Arial" w:hAnsi="Arial" w:cs="Arial"/>
            <w:sz w:val="20"/>
            <w:szCs w:val="20"/>
          </w:rPr>
          <w:t>s specifically enriched for interleukin and NF-kB signaling</w:t>
        </w:r>
      </w:ins>
      <w:ins w:id="289" w:author="Antonio" w:date="2019-03-12T13:36:00Z">
        <w:r w:rsidR="00A86DD4" w:rsidRPr="001927C9">
          <w:rPr>
            <w:rFonts w:ascii="Arial" w:hAnsi="Arial" w:cs="Arial"/>
            <w:sz w:val="20"/>
            <w:szCs w:val="20"/>
          </w:rPr>
          <w:t xml:space="preserve"> pathways</w:t>
        </w:r>
      </w:ins>
      <w:ins w:id="290" w:author="Microsoft Office User" w:date="2019-03-08T10:10:00Z">
        <w:r w:rsidR="00680EFD" w:rsidRPr="001927C9">
          <w:rPr>
            <w:rFonts w:ascii="Arial" w:hAnsi="Arial" w:cs="Arial"/>
            <w:sz w:val="20"/>
            <w:szCs w:val="20"/>
          </w:rPr>
          <w:t xml:space="preserve">. </w:t>
        </w:r>
      </w:ins>
      <w:del w:id="291" w:author="Microsoft Office User" w:date="2019-03-08T09:25:00Z">
        <w:r w:rsidR="00CE2D56" w:rsidRPr="001927C9" w:rsidDel="00A71E4E">
          <w:rPr>
            <w:rFonts w:ascii="Arial" w:hAnsi="Arial" w:cs="Arial"/>
            <w:sz w:val="20"/>
            <w:szCs w:val="20"/>
          </w:rPr>
          <w:delText xml:space="preserve">DARs </w:delText>
        </w:r>
        <w:r w:rsidR="00422D28" w:rsidRPr="001927C9" w:rsidDel="00A71E4E">
          <w:rPr>
            <w:rFonts w:ascii="Arial" w:hAnsi="Arial" w:cs="Arial"/>
            <w:sz w:val="20"/>
            <w:szCs w:val="20"/>
          </w:rPr>
          <w:delText>between</w:delText>
        </w:r>
        <w:r w:rsidR="00CE2D56" w:rsidRPr="001927C9" w:rsidDel="00A71E4E">
          <w:rPr>
            <w:rFonts w:ascii="Arial" w:hAnsi="Arial" w:cs="Arial"/>
            <w:sz w:val="20"/>
            <w:szCs w:val="20"/>
          </w:rPr>
          <w:delText xml:space="preserve"> </w:delText>
        </w:r>
        <w:r w:rsidR="00422D28" w:rsidRPr="001927C9" w:rsidDel="00A71E4E">
          <w:rPr>
            <w:rFonts w:ascii="Arial" w:hAnsi="Arial" w:cs="Arial"/>
            <w:sz w:val="20"/>
            <w:szCs w:val="20"/>
          </w:rPr>
          <w:delText xml:space="preserve">synovial fluid (SF) </w:delText>
        </w:r>
        <w:r w:rsidR="009425CE" w:rsidRPr="001927C9" w:rsidDel="00A71E4E">
          <w:rPr>
            <w:rFonts w:ascii="Arial" w:hAnsi="Arial" w:cs="Arial"/>
            <w:sz w:val="20"/>
            <w:szCs w:val="20"/>
          </w:rPr>
          <w:delText xml:space="preserve">and </w:delText>
        </w:r>
        <w:r w:rsidR="00422D28" w:rsidRPr="001927C9" w:rsidDel="00A71E4E">
          <w:rPr>
            <w:rFonts w:ascii="Arial" w:hAnsi="Arial" w:cs="Arial"/>
            <w:sz w:val="20"/>
            <w:szCs w:val="20"/>
          </w:rPr>
          <w:delText>peripheral blood</w:delText>
        </w:r>
        <w:r w:rsidR="009425CE" w:rsidRPr="001927C9" w:rsidDel="00A71E4E">
          <w:rPr>
            <w:rFonts w:ascii="Arial" w:hAnsi="Arial" w:cs="Arial"/>
            <w:sz w:val="20"/>
            <w:szCs w:val="20"/>
          </w:rPr>
          <w:delText xml:space="preserve"> (PB)</w:delText>
        </w:r>
        <w:r w:rsidR="00422D28" w:rsidRPr="001927C9" w:rsidDel="00A71E4E">
          <w:rPr>
            <w:rFonts w:ascii="Arial" w:hAnsi="Arial" w:cs="Arial"/>
            <w:sz w:val="20"/>
            <w:szCs w:val="20"/>
          </w:rPr>
          <w:delText xml:space="preserve"> in </w:delText>
        </w:r>
        <w:r w:rsidR="00777D0F" w:rsidRPr="001927C9" w:rsidDel="00A71E4E">
          <w:rPr>
            <w:rFonts w:ascii="Arial" w:hAnsi="Arial" w:cs="Arial"/>
            <w:sz w:val="20"/>
            <w:szCs w:val="20"/>
          </w:rPr>
          <w:delText>CD</w:delText>
        </w:r>
        <w:r w:rsidR="00C6283C" w:rsidRPr="001927C9" w:rsidDel="00A71E4E">
          <w:rPr>
            <w:rFonts w:ascii="Arial" w:hAnsi="Arial" w:cs="Arial"/>
            <w:sz w:val="20"/>
            <w:szCs w:val="20"/>
          </w:rPr>
          <w:delText>1</w:delText>
        </w:r>
        <w:r w:rsidR="00777D0F" w:rsidRPr="001927C9" w:rsidDel="00A71E4E">
          <w:rPr>
            <w:rFonts w:ascii="Arial" w:hAnsi="Arial" w:cs="Arial"/>
            <w:sz w:val="20"/>
            <w:szCs w:val="20"/>
          </w:rPr>
          <w:delText>4</w:delText>
        </w:r>
      </w:del>
      <w:del w:id="292" w:author="Microsoft Office User" w:date="2019-03-08T07:57:00Z">
        <w:r w:rsidR="00777D0F" w:rsidRPr="001927C9" w:rsidDel="002868F7">
          <w:rPr>
            <w:rFonts w:ascii="Arial" w:hAnsi="Arial" w:cs="Arial"/>
            <w:sz w:val="20"/>
            <w:szCs w:val="20"/>
          </w:rPr>
          <w:delText xml:space="preserve">^+$ </w:delText>
        </w:r>
      </w:del>
      <w:del w:id="293" w:author="Microsoft Office User" w:date="2019-03-08T09:25:00Z">
        <w:r w:rsidR="00777D0F" w:rsidRPr="001927C9" w:rsidDel="00A71E4E">
          <w:rPr>
            <w:rFonts w:ascii="Arial" w:hAnsi="Arial" w:cs="Arial"/>
            <w:sz w:val="20"/>
            <w:szCs w:val="20"/>
          </w:rPr>
          <w:delText>monocytes, memory CD4</w:delText>
        </w:r>
      </w:del>
      <w:del w:id="294" w:author="Microsoft Office User" w:date="2019-03-08T07:57:00Z">
        <w:r w:rsidR="00777D0F" w:rsidRPr="001927C9" w:rsidDel="002868F7">
          <w:rPr>
            <w:rFonts w:ascii="Arial" w:hAnsi="Arial" w:cs="Arial"/>
            <w:sz w:val="20"/>
            <w:szCs w:val="20"/>
          </w:rPr>
          <w:delText xml:space="preserve">$^+$ </w:delText>
        </w:r>
      </w:del>
      <w:del w:id="295" w:author="Microsoft Office User" w:date="2019-03-08T09:25:00Z">
        <w:r w:rsidR="00777D0F" w:rsidRPr="001927C9" w:rsidDel="00A71E4E">
          <w:rPr>
            <w:rFonts w:ascii="Arial" w:hAnsi="Arial" w:cs="Arial"/>
            <w:sz w:val="20"/>
            <w:szCs w:val="20"/>
          </w:rPr>
          <w:delText>(mCD4</w:delText>
        </w:r>
      </w:del>
      <w:del w:id="296" w:author="Microsoft Office User" w:date="2019-03-08T07:57:00Z">
        <w:r w:rsidR="00777D0F" w:rsidRPr="001927C9" w:rsidDel="002868F7">
          <w:rPr>
            <w:rFonts w:ascii="Arial" w:hAnsi="Arial" w:cs="Arial"/>
            <w:sz w:val="20"/>
            <w:szCs w:val="20"/>
          </w:rPr>
          <w:delText xml:space="preserve">$^+$), </w:delText>
        </w:r>
      </w:del>
      <w:del w:id="297" w:author="Microsoft Office User" w:date="2019-03-08T09:25:00Z">
        <w:r w:rsidR="00777D0F" w:rsidRPr="001927C9" w:rsidDel="00A71E4E">
          <w:rPr>
            <w:rFonts w:ascii="Arial" w:hAnsi="Arial" w:cs="Arial"/>
            <w:sz w:val="20"/>
            <w:szCs w:val="20"/>
          </w:rPr>
          <w:delText>mCD8</w:delText>
        </w:r>
      </w:del>
      <w:del w:id="298" w:author="Microsoft Office User" w:date="2019-03-08T07:58:00Z">
        <w:r w:rsidR="00777D0F" w:rsidRPr="001927C9" w:rsidDel="002868F7">
          <w:rPr>
            <w:rFonts w:ascii="Arial" w:hAnsi="Arial" w:cs="Arial"/>
            <w:sz w:val="20"/>
            <w:szCs w:val="20"/>
          </w:rPr>
          <w:delText xml:space="preserve">$^+$ </w:delText>
        </w:r>
      </w:del>
      <w:del w:id="299" w:author="Microsoft Office User" w:date="2019-03-08T09:25:00Z">
        <w:r w:rsidR="00777D0F" w:rsidRPr="001927C9" w:rsidDel="00A71E4E">
          <w:rPr>
            <w:rFonts w:ascii="Arial" w:hAnsi="Arial" w:cs="Arial"/>
            <w:sz w:val="20"/>
            <w:szCs w:val="20"/>
          </w:rPr>
          <w:delText xml:space="preserve">and </w:delText>
        </w:r>
        <w:r w:rsidR="00B1227F" w:rsidRPr="001927C9" w:rsidDel="00A71E4E">
          <w:rPr>
            <w:rFonts w:ascii="Arial" w:hAnsi="Arial" w:cs="Arial"/>
            <w:sz w:val="20"/>
            <w:szCs w:val="20"/>
          </w:rPr>
          <w:delText>NK</w:delText>
        </w:r>
        <w:r w:rsidR="00777D0F" w:rsidRPr="001927C9" w:rsidDel="00A71E4E">
          <w:rPr>
            <w:rFonts w:ascii="Arial" w:hAnsi="Arial" w:cs="Arial"/>
            <w:sz w:val="20"/>
            <w:szCs w:val="20"/>
          </w:rPr>
          <w:delText xml:space="preserve"> cells </w:delText>
        </w:r>
        <w:r w:rsidR="00422D28" w:rsidRPr="001927C9" w:rsidDel="00A71E4E">
          <w:rPr>
            <w:rFonts w:ascii="Arial" w:hAnsi="Arial" w:cs="Arial"/>
            <w:sz w:val="20"/>
            <w:szCs w:val="20"/>
          </w:rPr>
          <w:delText xml:space="preserve">were </w:delText>
        </w:r>
        <w:r w:rsidR="00CE2D56" w:rsidRPr="001927C9" w:rsidDel="00A71E4E">
          <w:rPr>
            <w:rFonts w:ascii="Arial" w:hAnsi="Arial" w:cs="Arial"/>
            <w:sz w:val="20"/>
            <w:szCs w:val="20"/>
          </w:rPr>
          <w:delText>enrich</w:delText>
        </w:r>
        <w:r w:rsidR="00422D28" w:rsidRPr="001927C9" w:rsidDel="00A71E4E">
          <w:rPr>
            <w:rFonts w:ascii="Arial" w:hAnsi="Arial" w:cs="Arial"/>
            <w:sz w:val="20"/>
            <w:szCs w:val="20"/>
          </w:rPr>
          <w:delText>ed</w:delText>
        </w:r>
        <w:r w:rsidR="00CE2D56" w:rsidRPr="001927C9" w:rsidDel="00A71E4E">
          <w:rPr>
            <w:rFonts w:ascii="Arial" w:hAnsi="Arial" w:cs="Arial"/>
            <w:sz w:val="20"/>
            <w:szCs w:val="20"/>
          </w:rPr>
          <w:delText xml:space="preserve"> for pathophysiological relevant processes</w:delText>
        </w:r>
        <w:r w:rsidR="00422D28" w:rsidRPr="009577A8" w:rsidDel="00A71E4E">
          <w:rPr>
            <w:rFonts w:ascii="Arial" w:hAnsi="Arial" w:cs="Arial"/>
            <w:sz w:val="20"/>
            <w:szCs w:val="20"/>
          </w:rPr>
          <w:delText>, with CD14</w:delText>
        </w:r>
      </w:del>
      <w:del w:id="300" w:author="Microsoft Office User" w:date="2019-03-08T07:58:00Z">
        <w:r w:rsidR="00422D28" w:rsidRPr="009577A8" w:rsidDel="002868F7">
          <w:rPr>
            <w:rFonts w:ascii="Arial" w:hAnsi="Arial" w:cs="Arial"/>
            <w:sz w:val="20"/>
            <w:szCs w:val="20"/>
          </w:rPr>
          <w:delText xml:space="preserve">$^+$ </w:delText>
        </w:r>
      </w:del>
      <w:del w:id="301" w:author="Microsoft Office User" w:date="2019-03-08T09:25:00Z">
        <w:r w:rsidR="00422D28" w:rsidRPr="009577A8" w:rsidDel="00A71E4E">
          <w:rPr>
            <w:rFonts w:ascii="Arial" w:hAnsi="Arial" w:cs="Arial"/>
            <w:sz w:val="20"/>
            <w:szCs w:val="20"/>
          </w:rPr>
          <w:delText>showing the most changes in chromatin accessibility</w:delText>
        </w:r>
        <w:r w:rsidR="00777D0F" w:rsidRPr="009577A8" w:rsidDel="00A71E4E">
          <w:rPr>
            <w:rFonts w:ascii="Arial" w:hAnsi="Arial" w:cs="Arial"/>
            <w:sz w:val="20"/>
            <w:szCs w:val="20"/>
          </w:rPr>
          <w:delText>. CD14</w:delText>
        </w:r>
      </w:del>
      <w:del w:id="302" w:author="Microsoft Office User" w:date="2019-03-08T07:58:00Z">
        <w:r w:rsidR="00777D0F" w:rsidRPr="009577A8" w:rsidDel="002868F7">
          <w:rPr>
            <w:rFonts w:ascii="Arial" w:hAnsi="Arial" w:cs="Arial"/>
            <w:sz w:val="20"/>
            <w:szCs w:val="20"/>
          </w:rPr>
          <w:delText xml:space="preserve">$^+$ </w:delText>
        </w:r>
      </w:del>
      <w:del w:id="303" w:author="Microsoft Office User" w:date="2019-03-08T09:25:00Z">
        <w:r w:rsidR="00777D0F" w:rsidRPr="009577A8" w:rsidDel="00A71E4E">
          <w:rPr>
            <w:rFonts w:ascii="Arial" w:hAnsi="Arial" w:cs="Arial"/>
            <w:sz w:val="20"/>
            <w:szCs w:val="20"/>
          </w:rPr>
          <w:delText xml:space="preserve">monocytes DEGs </w:delText>
        </w:r>
        <w:r w:rsidR="00422D28" w:rsidRPr="009577A8" w:rsidDel="00A71E4E">
          <w:rPr>
            <w:rFonts w:ascii="Arial" w:hAnsi="Arial" w:cs="Arial"/>
            <w:sz w:val="20"/>
            <w:szCs w:val="20"/>
          </w:rPr>
          <w:delText xml:space="preserve">were </w:delText>
        </w:r>
        <w:r w:rsidR="00777D0F" w:rsidRPr="009577A8" w:rsidDel="00A71E4E">
          <w:rPr>
            <w:rFonts w:ascii="Arial" w:hAnsi="Arial" w:cs="Arial"/>
            <w:sz w:val="20"/>
            <w:szCs w:val="20"/>
          </w:rPr>
          <w:delText xml:space="preserve">enriched for </w:delText>
        </w:r>
        <w:r w:rsidR="00C6283C" w:rsidRPr="009577A8" w:rsidDel="00A71E4E">
          <w:rPr>
            <w:rFonts w:ascii="Arial" w:hAnsi="Arial" w:cs="Arial"/>
            <w:sz w:val="20"/>
            <w:szCs w:val="20"/>
          </w:rPr>
          <w:delText xml:space="preserve">proximal </w:delText>
        </w:r>
        <w:r w:rsidR="00777D0F" w:rsidRPr="009577A8" w:rsidDel="00A71E4E">
          <w:rPr>
            <w:rFonts w:ascii="Arial" w:hAnsi="Arial" w:cs="Arial"/>
            <w:sz w:val="20"/>
            <w:szCs w:val="20"/>
          </w:rPr>
          <w:delText xml:space="preserve">DARs and highlighted dysregulation of chemokine and NOD-like signalling pathways. Further exploration of SF and PB </w:delText>
        </w:r>
        <w:r w:rsidR="009425CE" w:rsidRPr="009577A8" w:rsidDel="00A71E4E">
          <w:rPr>
            <w:rFonts w:ascii="Arial" w:hAnsi="Arial" w:cs="Arial"/>
            <w:sz w:val="20"/>
            <w:szCs w:val="20"/>
          </w:rPr>
          <w:delText xml:space="preserve">in </w:delText>
        </w:r>
        <w:r w:rsidR="00777D0F" w:rsidRPr="009577A8" w:rsidDel="00A71E4E">
          <w:rPr>
            <w:rFonts w:ascii="Arial" w:hAnsi="Arial" w:cs="Arial"/>
            <w:sz w:val="20"/>
            <w:szCs w:val="20"/>
          </w:rPr>
          <w:delText>CD14</w:delText>
        </w:r>
      </w:del>
      <w:del w:id="304" w:author="Microsoft Office User" w:date="2019-03-08T07:58:00Z">
        <w:r w:rsidR="00777D0F" w:rsidRPr="009577A8" w:rsidDel="002868F7">
          <w:rPr>
            <w:rFonts w:ascii="Arial" w:hAnsi="Arial" w:cs="Arial"/>
            <w:sz w:val="20"/>
            <w:szCs w:val="20"/>
          </w:rPr>
          <w:delText xml:space="preserve">$^+$ </w:delText>
        </w:r>
      </w:del>
      <w:del w:id="305" w:author="Microsoft Office User" w:date="2019-03-08T09:25:00Z">
        <w:r w:rsidR="00777D0F" w:rsidRPr="009577A8" w:rsidDel="00A71E4E">
          <w:rPr>
            <w:rFonts w:ascii="Arial" w:hAnsi="Arial" w:cs="Arial"/>
            <w:sz w:val="20"/>
            <w:szCs w:val="20"/>
          </w:rPr>
          <w:delText>monocytes by s</w:delText>
        </w:r>
      </w:del>
      <w:ins w:id="306" w:author="Microsoft Office User" w:date="2019-03-08T09:25:00Z">
        <w:r w:rsidR="00A71E4E" w:rsidRPr="009577A8">
          <w:rPr>
            <w:rFonts w:ascii="Arial" w:hAnsi="Arial" w:cs="Arial"/>
            <w:sz w:val="20"/>
            <w:szCs w:val="20"/>
          </w:rPr>
          <w:t>S</w:t>
        </w:r>
      </w:ins>
      <w:r w:rsidR="00777D0F" w:rsidRPr="009577A8">
        <w:rPr>
          <w:rFonts w:ascii="Arial" w:hAnsi="Arial" w:cs="Arial"/>
          <w:sz w:val="20"/>
          <w:szCs w:val="20"/>
        </w:rPr>
        <w:t xml:space="preserve">ingle-cell RNA-seq </w:t>
      </w:r>
      <w:del w:id="307" w:author="Microsoft Office User" w:date="2019-03-08T09:26:00Z">
        <w:r w:rsidR="00777D0F" w:rsidRPr="009577A8" w:rsidDel="00A71E4E">
          <w:rPr>
            <w:rFonts w:ascii="Arial" w:hAnsi="Arial" w:cs="Arial"/>
            <w:sz w:val="20"/>
            <w:szCs w:val="20"/>
          </w:rPr>
          <w:delText xml:space="preserve">revealed additional pathways enriched in DEGs and </w:delText>
        </w:r>
      </w:del>
      <w:r w:rsidR="00777D0F" w:rsidRPr="009577A8">
        <w:rPr>
          <w:rFonts w:ascii="Arial" w:hAnsi="Arial" w:cs="Arial"/>
          <w:sz w:val="20"/>
          <w:szCs w:val="20"/>
        </w:rPr>
        <w:t xml:space="preserve">identified two functionally relevant </w:t>
      </w:r>
      <w:del w:id="308" w:author="Microsoft Office User" w:date="2019-03-08T09:26:00Z">
        <w:r w:rsidR="00777D0F" w:rsidRPr="009577A8" w:rsidDel="00A71E4E">
          <w:rPr>
            <w:rFonts w:ascii="Arial" w:hAnsi="Arial" w:cs="Arial"/>
            <w:sz w:val="20"/>
            <w:szCs w:val="20"/>
          </w:rPr>
          <w:delText xml:space="preserve">SF </w:delText>
        </w:r>
      </w:del>
      <w:ins w:id="309" w:author="Microsoft Office User" w:date="2019-03-08T09:26:00Z">
        <w:r w:rsidR="00A71E4E" w:rsidRPr="009577A8">
          <w:rPr>
            <w:rFonts w:ascii="Arial" w:hAnsi="Arial" w:cs="Arial"/>
            <w:sz w:val="20"/>
            <w:szCs w:val="20"/>
          </w:rPr>
          <w:t xml:space="preserve">synovial fluid </w:t>
        </w:r>
      </w:ins>
      <w:del w:id="310" w:author="Microsoft Office User" w:date="2019-03-08T09:26:00Z">
        <w:r w:rsidR="00777D0F" w:rsidRPr="009577A8" w:rsidDel="00A71E4E">
          <w:rPr>
            <w:rFonts w:ascii="Arial" w:hAnsi="Arial" w:cs="Arial"/>
            <w:sz w:val="20"/>
            <w:szCs w:val="20"/>
          </w:rPr>
          <w:delText>CD14</w:delText>
        </w:r>
      </w:del>
      <w:del w:id="311" w:author="Microsoft Office User" w:date="2019-03-08T07:58:00Z">
        <w:r w:rsidR="00777D0F" w:rsidRPr="009577A8" w:rsidDel="002868F7">
          <w:rPr>
            <w:rFonts w:ascii="Arial" w:hAnsi="Arial" w:cs="Arial"/>
            <w:sz w:val="20"/>
            <w:szCs w:val="20"/>
          </w:rPr>
          <w:delText xml:space="preserve">$^+$ </w:delText>
        </w:r>
      </w:del>
      <w:r w:rsidR="00777D0F" w:rsidRPr="009577A8">
        <w:rPr>
          <w:rFonts w:ascii="Arial" w:hAnsi="Arial" w:cs="Arial"/>
          <w:sz w:val="20"/>
          <w:szCs w:val="20"/>
        </w:rPr>
        <w:t xml:space="preserve">monocyte subpopulations characterised by up-regulation of IFN signalling </w:t>
      </w:r>
      <w:del w:id="312" w:author="Microsoft Office User" w:date="2019-03-08T10:11:00Z">
        <w:r w:rsidR="00777D0F" w:rsidRPr="009577A8" w:rsidDel="00680EFD">
          <w:rPr>
            <w:rFonts w:ascii="Arial" w:hAnsi="Arial" w:cs="Arial"/>
            <w:sz w:val="20"/>
            <w:szCs w:val="20"/>
          </w:rPr>
          <w:delText xml:space="preserve">genes </w:delText>
        </w:r>
      </w:del>
      <w:r w:rsidR="00777D0F" w:rsidRPr="009577A8">
        <w:rPr>
          <w:rFonts w:ascii="Arial" w:hAnsi="Arial" w:cs="Arial"/>
          <w:sz w:val="20"/>
          <w:szCs w:val="20"/>
        </w:rPr>
        <w:t xml:space="preserve">and </w:t>
      </w:r>
      <w:del w:id="313" w:author="Microsoft Office User" w:date="2019-03-08T07:58:00Z">
        <w:r w:rsidR="00777D0F" w:rsidRPr="009577A8" w:rsidDel="002868F7">
          <w:rPr>
            <w:rFonts w:ascii="Arial" w:hAnsi="Arial" w:cs="Arial"/>
            <w:sz w:val="20"/>
            <w:szCs w:val="20"/>
          </w:rPr>
          <w:delText>\textit{</w:delText>
        </w:r>
      </w:del>
      <w:r w:rsidR="00777D0F" w:rsidRPr="009577A8">
        <w:rPr>
          <w:rFonts w:ascii="Arial" w:hAnsi="Arial" w:cs="Arial"/>
          <w:sz w:val="20"/>
          <w:szCs w:val="20"/>
        </w:rPr>
        <w:t>IL7R</w:t>
      </w:r>
      <w:del w:id="314" w:author="Microsoft Office User" w:date="2019-03-08T07:58:00Z">
        <w:r w:rsidR="00777D0F" w:rsidRPr="009577A8" w:rsidDel="002868F7">
          <w:rPr>
            <w:rFonts w:ascii="Arial" w:hAnsi="Arial" w:cs="Arial"/>
            <w:sz w:val="20"/>
            <w:szCs w:val="20"/>
          </w:rPr>
          <w:delText>}</w:delText>
        </w:r>
      </w:del>
      <w:del w:id="315" w:author="Microsoft Office User" w:date="2019-03-08T09:49:00Z">
        <w:r w:rsidR="00777D0F" w:rsidRPr="009577A8" w:rsidDel="001B1C7E">
          <w:rPr>
            <w:rFonts w:ascii="Arial" w:hAnsi="Arial" w:cs="Arial"/>
            <w:sz w:val="20"/>
            <w:szCs w:val="20"/>
          </w:rPr>
          <w:delText>, respectively</w:delText>
        </w:r>
      </w:del>
      <w:r w:rsidR="00777D0F" w:rsidRPr="009577A8">
        <w:rPr>
          <w:rFonts w:ascii="Arial" w:hAnsi="Arial" w:cs="Arial"/>
          <w:sz w:val="20"/>
          <w:szCs w:val="20"/>
        </w:rPr>
        <w:t xml:space="preserve">. </w:t>
      </w:r>
      <w:ins w:id="316" w:author="Microsoft Office User" w:date="2019-03-08T09:27:00Z">
        <w:del w:id="317" w:author="Antonio" w:date="2019-03-12T13:44:00Z">
          <w:r w:rsidR="00772D1E" w:rsidRPr="009577A8" w:rsidDel="005924A7">
            <w:rPr>
              <w:rFonts w:ascii="Arial" w:hAnsi="Arial" w:cs="Arial"/>
              <w:sz w:val="20"/>
              <w:szCs w:val="20"/>
            </w:rPr>
            <w:delText>Intersection with</w:delText>
          </w:r>
        </w:del>
      </w:ins>
      <w:ins w:id="318" w:author="Antonio" w:date="2019-03-12T13:45:00Z">
        <w:r w:rsidR="00DB6781">
          <w:rPr>
            <w:rFonts w:ascii="Arial" w:hAnsi="Arial" w:cs="Arial"/>
            <w:sz w:val="20"/>
            <w:szCs w:val="20"/>
          </w:rPr>
          <w:t>Statistical</w:t>
        </w:r>
      </w:ins>
      <w:ins w:id="319" w:author="Microsoft Office User" w:date="2019-03-08T09:27:00Z">
        <w:r w:rsidR="00772D1E" w:rsidRPr="005924A7">
          <w:rPr>
            <w:rFonts w:ascii="Arial" w:hAnsi="Arial" w:cs="Arial"/>
            <w:sz w:val="20"/>
            <w:szCs w:val="20"/>
          </w:rPr>
          <w:t xml:space="preserve"> fine</w:t>
        </w:r>
      </w:ins>
      <w:ins w:id="320" w:author="Antonio" w:date="2019-03-12T13:45:00Z">
        <w:r w:rsidR="00DB6781">
          <w:rPr>
            <w:rFonts w:ascii="Arial" w:hAnsi="Arial" w:cs="Arial"/>
            <w:sz w:val="20"/>
            <w:szCs w:val="20"/>
          </w:rPr>
          <w:t>-</w:t>
        </w:r>
      </w:ins>
      <w:ins w:id="321" w:author="Microsoft Office User" w:date="2019-03-08T09:27:00Z">
        <w:del w:id="322" w:author="Antonio" w:date="2019-03-12T13:45:00Z">
          <w:r w:rsidR="00772D1E" w:rsidRPr="005924A7" w:rsidDel="00DB6781">
            <w:rPr>
              <w:rFonts w:ascii="Arial" w:hAnsi="Arial" w:cs="Arial"/>
              <w:sz w:val="20"/>
              <w:szCs w:val="20"/>
            </w:rPr>
            <w:delText xml:space="preserve"> </w:delText>
          </w:r>
        </w:del>
        <w:r w:rsidR="00772D1E" w:rsidRPr="005924A7">
          <w:rPr>
            <w:rFonts w:ascii="Arial" w:hAnsi="Arial" w:cs="Arial"/>
            <w:sz w:val="20"/>
            <w:szCs w:val="20"/>
          </w:rPr>
          <w:t>mapp</w:t>
        </w:r>
      </w:ins>
      <w:ins w:id="323" w:author="Antonio" w:date="2019-03-12T13:45:00Z">
        <w:r w:rsidR="00DB6781">
          <w:rPr>
            <w:rFonts w:ascii="Arial" w:hAnsi="Arial" w:cs="Arial"/>
            <w:sz w:val="20"/>
            <w:szCs w:val="20"/>
          </w:rPr>
          <w:t xml:space="preserve">ing based on GWAS lead variants identified </w:t>
        </w:r>
      </w:ins>
      <w:ins w:id="324" w:author="Antonio" w:date="2019-03-12T13:46:00Z">
        <w:r w:rsidR="00DB6781">
          <w:rPr>
            <w:rFonts w:ascii="Arial" w:hAnsi="Arial" w:cs="Arial"/>
            <w:sz w:val="20"/>
            <w:szCs w:val="20"/>
          </w:rPr>
          <w:t xml:space="preserve">seven loci with </w:t>
        </w:r>
      </w:ins>
      <w:ins w:id="325" w:author="Antonio" w:date="2019-03-12T13:45:00Z">
        <w:r w:rsidR="00DB6781">
          <w:rPr>
            <w:rFonts w:ascii="Arial" w:hAnsi="Arial" w:cs="Arial"/>
            <w:sz w:val="20"/>
            <w:szCs w:val="20"/>
          </w:rPr>
          <w:t>292 unique SNPs</w:t>
        </w:r>
      </w:ins>
      <w:ins w:id="326" w:author="Microsoft Office User" w:date="2019-03-08T09:27:00Z">
        <w:del w:id="327" w:author="Antonio" w:date="2019-03-12T13:45:00Z">
          <w:r w:rsidR="00772D1E" w:rsidRPr="005924A7" w:rsidDel="00DB6781">
            <w:rPr>
              <w:rFonts w:ascii="Arial" w:hAnsi="Arial" w:cs="Arial"/>
              <w:sz w:val="20"/>
              <w:szCs w:val="20"/>
            </w:rPr>
            <w:delText>ed</w:delText>
          </w:r>
        </w:del>
      </w:ins>
      <w:ins w:id="328" w:author="Antonio" w:date="2019-03-12T14:03:00Z">
        <w:r w:rsidR="005B430F">
          <w:rPr>
            <w:rFonts w:ascii="Arial" w:hAnsi="Arial" w:cs="Arial"/>
            <w:sz w:val="20"/>
            <w:szCs w:val="20"/>
          </w:rPr>
          <w:t xml:space="preserve"> which significantly overlapped with </w:t>
        </w:r>
      </w:ins>
      <w:ins w:id="329" w:author="Antonio" w:date="2019-03-12T14:04:00Z">
        <w:r w:rsidR="005B430F">
          <w:rPr>
            <w:rFonts w:ascii="Arial" w:hAnsi="Arial" w:cs="Arial"/>
            <w:sz w:val="20"/>
            <w:szCs w:val="20"/>
          </w:rPr>
          <w:t xml:space="preserve">extended (10 kb) </w:t>
        </w:r>
      </w:ins>
      <w:ins w:id="330" w:author="Antonio" w:date="2019-03-12T14:03:00Z">
        <w:r w:rsidR="005B430F">
          <w:rPr>
            <w:rFonts w:ascii="Arial" w:hAnsi="Arial" w:cs="Arial"/>
            <w:sz w:val="20"/>
            <w:szCs w:val="20"/>
          </w:rPr>
          <w:t>DAR</w:t>
        </w:r>
      </w:ins>
      <w:ins w:id="331" w:author="Antonio" w:date="2019-03-12T14:04:00Z">
        <w:r w:rsidR="005B430F">
          <w:rPr>
            <w:rFonts w:ascii="Arial" w:hAnsi="Arial" w:cs="Arial"/>
            <w:sz w:val="20"/>
            <w:szCs w:val="20"/>
          </w:rPr>
          <w:t xml:space="preserve"> windows</w:t>
        </w:r>
      </w:ins>
      <w:ins w:id="332" w:author="Antonio" w:date="2019-03-12T14:06:00Z">
        <w:r w:rsidR="00617A1A">
          <w:rPr>
            <w:rFonts w:ascii="Arial" w:hAnsi="Arial" w:cs="Arial"/>
            <w:sz w:val="20"/>
            <w:szCs w:val="20"/>
          </w:rPr>
          <w:t xml:space="preserve"> as well as </w:t>
        </w:r>
      </w:ins>
      <w:ins w:id="333" w:author="Antonio" w:date="2019-03-12T14:07:00Z">
        <w:r w:rsidR="00617A1A">
          <w:rPr>
            <w:rFonts w:ascii="Arial" w:hAnsi="Arial" w:cs="Arial"/>
            <w:sz w:val="20"/>
            <w:szCs w:val="20"/>
          </w:rPr>
          <w:t xml:space="preserve">with </w:t>
        </w:r>
      </w:ins>
      <w:ins w:id="334" w:author="Antonio" w:date="2019-03-12T14:06:00Z">
        <w:r w:rsidR="00617A1A">
          <w:rPr>
            <w:rFonts w:ascii="Arial" w:hAnsi="Arial" w:cs="Arial"/>
            <w:sz w:val="20"/>
            <w:szCs w:val="20"/>
          </w:rPr>
          <w:t>known eQTL loci.</w:t>
        </w:r>
      </w:ins>
      <w:ins w:id="335" w:author="Antonio" w:date="2019-03-12T14:07:00Z">
        <w:r w:rsidR="00617A1A">
          <w:rPr>
            <w:rFonts w:ascii="Arial" w:hAnsi="Arial" w:cs="Arial"/>
            <w:sz w:val="20"/>
            <w:szCs w:val="20"/>
          </w:rPr>
          <w:t xml:space="preserve"> Further </w:t>
        </w:r>
      </w:ins>
      <w:ins w:id="336" w:author="Antonio" w:date="2019-03-12T14:10:00Z">
        <w:r w:rsidR="001927C9">
          <w:rPr>
            <w:rFonts w:ascii="Arial" w:hAnsi="Arial" w:cs="Arial"/>
            <w:sz w:val="20"/>
            <w:szCs w:val="20"/>
          </w:rPr>
          <w:t>refinement suggest</w:t>
        </w:r>
      </w:ins>
      <w:ins w:id="337" w:author="Antonio" w:date="2019-03-12T14:12:00Z">
        <w:r w:rsidR="009577A8">
          <w:rPr>
            <w:rFonts w:ascii="Arial" w:hAnsi="Arial" w:cs="Arial"/>
            <w:sz w:val="20"/>
            <w:szCs w:val="20"/>
          </w:rPr>
          <w:t>ed</w:t>
        </w:r>
      </w:ins>
      <w:ins w:id="338" w:author="Antonio" w:date="2019-03-12T14:10:00Z">
        <w:r w:rsidR="009577A8">
          <w:rPr>
            <w:rFonts w:ascii="Arial" w:hAnsi="Arial" w:cs="Arial"/>
            <w:sz w:val="20"/>
            <w:szCs w:val="20"/>
          </w:rPr>
          <w:t xml:space="preserve"> </w:t>
        </w:r>
        <w:r w:rsidR="001927C9" w:rsidRPr="001927C9">
          <w:rPr>
            <w:rFonts w:ascii="Arial" w:hAnsi="Arial" w:cs="Arial"/>
            <w:sz w:val="20"/>
            <w:szCs w:val="20"/>
          </w:rPr>
          <w:t>rs11249213</w:t>
        </w:r>
      </w:ins>
      <w:ins w:id="339" w:author="Microsoft Office User" w:date="2019-03-08T09:27:00Z">
        <w:del w:id="340" w:author="Antonio" w:date="2019-03-12T14:02:00Z">
          <w:r w:rsidR="00772D1E" w:rsidRPr="005924A7" w:rsidDel="00276EBD">
            <w:rPr>
              <w:rFonts w:ascii="Arial" w:hAnsi="Arial" w:cs="Arial"/>
              <w:sz w:val="20"/>
              <w:szCs w:val="20"/>
            </w:rPr>
            <w:delText xml:space="preserve"> GWAS SNPs </w:delText>
          </w:r>
        </w:del>
      </w:ins>
      <w:ins w:id="341" w:author="Microsoft Office User" w:date="2019-03-08T09:28:00Z">
        <w:del w:id="342" w:author="Antonio" w:date="2019-03-12T13:59:00Z">
          <w:r w:rsidR="00772D1E" w:rsidRPr="005924A7" w:rsidDel="00706E8A">
            <w:rPr>
              <w:rFonts w:ascii="Arial" w:hAnsi="Arial" w:cs="Arial"/>
              <w:sz w:val="20"/>
              <w:szCs w:val="20"/>
            </w:rPr>
            <w:delText>is presented</w:delText>
          </w:r>
        </w:del>
      </w:ins>
      <w:del w:id="343" w:author="Microsoft Office User" w:date="2019-03-08T09:26:00Z">
        <w:r w:rsidR="0006406A" w:rsidRPr="005924A7" w:rsidDel="00A71E4E">
          <w:rPr>
            <w:rFonts w:ascii="Arial" w:hAnsi="Arial" w:cs="Arial"/>
            <w:sz w:val="20"/>
            <w:szCs w:val="20"/>
          </w:rPr>
          <w:delText>M</w:delText>
        </w:r>
        <w:r w:rsidR="00777D0F" w:rsidRPr="005924A7" w:rsidDel="00A71E4E">
          <w:rPr>
            <w:rFonts w:ascii="Arial" w:hAnsi="Arial" w:cs="Arial"/>
            <w:sz w:val="20"/>
            <w:szCs w:val="20"/>
          </w:rPr>
          <w:delText xml:space="preserve">ass-cytometry analysis </w:delText>
        </w:r>
        <w:r w:rsidR="00422D28" w:rsidRPr="005924A7" w:rsidDel="00A71E4E">
          <w:rPr>
            <w:rFonts w:ascii="Arial" w:hAnsi="Arial" w:cs="Arial"/>
            <w:sz w:val="20"/>
            <w:szCs w:val="20"/>
          </w:rPr>
          <w:delText xml:space="preserve">(n=10) </w:delText>
        </w:r>
        <w:r w:rsidR="00777D0F" w:rsidRPr="00DB6781" w:rsidDel="00A71E4E">
          <w:rPr>
            <w:rFonts w:ascii="Arial" w:hAnsi="Arial" w:cs="Arial"/>
            <w:sz w:val="20"/>
            <w:szCs w:val="20"/>
          </w:rPr>
          <w:delText xml:space="preserve">confirmed increased </w:delText>
        </w:r>
      </w:del>
      <w:del w:id="344" w:author="Microsoft Office User" w:date="2019-03-08T07:58:00Z">
        <w:r w:rsidR="00777D0F" w:rsidRPr="00DB6781" w:rsidDel="002868F7">
          <w:rPr>
            <w:rFonts w:ascii="Arial" w:hAnsi="Arial" w:cs="Arial"/>
            <w:sz w:val="20"/>
            <w:szCs w:val="20"/>
          </w:rPr>
          <w:delText>\textit{</w:delText>
        </w:r>
      </w:del>
      <w:del w:id="345" w:author="Microsoft Office User" w:date="2019-03-08T09:26:00Z">
        <w:r w:rsidR="00777D0F" w:rsidRPr="00DB6781" w:rsidDel="00A71E4E">
          <w:rPr>
            <w:rFonts w:ascii="Arial" w:hAnsi="Arial" w:cs="Arial"/>
            <w:sz w:val="20"/>
            <w:szCs w:val="20"/>
          </w:rPr>
          <w:delText>CCL2</w:delText>
        </w:r>
      </w:del>
      <w:del w:id="346" w:author="Microsoft Office User" w:date="2019-03-08T07:58:00Z">
        <w:r w:rsidR="00777D0F" w:rsidRPr="00DB6781" w:rsidDel="002868F7">
          <w:rPr>
            <w:rFonts w:ascii="Arial" w:hAnsi="Arial" w:cs="Arial"/>
            <w:sz w:val="20"/>
            <w:szCs w:val="20"/>
          </w:rPr>
          <w:delText>}</w:delText>
        </w:r>
      </w:del>
      <w:del w:id="347" w:author="Microsoft Office User" w:date="2019-03-08T09:26:00Z">
        <w:r w:rsidR="00777D0F" w:rsidRPr="00DB6781" w:rsidDel="00A71E4E">
          <w:rPr>
            <w:rFonts w:ascii="Arial" w:hAnsi="Arial" w:cs="Arial"/>
            <w:sz w:val="20"/>
            <w:szCs w:val="20"/>
          </w:rPr>
          <w:delText xml:space="preserve"> and </w:delText>
        </w:r>
      </w:del>
      <w:del w:id="348" w:author="Microsoft Office User" w:date="2019-03-08T07:58:00Z">
        <w:r w:rsidR="00777D0F" w:rsidRPr="00DB6781" w:rsidDel="002868F7">
          <w:rPr>
            <w:rFonts w:ascii="Arial" w:hAnsi="Arial" w:cs="Arial"/>
            <w:sz w:val="20"/>
            <w:szCs w:val="20"/>
          </w:rPr>
          <w:delText>\textit{</w:delText>
        </w:r>
      </w:del>
      <w:del w:id="349" w:author="Microsoft Office User" w:date="2019-03-08T09:26:00Z">
        <w:r w:rsidR="00777D0F" w:rsidRPr="00DB6781" w:rsidDel="00A71E4E">
          <w:rPr>
            <w:rFonts w:ascii="Arial" w:hAnsi="Arial" w:cs="Arial"/>
            <w:sz w:val="20"/>
            <w:szCs w:val="20"/>
          </w:rPr>
          <w:delText>CXCL10</w:delText>
        </w:r>
      </w:del>
      <w:del w:id="350" w:author="Microsoft Office User" w:date="2019-03-08T07:58:00Z">
        <w:r w:rsidR="00777D0F" w:rsidRPr="00DB6781" w:rsidDel="002868F7">
          <w:rPr>
            <w:rFonts w:ascii="Arial" w:hAnsi="Arial" w:cs="Arial"/>
            <w:sz w:val="20"/>
            <w:szCs w:val="20"/>
          </w:rPr>
          <w:delText>}</w:delText>
        </w:r>
      </w:del>
      <w:del w:id="351" w:author="Microsoft Office User" w:date="2019-03-08T09:26:00Z">
        <w:r w:rsidR="00777D0F" w:rsidRPr="00DB6781" w:rsidDel="00A71E4E">
          <w:rPr>
            <w:rFonts w:ascii="Arial" w:hAnsi="Arial" w:cs="Arial"/>
            <w:sz w:val="20"/>
            <w:szCs w:val="20"/>
          </w:rPr>
          <w:delText xml:space="preserve"> protein </w:delText>
        </w:r>
        <w:r w:rsidR="00422D28" w:rsidRPr="00DB6781" w:rsidDel="00A71E4E">
          <w:rPr>
            <w:rFonts w:ascii="Arial" w:hAnsi="Arial" w:cs="Arial"/>
            <w:sz w:val="20"/>
            <w:szCs w:val="20"/>
          </w:rPr>
          <w:delText xml:space="preserve">levels </w:delText>
        </w:r>
        <w:r w:rsidR="00C6283C" w:rsidRPr="00DB6781" w:rsidDel="00A71E4E">
          <w:rPr>
            <w:rFonts w:ascii="Arial" w:hAnsi="Arial" w:cs="Arial"/>
            <w:sz w:val="20"/>
            <w:szCs w:val="20"/>
          </w:rPr>
          <w:delText xml:space="preserve">in </w:delText>
        </w:r>
        <w:r w:rsidR="00777D0F" w:rsidRPr="00DB6781" w:rsidDel="00A71E4E">
          <w:rPr>
            <w:rFonts w:ascii="Arial" w:hAnsi="Arial" w:cs="Arial"/>
            <w:sz w:val="20"/>
            <w:szCs w:val="20"/>
          </w:rPr>
          <w:delText>CD14</w:delText>
        </w:r>
      </w:del>
      <w:del w:id="352" w:author="Microsoft Office User" w:date="2019-03-08T07:58:00Z">
        <w:r w:rsidR="00777D0F" w:rsidRPr="00DB6781" w:rsidDel="002868F7">
          <w:rPr>
            <w:rFonts w:ascii="Arial" w:hAnsi="Arial" w:cs="Arial"/>
            <w:sz w:val="20"/>
            <w:szCs w:val="20"/>
          </w:rPr>
          <w:delText xml:space="preserve">$^+$ </w:delText>
        </w:r>
      </w:del>
      <w:del w:id="353" w:author="Microsoft Office User" w:date="2019-03-08T09:26:00Z">
        <w:r w:rsidR="00777D0F" w:rsidRPr="00DB6781" w:rsidDel="00A71E4E">
          <w:rPr>
            <w:rFonts w:ascii="Arial" w:hAnsi="Arial" w:cs="Arial"/>
            <w:sz w:val="20"/>
            <w:szCs w:val="20"/>
          </w:rPr>
          <w:delText xml:space="preserve">monocytes </w:delText>
        </w:r>
        <w:r w:rsidR="00B1227F" w:rsidRPr="00DB6781" w:rsidDel="00A71E4E">
          <w:rPr>
            <w:rFonts w:ascii="Arial" w:hAnsi="Arial" w:cs="Arial"/>
            <w:sz w:val="20"/>
            <w:szCs w:val="20"/>
          </w:rPr>
          <w:delText>in the SF</w:delText>
        </w:r>
        <w:r w:rsidR="00777D0F" w:rsidRPr="00DB6781" w:rsidDel="00A71E4E">
          <w:rPr>
            <w:rFonts w:ascii="Arial" w:hAnsi="Arial" w:cs="Arial"/>
            <w:sz w:val="20"/>
            <w:szCs w:val="20"/>
          </w:rPr>
          <w:delText xml:space="preserve">, consistent with </w:delText>
        </w:r>
        <w:r w:rsidR="0006406A" w:rsidRPr="00DB6781" w:rsidDel="00A71E4E">
          <w:rPr>
            <w:rFonts w:ascii="Arial" w:hAnsi="Arial" w:cs="Arial"/>
            <w:sz w:val="20"/>
            <w:szCs w:val="20"/>
          </w:rPr>
          <w:delText xml:space="preserve">their </w:delText>
        </w:r>
        <w:r w:rsidR="00777D0F" w:rsidRPr="00DB6781" w:rsidDel="00A71E4E">
          <w:rPr>
            <w:rFonts w:ascii="Arial" w:hAnsi="Arial" w:cs="Arial"/>
            <w:sz w:val="20"/>
            <w:szCs w:val="20"/>
          </w:rPr>
          <w:delText>transcriptional up-regulation and proximity to SF open DARs.</w:delText>
        </w:r>
      </w:del>
    </w:p>
    <w:p w14:paraId="254A6D8D" w14:textId="5447F346" w:rsidR="004A6165" w:rsidRPr="009577A8" w:rsidRDefault="00777D0F" w:rsidP="00E472D9">
      <w:pPr>
        <w:jc w:val="both"/>
        <w:rPr>
          <w:rFonts w:ascii="Arial" w:hAnsi="Arial" w:cs="Arial"/>
          <w:sz w:val="20"/>
          <w:szCs w:val="20"/>
          <w:rPrChange w:id="354" w:author="Antonio" w:date="2019-03-12T14:12:00Z">
            <w:rPr>
              <w:rFonts w:ascii="Arial" w:hAnsi="Arial" w:cs="Arial"/>
              <w:sz w:val="20"/>
              <w:szCs w:val="20"/>
              <w:lang w:val="en-US"/>
            </w:rPr>
          </w:rPrChange>
        </w:rPr>
      </w:pPr>
      <w:del w:id="355" w:author="Microsoft Office User" w:date="2019-03-08T09:27:00Z">
        <w:r w:rsidRPr="00DB6781" w:rsidDel="00772D1E">
          <w:rPr>
            <w:rFonts w:ascii="Arial" w:hAnsi="Arial" w:cs="Arial"/>
            <w:sz w:val="20"/>
            <w:szCs w:val="20"/>
          </w:rPr>
          <w:delText>Lastly, integration of fine-mapp</w:delText>
        </w:r>
        <w:r w:rsidR="001516F0" w:rsidRPr="00DB6781" w:rsidDel="00772D1E">
          <w:rPr>
            <w:rFonts w:ascii="Arial" w:hAnsi="Arial" w:cs="Arial"/>
            <w:sz w:val="20"/>
            <w:szCs w:val="20"/>
          </w:rPr>
          <w:delText>ed</w:delText>
        </w:r>
        <w:r w:rsidRPr="00DB6781" w:rsidDel="00772D1E">
          <w:rPr>
            <w:rFonts w:ascii="Arial" w:hAnsi="Arial" w:cs="Arial"/>
            <w:sz w:val="20"/>
            <w:szCs w:val="20"/>
          </w:rPr>
          <w:delText xml:space="preserve"> GWAS</w:delText>
        </w:r>
        <w:r w:rsidR="001516F0" w:rsidRPr="00DB6781" w:rsidDel="00772D1E">
          <w:rPr>
            <w:rFonts w:ascii="Arial" w:hAnsi="Arial" w:cs="Arial"/>
            <w:sz w:val="20"/>
            <w:szCs w:val="20"/>
          </w:rPr>
          <w:delText xml:space="preserve"> </w:delText>
        </w:r>
        <w:r w:rsidRPr="00DB6781" w:rsidDel="00772D1E">
          <w:rPr>
            <w:rFonts w:ascii="Arial" w:hAnsi="Arial" w:cs="Arial"/>
            <w:sz w:val="20"/>
            <w:szCs w:val="20"/>
          </w:rPr>
          <w:delText xml:space="preserve">with in-house and publicly available functional data showed </w:delText>
        </w:r>
        <w:r w:rsidR="0006406A" w:rsidRPr="00DB6781" w:rsidDel="00772D1E">
          <w:rPr>
            <w:rFonts w:ascii="Arial" w:hAnsi="Arial" w:cs="Arial"/>
            <w:sz w:val="20"/>
            <w:szCs w:val="20"/>
          </w:rPr>
          <w:delText>CD8</w:delText>
        </w:r>
      </w:del>
      <w:del w:id="356" w:author="Microsoft Office User" w:date="2019-03-08T07:59:00Z">
        <w:r w:rsidR="0006406A" w:rsidRPr="00DB6781" w:rsidDel="002868F7">
          <w:rPr>
            <w:rFonts w:ascii="Arial" w:hAnsi="Arial" w:cs="Arial"/>
            <w:sz w:val="20"/>
            <w:szCs w:val="20"/>
          </w:rPr>
          <w:delText xml:space="preserve">$^+$ </w:delText>
        </w:r>
      </w:del>
      <w:del w:id="357" w:author="Microsoft Office User" w:date="2019-03-08T09:27:00Z">
        <w:r w:rsidR="001516F0" w:rsidRPr="00DB6781" w:rsidDel="00772D1E">
          <w:rPr>
            <w:rFonts w:ascii="Arial" w:hAnsi="Arial" w:cs="Arial"/>
            <w:sz w:val="20"/>
            <w:szCs w:val="20"/>
          </w:rPr>
          <w:delText xml:space="preserve">and </w:delText>
        </w:r>
        <w:r w:rsidRPr="00DB6781" w:rsidDel="00772D1E">
          <w:rPr>
            <w:rFonts w:ascii="Arial" w:hAnsi="Arial" w:cs="Arial"/>
            <w:sz w:val="20"/>
            <w:szCs w:val="20"/>
          </w:rPr>
          <w:delText xml:space="preserve">allele-specific chromatin accessibility for </w:delText>
        </w:r>
        <w:r w:rsidR="0006406A" w:rsidRPr="00DB6781" w:rsidDel="00772D1E">
          <w:rPr>
            <w:rFonts w:ascii="Arial" w:hAnsi="Arial" w:cs="Arial"/>
            <w:sz w:val="20"/>
            <w:szCs w:val="20"/>
          </w:rPr>
          <w:delText xml:space="preserve">a </w:delText>
        </w:r>
        <w:r w:rsidRPr="00DB6781" w:rsidDel="00772D1E">
          <w:rPr>
            <w:rFonts w:ascii="Arial" w:hAnsi="Arial" w:cs="Arial"/>
            <w:sz w:val="20"/>
            <w:szCs w:val="20"/>
          </w:rPr>
          <w:delText>top fine-mapped SNP</w:delText>
        </w:r>
        <w:r w:rsidR="002D7245" w:rsidRPr="00DB6781" w:rsidDel="00772D1E">
          <w:rPr>
            <w:rFonts w:ascii="Arial" w:hAnsi="Arial" w:cs="Arial"/>
            <w:sz w:val="20"/>
            <w:szCs w:val="20"/>
          </w:rPr>
          <w:delText>,</w:delText>
        </w:r>
        <w:r w:rsidRPr="00DB6781" w:rsidDel="00772D1E">
          <w:rPr>
            <w:rFonts w:ascii="Arial" w:hAnsi="Arial" w:cs="Arial"/>
            <w:sz w:val="20"/>
            <w:szCs w:val="20"/>
          </w:rPr>
          <w:delText xml:space="preserve"> </w:delText>
        </w:r>
        <w:r w:rsidR="0006406A" w:rsidRPr="00DB6781" w:rsidDel="00772D1E">
          <w:rPr>
            <w:rFonts w:ascii="Arial" w:hAnsi="Arial" w:cs="Arial"/>
            <w:sz w:val="20"/>
            <w:szCs w:val="20"/>
          </w:rPr>
          <w:delText>hypothesised to regulate</w:delText>
        </w:r>
        <w:r w:rsidRPr="00DB6781" w:rsidDel="00772D1E">
          <w:rPr>
            <w:rFonts w:ascii="Arial" w:hAnsi="Arial" w:cs="Arial"/>
            <w:sz w:val="20"/>
            <w:szCs w:val="20"/>
          </w:rPr>
          <w:delText xml:space="preserve"> the </w:delText>
        </w:r>
        <w:r w:rsidRPr="00E525B4" w:rsidDel="00772D1E">
          <w:rPr>
            <w:rFonts w:ascii="Arial" w:hAnsi="Arial" w:cs="Arial"/>
            <w:sz w:val="20"/>
            <w:szCs w:val="20"/>
            <w:rPrChange w:id="358" w:author="Antonio" w:date="2019-03-12T13:36:00Z">
              <w:rPr>
                <w:rFonts w:ascii="Arial" w:hAnsi="Arial" w:cs="Arial"/>
                <w:sz w:val="20"/>
                <w:szCs w:val="20"/>
                <w:lang w:val="en-US"/>
              </w:rPr>
            </w:rPrChange>
          </w:rPr>
          <w:delText xml:space="preserve">polylactosamine synthase </w:delText>
        </w:r>
      </w:del>
      <w:del w:id="359" w:author="Microsoft Office User" w:date="2019-03-08T07:59:00Z">
        <w:r w:rsidRPr="00E525B4" w:rsidDel="002868F7">
          <w:rPr>
            <w:rFonts w:ascii="Arial" w:hAnsi="Arial" w:cs="Arial"/>
            <w:sz w:val="20"/>
            <w:szCs w:val="20"/>
            <w:rPrChange w:id="360" w:author="Antonio" w:date="2019-03-12T13:36:00Z">
              <w:rPr>
                <w:rFonts w:ascii="Arial" w:hAnsi="Arial" w:cs="Arial"/>
                <w:sz w:val="20"/>
                <w:szCs w:val="20"/>
                <w:lang w:val="en-US"/>
              </w:rPr>
            </w:rPrChange>
          </w:rPr>
          <w:delText>\textit{</w:delText>
        </w:r>
      </w:del>
      <w:del w:id="361" w:author="Microsoft Office User" w:date="2019-03-08T09:27:00Z">
        <w:r w:rsidRPr="00E525B4" w:rsidDel="00772D1E">
          <w:rPr>
            <w:rFonts w:ascii="Arial" w:hAnsi="Arial" w:cs="Arial"/>
            <w:sz w:val="20"/>
            <w:szCs w:val="20"/>
            <w:rPrChange w:id="362" w:author="Antonio" w:date="2019-03-12T13:36:00Z">
              <w:rPr>
                <w:rFonts w:ascii="Arial" w:hAnsi="Arial" w:cs="Arial"/>
                <w:sz w:val="20"/>
                <w:szCs w:val="20"/>
                <w:lang w:val="en-US"/>
              </w:rPr>
            </w:rPrChange>
          </w:rPr>
          <w:delText>B3GNT2</w:delText>
        </w:r>
      </w:del>
      <w:del w:id="363" w:author="Microsoft Office User" w:date="2019-03-08T07:59:00Z">
        <w:r w:rsidRPr="00E525B4" w:rsidDel="002868F7">
          <w:rPr>
            <w:rFonts w:ascii="Arial" w:hAnsi="Arial" w:cs="Arial"/>
            <w:sz w:val="20"/>
            <w:szCs w:val="20"/>
            <w:rPrChange w:id="364" w:author="Antonio" w:date="2019-03-12T13:36:00Z">
              <w:rPr>
                <w:rFonts w:ascii="Arial" w:hAnsi="Arial" w:cs="Arial"/>
                <w:sz w:val="20"/>
                <w:szCs w:val="20"/>
                <w:lang w:val="en-US"/>
              </w:rPr>
            </w:rPrChange>
          </w:rPr>
          <w:delText>}</w:delText>
        </w:r>
      </w:del>
      <w:del w:id="365" w:author="Microsoft Office User" w:date="2019-03-08T09:27:00Z">
        <w:r w:rsidRPr="00E525B4" w:rsidDel="00772D1E">
          <w:rPr>
            <w:rFonts w:ascii="Arial" w:hAnsi="Arial" w:cs="Arial"/>
            <w:sz w:val="20"/>
            <w:szCs w:val="20"/>
            <w:rPrChange w:id="366" w:author="Antonio" w:date="2019-03-12T13:36:00Z">
              <w:rPr>
                <w:rFonts w:ascii="Arial" w:hAnsi="Arial" w:cs="Arial"/>
                <w:sz w:val="20"/>
                <w:szCs w:val="20"/>
                <w:lang w:val="en-US"/>
              </w:rPr>
            </w:rPrChange>
          </w:rPr>
          <w:delText xml:space="preserve">. </w:delText>
        </w:r>
        <w:r w:rsidR="00B1227F" w:rsidRPr="00E525B4" w:rsidDel="00772D1E">
          <w:rPr>
            <w:rFonts w:ascii="Arial" w:hAnsi="Arial" w:cs="Arial"/>
            <w:sz w:val="20"/>
            <w:szCs w:val="20"/>
            <w:rPrChange w:id="367" w:author="Antonio" w:date="2019-03-12T13:36:00Z">
              <w:rPr>
                <w:rFonts w:ascii="Arial" w:hAnsi="Arial" w:cs="Arial"/>
                <w:sz w:val="20"/>
                <w:szCs w:val="20"/>
                <w:lang w:val="en-US"/>
              </w:rPr>
            </w:rPrChange>
          </w:rPr>
          <w:delText>The</w:delText>
        </w:r>
        <w:r w:rsidRPr="00E525B4" w:rsidDel="00772D1E">
          <w:rPr>
            <w:rFonts w:ascii="Arial" w:hAnsi="Arial" w:cs="Arial"/>
            <w:sz w:val="20"/>
            <w:szCs w:val="20"/>
            <w:rPrChange w:id="368" w:author="Antonio" w:date="2019-03-12T13:36:00Z">
              <w:rPr>
                <w:rFonts w:ascii="Arial" w:hAnsi="Arial" w:cs="Arial"/>
                <w:sz w:val="20"/>
                <w:szCs w:val="20"/>
                <w:lang w:val="en-US"/>
              </w:rPr>
            </w:rPrChange>
          </w:rPr>
          <w:delText xml:space="preserve"> fine-mapped</w:delText>
        </w:r>
      </w:del>
      <w:del w:id="369" w:author="Microsoft Office User" w:date="2019-03-08T09:28:00Z">
        <w:r w:rsidRPr="00E525B4" w:rsidDel="00772D1E">
          <w:rPr>
            <w:rFonts w:ascii="Arial" w:hAnsi="Arial" w:cs="Arial"/>
            <w:sz w:val="20"/>
            <w:szCs w:val="20"/>
            <w:rPrChange w:id="370" w:author="Antonio" w:date="2019-03-12T13:36:00Z">
              <w:rPr>
                <w:rFonts w:ascii="Arial" w:hAnsi="Arial" w:cs="Arial"/>
                <w:sz w:val="20"/>
                <w:szCs w:val="20"/>
                <w:lang w:val="en-US"/>
              </w:rPr>
            </w:rPrChange>
          </w:rPr>
          <w:delText xml:space="preserve"> SNP rs11249213 </w:delText>
        </w:r>
      </w:del>
      <w:del w:id="371" w:author="Microsoft Office User" w:date="2019-03-08T09:49:00Z">
        <w:r w:rsidRPr="00E525B4" w:rsidDel="001B1C7E">
          <w:rPr>
            <w:rFonts w:ascii="Arial" w:hAnsi="Arial" w:cs="Arial"/>
            <w:sz w:val="20"/>
            <w:szCs w:val="20"/>
            <w:rPrChange w:id="372" w:author="Antonio" w:date="2019-03-12T13:36:00Z">
              <w:rPr>
                <w:rFonts w:ascii="Arial" w:hAnsi="Arial" w:cs="Arial"/>
                <w:sz w:val="20"/>
                <w:szCs w:val="20"/>
                <w:lang w:val="en-US"/>
              </w:rPr>
            </w:rPrChange>
          </w:rPr>
          <w:delText xml:space="preserve">at the </w:delText>
        </w:r>
      </w:del>
      <w:del w:id="373" w:author="Microsoft Office User" w:date="2019-03-08T07:59:00Z">
        <w:r w:rsidR="00422D28" w:rsidRPr="00E525B4" w:rsidDel="002868F7">
          <w:rPr>
            <w:rFonts w:ascii="Arial" w:hAnsi="Arial" w:cs="Arial"/>
            <w:sz w:val="20"/>
            <w:szCs w:val="20"/>
            <w:rPrChange w:id="374" w:author="Antonio" w:date="2019-03-12T13:36:00Z">
              <w:rPr>
                <w:rFonts w:ascii="Arial" w:hAnsi="Arial" w:cs="Arial"/>
                <w:sz w:val="20"/>
                <w:szCs w:val="20"/>
                <w:lang w:val="en-US"/>
              </w:rPr>
            </w:rPrChange>
          </w:rPr>
          <w:delText>\textit{</w:delText>
        </w:r>
      </w:del>
      <w:del w:id="375" w:author="Microsoft Office User" w:date="2019-03-08T09:49:00Z">
        <w:r w:rsidRPr="00E525B4" w:rsidDel="001B1C7E">
          <w:rPr>
            <w:rFonts w:ascii="Arial" w:hAnsi="Arial" w:cs="Arial"/>
            <w:sz w:val="20"/>
            <w:szCs w:val="20"/>
            <w:rPrChange w:id="376" w:author="Antonio" w:date="2019-03-12T13:36:00Z">
              <w:rPr>
                <w:rFonts w:ascii="Arial" w:hAnsi="Arial" w:cs="Arial"/>
                <w:sz w:val="20"/>
                <w:szCs w:val="20"/>
                <w:lang w:val="en-US"/>
              </w:rPr>
            </w:rPrChange>
          </w:rPr>
          <w:delText>RUNX3/SYF2</w:delText>
        </w:r>
      </w:del>
      <w:del w:id="377" w:author="Microsoft Office User" w:date="2019-03-08T07:59:00Z">
        <w:r w:rsidR="00422D28" w:rsidRPr="00E525B4" w:rsidDel="002868F7">
          <w:rPr>
            <w:rFonts w:ascii="Arial" w:hAnsi="Arial" w:cs="Arial"/>
            <w:sz w:val="20"/>
            <w:szCs w:val="20"/>
            <w:rPrChange w:id="378" w:author="Antonio" w:date="2019-03-12T13:36:00Z">
              <w:rPr>
                <w:rFonts w:ascii="Arial" w:hAnsi="Arial" w:cs="Arial"/>
                <w:sz w:val="20"/>
                <w:szCs w:val="20"/>
                <w:lang w:val="en-US"/>
              </w:rPr>
            </w:rPrChange>
          </w:rPr>
          <w:delText>}</w:delText>
        </w:r>
      </w:del>
      <w:del w:id="379" w:author="Microsoft Office User" w:date="2019-03-08T09:49:00Z">
        <w:r w:rsidRPr="00E525B4" w:rsidDel="001B1C7E">
          <w:rPr>
            <w:rFonts w:ascii="Arial" w:hAnsi="Arial" w:cs="Arial"/>
            <w:sz w:val="20"/>
            <w:szCs w:val="20"/>
            <w:rPrChange w:id="380" w:author="Antonio" w:date="2019-03-12T13:36:00Z">
              <w:rPr>
                <w:rFonts w:ascii="Arial" w:hAnsi="Arial" w:cs="Arial"/>
                <w:sz w:val="20"/>
                <w:szCs w:val="20"/>
                <w:lang w:val="en-US"/>
              </w:rPr>
            </w:rPrChange>
          </w:rPr>
          <w:delText xml:space="preserve"> locus </w:delText>
        </w:r>
      </w:del>
      <w:del w:id="381" w:author="Microsoft Office User" w:date="2019-03-08T09:28:00Z">
        <w:r w:rsidRPr="00E525B4" w:rsidDel="00772D1E">
          <w:rPr>
            <w:rFonts w:ascii="Arial" w:hAnsi="Arial" w:cs="Arial"/>
            <w:sz w:val="20"/>
            <w:szCs w:val="20"/>
            <w:rPrChange w:id="382" w:author="Antonio" w:date="2019-03-12T13:36:00Z">
              <w:rPr>
                <w:rFonts w:ascii="Arial" w:hAnsi="Arial" w:cs="Arial"/>
                <w:sz w:val="20"/>
                <w:szCs w:val="20"/>
                <w:lang w:val="en-US"/>
              </w:rPr>
            </w:rPrChange>
          </w:rPr>
          <w:delText xml:space="preserve">overlapped </w:delText>
        </w:r>
      </w:del>
      <w:del w:id="383" w:author="Microsoft Office User" w:date="2019-03-08T09:49:00Z">
        <w:r w:rsidRPr="00E525B4" w:rsidDel="001B1C7E">
          <w:rPr>
            <w:rFonts w:ascii="Arial" w:hAnsi="Arial" w:cs="Arial"/>
            <w:sz w:val="20"/>
            <w:szCs w:val="20"/>
            <w:rPrChange w:id="384" w:author="Antonio" w:date="2019-03-12T13:36:00Z">
              <w:rPr>
                <w:rFonts w:ascii="Arial" w:hAnsi="Arial" w:cs="Arial"/>
                <w:sz w:val="20"/>
                <w:szCs w:val="20"/>
                <w:lang w:val="en-US"/>
              </w:rPr>
            </w:rPrChange>
          </w:rPr>
          <w:delText>a CD8</w:delText>
        </w:r>
      </w:del>
      <w:del w:id="385" w:author="Microsoft Office User" w:date="2019-03-08T07:59:00Z">
        <w:r w:rsidRPr="00E525B4" w:rsidDel="002868F7">
          <w:rPr>
            <w:rFonts w:ascii="Arial" w:hAnsi="Arial" w:cs="Arial"/>
            <w:sz w:val="20"/>
            <w:szCs w:val="20"/>
            <w:rPrChange w:id="386" w:author="Antonio" w:date="2019-03-12T13:36:00Z">
              <w:rPr>
                <w:rFonts w:ascii="Arial" w:hAnsi="Arial" w:cs="Arial"/>
                <w:sz w:val="20"/>
                <w:szCs w:val="20"/>
                <w:lang w:val="en-US"/>
              </w:rPr>
            </w:rPrChange>
          </w:rPr>
          <w:delText xml:space="preserve">$^+$ </w:delText>
        </w:r>
      </w:del>
      <w:del w:id="387" w:author="Microsoft Office User" w:date="2019-03-08T09:28:00Z">
        <w:r w:rsidRPr="00E525B4" w:rsidDel="00772D1E">
          <w:rPr>
            <w:rFonts w:ascii="Arial" w:hAnsi="Arial" w:cs="Arial"/>
            <w:sz w:val="20"/>
            <w:szCs w:val="20"/>
            <w:rPrChange w:id="388" w:author="Antonio" w:date="2019-03-12T13:36:00Z">
              <w:rPr>
                <w:rFonts w:ascii="Arial" w:hAnsi="Arial" w:cs="Arial"/>
                <w:sz w:val="20"/>
                <w:szCs w:val="20"/>
                <w:lang w:val="en-US"/>
              </w:rPr>
            </w:rPrChange>
          </w:rPr>
          <w:delText xml:space="preserve">SF open </w:delText>
        </w:r>
      </w:del>
      <w:del w:id="389" w:author="Microsoft Office User" w:date="2019-03-08T09:49:00Z">
        <w:r w:rsidRPr="00E525B4" w:rsidDel="001B1C7E">
          <w:rPr>
            <w:rFonts w:ascii="Arial" w:hAnsi="Arial" w:cs="Arial"/>
            <w:sz w:val="20"/>
            <w:szCs w:val="20"/>
            <w:rPrChange w:id="390" w:author="Antonio" w:date="2019-03-12T13:36:00Z">
              <w:rPr>
                <w:rFonts w:ascii="Arial" w:hAnsi="Arial" w:cs="Arial"/>
                <w:sz w:val="20"/>
                <w:szCs w:val="20"/>
                <w:lang w:val="en-US"/>
              </w:rPr>
            </w:rPrChange>
          </w:rPr>
          <w:delText>DAR</w:delText>
        </w:r>
      </w:del>
      <w:del w:id="391" w:author="Microsoft Office User" w:date="2019-03-08T09:28:00Z">
        <w:r w:rsidR="001516F0" w:rsidRPr="00E525B4" w:rsidDel="00772D1E">
          <w:rPr>
            <w:rFonts w:ascii="Arial" w:hAnsi="Arial" w:cs="Arial"/>
            <w:sz w:val="20"/>
            <w:szCs w:val="20"/>
            <w:rPrChange w:id="392" w:author="Antonio" w:date="2019-03-12T13:36:00Z">
              <w:rPr>
                <w:rFonts w:ascii="Arial" w:hAnsi="Arial" w:cs="Arial"/>
                <w:sz w:val="20"/>
                <w:szCs w:val="20"/>
                <w:lang w:val="en-US"/>
              </w:rPr>
            </w:rPrChange>
          </w:rPr>
          <w:delText>,</w:delText>
        </w:r>
        <w:r w:rsidRPr="00E525B4" w:rsidDel="00772D1E">
          <w:rPr>
            <w:rFonts w:ascii="Arial" w:hAnsi="Arial" w:cs="Arial"/>
            <w:sz w:val="20"/>
            <w:szCs w:val="20"/>
            <w:rPrChange w:id="393" w:author="Antonio" w:date="2019-03-12T13:36:00Z">
              <w:rPr>
                <w:rFonts w:ascii="Arial" w:hAnsi="Arial" w:cs="Arial"/>
                <w:sz w:val="20"/>
                <w:szCs w:val="20"/>
                <w:lang w:val="en-US"/>
              </w:rPr>
            </w:rPrChange>
          </w:rPr>
          <w:delText xml:space="preserve"> which may suggest a functional role of this SNP</w:delText>
        </w:r>
        <w:r w:rsidR="001516F0" w:rsidRPr="00E525B4" w:rsidDel="00772D1E">
          <w:rPr>
            <w:rFonts w:ascii="Arial" w:hAnsi="Arial" w:cs="Arial"/>
            <w:sz w:val="20"/>
            <w:szCs w:val="20"/>
            <w:rPrChange w:id="394" w:author="Antonio" w:date="2019-03-12T13:36:00Z">
              <w:rPr>
                <w:rFonts w:ascii="Arial" w:hAnsi="Arial" w:cs="Arial"/>
                <w:sz w:val="20"/>
                <w:szCs w:val="20"/>
                <w:lang w:val="en-US"/>
              </w:rPr>
            </w:rPrChange>
          </w:rPr>
          <w:delText xml:space="preserve"> </w:delText>
        </w:r>
        <w:r w:rsidRPr="00E525B4" w:rsidDel="00772D1E">
          <w:rPr>
            <w:rFonts w:ascii="Arial" w:hAnsi="Arial" w:cs="Arial"/>
            <w:sz w:val="20"/>
            <w:szCs w:val="20"/>
            <w:rPrChange w:id="395" w:author="Antonio" w:date="2019-03-12T13:36:00Z">
              <w:rPr>
                <w:rFonts w:ascii="Arial" w:hAnsi="Arial" w:cs="Arial"/>
                <w:sz w:val="20"/>
                <w:szCs w:val="20"/>
                <w:lang w:val="en-US"/>
              </w:rPr>
            </w:rPrChange>
          </w:rPr>
          <w:delText>under inflammatory conditions</w:delText>
        </w:r>
      </w:del>
      <w:del w:id="396" w:author="Antonio" w:date="2019-03-12T14:06:00Z">
        <w:r w:rsidRPr="00E525B4" w:rsidDel="00617A1A">
          <w:rPr>
            <w:rFonts w:ascii="Arial" w:hAnsi="Arial" w:cs="Arial"/>
            <w:sz w:val="20"/>
            <w:szCs w:val="20"/>
            <w:rPrChange w:id="397" w:author="Antonio" w:date="2019-03-12T13:36:00Z">
              <w:rPr>
                <w:rFonts w:ascii="Arial" w:hAnsi="Arial" w:cs="Arial"/>
                <w:sz w:val="20"/>
                <w:szCs w:val="20"/>
                <w:lang w:val="en-US"/>
              </w:rPr>
            </w:rPrChange>
          </w:rPr>
          <w:delText>.</w:delText>
        </w:r>
      </w:del>
      <w:ins w:id="398" w:author="Antonio" w:date="2019-03-12T14:10:00Z">
        <w:r w:rsidR="001927C9">
          <w:rPr>
            <w:rFonts w:ascii="Arial" w:hAnsi="Arial" w:cs="Arial"/>
            <w:sz w:val="20"/>
            <w:szCs w:val="20"/>
          </w:rPr>
          <w:t xml:space="preserve"> </w:t>
        </w:r>
      </w:ins>
      <w:ins w:id="399" w:author="Antonio" w:date="2019-03-12T14:11:00Z">
        <w:r w:rsidR="009577A8">
          <w:rPr>
            <w:rFonts w:ascii="Arial" w:hAnsi="Arial" w:cs="Arial"/>
            <w:sz w:val="20"/>
            <w:szCs w:val="20"/>
          </w:rPr>
          <w:t>as</w:t>
        </w:r>
      </w:ins>
      <w:ins w:id="400" w:author="Antonio" w:date="2019-03-12T14:10:00Z">
        <w:r w:rsidR="001927C9">
          <w:rPr>
            <w:rFonts w:ascii="Arial" w:hAnsi="Arial" w:cs="Arial"/>
            <w:sz w:val="20"/>
            <w:szCs w:val="20"/>
          </w:rPr>
          <w:t xml:space="preserve"> a possible </w:t>
        </w:r>
      </w:ins>
      <w:ins w:id="401" w:author="Antonio" w:date="2019-03-12T14:12:00Z">
        <w:r w:rsidR="009577A8">
          <w:rPr>
            <w:rFonts w:ascii="Arial" w:hAnsi="Arial" w:cs="Arial"/>
            <w:sz w:val="20"/>
            <w:szCs w:val="20"/>
          </w:rPr>
          <w:t xml:space="preserve">regulator of </w:t>
        </w:r>
        <w:r w:rsidR="009577A8" w:rsidRPr="009577A8">
          <w:rPr>
            <w:rFonts w:ascii="Arial" w:hAnsi="Arial" w:cs="Arial"/>
            <w:i/>
            <w:sz w:val="20"/>
            <w:szCs w:val="20"/>
            <w:rPrChange w:id="402" w:author="Antonio" w:date="2019-03-12T14:12:00Z">
              <w:rPr>
                <w:rFonts w:ascii="Arial" w:hAnsi="Arial" w:cs="Arial"/>
                <w:sz w:val="20"/>
                <w:szCs w:val="20"/>
              </w:rPr>
            </w:rPrChange>
          </w:rPr>
          <w:t>RUNX3</w:t>
        </w:r>
        <w:r w:rsidR="009577A8">
          <w:rPr>
            <w:rFonts w:ascii="Arial" w:hAnsi="Arial" w:cs="Arial"/>
            <w:i/>
            <w:sz w:val="20"/>
            <w:szCs w:val="20"/>
          </w:rPr>
          <w:t xml:space="preserve"> </w:t>
        </w:r>
        <w:r w:rsidR="009577A8">
          <w:rPr>
            <w:rFonts w:ascii="Arial" w:hAnsi="Arial" w:cs="Arial"/>
            <w:sz w:val="20"/>
            <w:szCs w:val="20"/>
          </w:rPr>
          <w:t>in CD8+</w:t>
        </w:r>
        <w:r w:rsidR="00DB1E4C">
          <w:rPr>
            <w:rFonts w:ascii="Arial" w:hAnsi="Arial" w:cs="Arial"/>
            <w:sz w:val="20"/>
            <w:szCs w:val="20"/>
          </w:rPr>
          <w:t xml:space="preserve"> cells in the inflamed synovium.</w:t>
        </w:r>
      </w:ins>
    </w:p>
    <w:p w14:paraId="1E7CD992" w14:textId="674C9F77" w:rsidR="004A6165" w:rsidDel="00DB1E4C" w:rsidRDefault="004C689F" w:rsidP="00E472D9">
      <w:pPr>
        <w:jc w:val="both"/>
        <w:rPr>
          <w:del w:id="403" w:author="Microsoft Office User" w:date="2019-03-08T09:36:00Z"/>
          <w:rFonts w:ascii="Arial" w:eastAsia="Times New Roman" w:hAnsi="Arial" w:cs="Arial"/>
          <w:color w:val="24292E"/>
          <w:sz w:val="20"/>
          <w:szCs w:val="20"/>
        </w:rPr>
      </w:pPr>
      <w:ins w:id="404" w:author="Microsoft Office User" w:date="2019-03-08T09:51:00Z">
        <w:r w:rsidRPr="00E525B4">
          <w:rPr>
            <w:rFonts w:ascii="Arial" w:hAnsi="Arial" w:cs="Arial"/>
            <w:color w:val="24292E"/>
            <w:sz w:val="20"/>
            <w:szCs w:val="20"/>
          </w:rPr>
          <w:t>Overall</w:t>
        </w:r>
        <w:r w:rsidRPr="00E525B4">
          <w:rPr>
            <w:rFonts w:ascii="Arial" w:eastAsia="Times New Roman" w:hAnsi="Arial" w:cs="Arial"/>
            <w:color w:val="24292E"/>
            <w:sz w:val="20"/>
            <w:szCs w:val="20"/>
          </w:rPr>
          <w:t xml:space="preserve"> </w:t>
        </w:r>
        <w:r w:rsidRPr="005924A7">
          <w:rPr>
            <w:rFonts w:ascii="Arial" w:hAnsi="Arial" w:cs="Arial"/>
            <w:color w:val="24292E"/>
            <w:sz w:val="20"/>
            <w:szCs w:val="20"/>
          </w:rPr>
          <w:t>this</w:t>
        </w:r>
        <w:r w:rsidRPr="005924A7">
          <w:rPr>
            <w:rFonts w:ascii="Arial" w:eastAsia="Times New Roman" w:hAnsi="Arial" w:cs="Arial"/>
            <w:color w:val="24292E"/>
            <w:sz w:val="20"/>
            <w:szCs w:val="20"/>
          </w:rPr>
          <w:t xml:space="preserve"> </w:t>
        </w:r>
        <w:r w:rsidRPr="005924A7">
          <w:rPr>
            <w:rFonts w:ascii="Arial" w:hAnsi="Arial" w:cs="Arial"/>
            <w:color w:val="24292E"/>
            <w:sz w:val="20"/>
            <w:szCs w:val="20"/>
          </w:rPr>
          <w:t>thesis</w:t>
        </w:r>
        <w:r w:rsidRPr="005924A7">
          <w:rPr>
            <w:rFonts w:ascii="Arial" w:eastAsia="Times New Roman" w:hAnsi="Arial" w:cs="Arial"/>
            <w:color w:val="24292E"/>
            <w:sz w:val="20"/>
            <w:szCs w:val="20"/>
          </w:rPr>
          <w:t xml:space="preserve"> </w:t>
        </w:r>
        <w:r w:rsidRPr="005924A7">
          <w:rPr>
            <w:rFonts w:ascii="Arial" w:hAnsi="Arial" w:cs="Arial"/>
            <w:color w:val="24292E"/>
            <w:sz w:val="20"/>
            <w:szCs w:val="20"/>
          </w:rPr>
          <w:t>highlights</w:t>
        </w:r>
        <w:r w:rsidRPr="00DB6781">
          <w:rPr>
            <w:rFonts w:ascii="Arial" w:eastAsia="Times New Roman" w:hAnsi="Arial" w:cs="Arial"/>
            <w:color w:val="24292E"/>
            <w:sz w:val="20"/>
            <w:szCs w:val="20"/>
          </w:rPr>
          <w:t xml:space="preserve"> </w:t>
        </w:r>
        <w:r w:rsidRPr="00DB6781">
          <w:rPr>
            <w:rFonts w:ascii="Arial" w:hAnsi="Arial" w:cs="Arial"/>
            <w:color w:val="24292E"/>
            <w:sz w:val="20"/>
            <w:szCs w:val="20"/>
          </w:rPr>
          <w:t>the</w:t>
        </w:r>
        <w:r w:rsidRPr="00DB6781">
          <w:rPr>
            <w:rFonts w:ascii="Arial" w:eastAsia="Times New Roman" w:hAnsi="Arial" w:cs="Arial"/>
            <w:color w:val="24292E"/>
            <w:sz w:val="20"/>
            <w:szCs w:val="20"/>
          </w:rPr>
          <w:t xml:space="preserve"> </w:t>
        </w:r>
        <w:r w:rsidRPr="00DB6781">
          <w:rPr>
            <w:rFonts w:ascii="Arial" w:hAnsi="Arial" w:cs="Arial"/>
            <w:color w:val="24292E"/>
            <w:sz w:val="20"/>
            <w:szCs w:val="20"/>
          </w:rPr>
          <w:t>context</w:t>
        </w:r>
      </w:ins>
      <w:ins w:id="405" w:author="Microsoft Office User" w:date="2019-03-08T10:17:00Z">
        <w:r w:rsidR="00900322" w:rsidRPr="00DB6781">
          <w:rPr>
            <w:rFonts w:ascii="Arial" w:eastAsia="Times New Roman" w:hAnsi="Arial" w:cs="Arial"/>
            <w:color w:val="24292E"/>
            <w:sz w:val="20"/>
            <w:szCs w:val="20"/>
          </w:rPr>
          <w:t>-</w:t>
        </w:r>
      </w:ins>
      <w:ins w:id="406" w:author="Microsoft Office User" w:date="2019-03-08T09:51:00Z">
        <w:r w:rsidRPr="00DB6781">
          <w:rPr>
            <w:rFonts w:ascii="Arial" w:hAnsi="Arial" w:cs="Arial"/>
            <w:color w:val="24292E"/>
            <w:sz w:val="20"/>
            <w:szCs w:val="20"/>
          </w:rPr>
          <w:t>specificity</w:t>
        </w:r>
        <w:r w:rsidRPr="00DB6781">
          <w:rPr>
            <w:rFonts w:ascii="Arial" w:eastAsia="Times New Roman" w:hAnsi="Arial" w:cs="Arial"/>
            <w:color w:val="24292E"/>
            <w:sz w:val="20"/>
            <w:szCs w:val="20"/>
          </w:rPr>
          <w:t xml:space="preserve"> </w:t>
        </w:r>
        <w:r w:rsidRPr="00DB6781">
          <w:rPr>
            <w:rFonts w:ascii="Arial" w:hAnsi="Arial" w:cs="Arial"/>
            <w:color w:val="24292E"/>
            <w:sz w:val="20"/>
            <w:szCs w:val="20"/>
          </w:rPr>
          <w:t>of</w:t>
        </w:r>
        <w:r w:rsidRPr="00DB6781">
          <w:rPr>
            <w:rFonts w:ascii="Arial" w:eastAsia="Times New Roman" w:hAnsi="Arial" w:cs="Arial"/>
            <w:color w:val="24292E"/>
            <w:sz w:val="20"/>
            <w:szCs w:val="20"/>
          </w:rPr>
          <w:t xml:space="preserve"> </w:t>
        </w:r>
        <w:r w:rsidRPr="00DB6781">
          <w:rPr>
            <w:rFonts w:ascii="Arial" w:hAnsi="Arial" w:cs="Arial"/>
            <w:color w:val="24292E"/>
            <w:sz w:val="20"/>
            <w:szCs w:val="20"/>
          </w:rPr>
          <w:t>the</w:t>
        </w:r>
        <w:r w:rsidRPr="00DB6781">
          <w:rPr>
            <w:rFonts w:ascii="Arial" w:eastAsia="Times New Roman" w:hAnsi="Arial" w:cs="Arial"/>
            <w:color w:val="24292E"/>
            <w:sz w:val="20"/>
            <w:szCs w:val="20"/>
          </w:rPr>
          <w:t xml:space="preserve"> </w:t>
        </w:r>
        <w:r w:rsidRPr="00DB6781">
          <w:rPr>
            <w:rFonts w:ascii="Arial" w:hAnsi="Arial" w:cs="Arial"/>
            <w:color w:val="24292E"/>
            <w:sz w:val="20"/>
            <w:szCs w:val="20"/>
          </w:rPr>
          <w:t>epigenomic</w:t>
        </w:r>
        <w:r w:rsidRPr="00DB6781">
          <w:rPr>
            <w:rFonts w:ascii="Arial" w:eastAsia="Times New Roman" w:hAnsi="Arial" w:cs="Arial"/>
            <w:color w:val="24292E"/>
            <w:sz w:val="20"/>
            <w:szCs w:val="20"/>
          </w:rPr>
          <w:t xml:space="preserve"> </w:t>
        </w:r>
        <w:r w:rsidRPr="00DB6781">
          <w:rPr>
            <w:rFonts w:ascii="Arial" w:hAnsi="Arial" w:cs="Arial"/>
            <w:color w:val="24292E"/>
            <w:sz w:val="20"/>
            <w:szCs w:val="20"/>
          </w:rPr>
          <w:t>landscape</w:t>
        </w:r>
        <w:r w:rsidRPr="00DB6781">
          <w:rPr>
            <w:rFonts w:ascii="Arial" w:eastAsia="Times New Roman" w:hAnsi="Arial" w:cs="Arial"/>
            <w:color w:val="24292E"/>
            <w:sz w:val="20"/>
            <w:szCs w:val="20"/>
          </w:rPr>
          <w:t xml:space="preserve"> </w:t>
        </w:r>
        <w:r w:rsidRPr="00DB6781">
          <w:rPr>
            <w:rFonts w:ascii="Arial" w:hAnsi="Arial" w:cs="Arial"/>
            <w:color w:val="24292E"/>
            <w:sz w:val="20"/>
            <w:szCs w:val="20"/>
          </w:rPr>
          <w:t>in</w:t>
        </w:r>
        <w:r w:rsidRPr="00DB6781">
          <w:rPr>
            <w:rFonts w:ascii="Arial" w:eastAsia="Times New Roman" w:hAnsi="Arial" w:cs="Arial"/>
            <w:color w:val="24292E"/>
            <w:sz w:val="20"/>
            <w:szCs w:val="20"/>
          </w:rPr>
          <w:t xml:space="preserve"> </w:t>
        </w:r>
        <w:r w:rsidRPr="00DB6781">
          <w:rPr>
            <w:rFonts w:ascii="Arial" w:hAnsi="Arial" w:cs="Arial"/>
            <w:color w:val="24292E"/>
            <w:sz w:val="20"/>
            <w:szCs w:val="20"/>
          </w:rPr>
          <w:t>psoriasis</w:t>
        </w:r>
        <w:r w:rsidRPr="00DB6781">
          <w:rPr>
            <w:rFonts w:ascii="Arial" w:eastAsia="Times New Roman" w:hAnsi="Arial" w:cs="Arial"/>
            <w:color w:val="24292E"/>
            <w:sz w:val="20"/>
            <w:szCs w:val="20"/>
          </w:rPr>
          <w:t xml:space="preserve"> </w:t>
        </w:r>
      </w:ins>
      <w:ins w:id="407" w:author="Microsoft Office User" w:date="2019-03-08T10:11:00Z">
        <w:r w:rsidR="00680EFD" w:rsidRPr="00DB6781">
          <w:rPr>
            <w:rFonts w:ascii="Arial" w:hAnsi="Arial" w:cs="Arial"/>
            <w:color w:val="24292E"/>
            <w:sz w:val="20"/>
            <w:szCs w:val="20"/>
          </w:rPr>
          <w:t>and</w:t>
        </w:r>
        <w:r w:rsidR="00680EFD" w:rsidRPr="00DB6781">
          <w:rPr>
            <w:rFonts w:ascii="Arial" w:eastAsia="Times New Roman" w:hAnsi="Arial" w:cs="Arial"/>
            <w:color w:val="24292E"/>
            <w:sz w:val="20"/>
            <w:szCs w:val="20"/>
          </w:rPr>
          <w:t xml:space="preserve"> </w:t>
        </w:r>
      </w:ins>
      <w:bookmarkStart w:id="408" w:name="_GoBack"/>
      <w:ins w:id="409" w:author="Antonio" w:date="2019-03-12T14:17:00Z">
        <w:r w:rsidR="00DB1E4C">
          <w:rPr>
            <w:rFonts w:ascii="Arial" w:hAnsi="Arial" w:cs="Arial"/>
            <w:color w:val="24292E"/>
            <w:sz w:val="20"/>
            <w:szCs w:val="20"/>
          </w:rPr>
          <w:t>psoriatic arthritis</w:t>
        </w:r>
      </w:ins>
      <w:ins w:id="410" w:author="Microsoft Office User" w:date="2019-03-08T10:11:00Z">
        <w:del w:id="411" w:author="Antonio" w:date="2019-03-12T14:17:00Z">
          <w:r w:rsidR="00680EFD" w:rsidRPr="00DB6781" w:rsidDel="00DB1E4C">
            <w:rPr>
              <w:rFonts w:ascii="Arial" w:hAnsi="Arial" w:cs="Arial"/>
              <w:color w:val="24292E"/>
              <w:sz w:val="20"/>
              <w:szCs w:val="20"/>
            </w:rPr>
            <w:delText>PsA</w:delText>
          </w:r>
          <w:r w:rsidR="00680EFD" w:rsidRPr="00DB6781" w:rsidDel="00DB1E4C">
            <w:rPr>
              <w:rFonts w:ascii="Arial" w:eastAsia="Times New Roman" w:hAnsi="Arial" w:cs="Arial"/>
              <w:color w:val="24292E"/>
              <w:sz w:val="20"/>
              <w:szCs w:val="20"/>
            </w:rPr>
            <w:delText>,</w:delText>
          </w:r>
        </w:del>
        <w:r w:rsidR="00680EFD" w:rsidRPr="00DB6781">
          <w:rPr>
            <w:rFonts w:ascii="Arial" w:eastAsia="Times New Roman" w:hAnsi="Arial" w:cs="Arial"/>
            <w:color w:val="24292E"/>
            <w:sz w:val="20"/>
            <w:szCs w:val="20"/>
          </w:rPr>
          <w:t xml:space="preserve"> </w:t>
        </w:r>
      </w:ins>
      <w:bookmarkEnd w:id="408"/>
      <w:ins w:id="412" w:author="Microsoft Office User" w:date="2019-03-08T09:51:00Z">
        <w:r w:rsidRPr="00DB6781">
          <w:rPr>
            <w:rFonts w:ascii="Arial" w:hAnsi="Arial" w:cs="Arial"/>
            <w:color w:val="24292E"/>
            <w:sz w:val="20"/>
            <w:szCs w:val="20"/>
          </w:rPr>
          <w:t>and</w:t>
        </w:r>
        <w:r w:rsidRPr="00DB6781">
          <w:rPr>
            <w:rFonts w:ascii="Arial" w:eastAsia="Times New Roman" w:hAnsi="Arial" w:cs="Arial"/>
            <w:color w:val="24292E"/>
            <w:sz w:val="20"/>
            <w:szCs w:val="20"/>
          </w:rPr>
          <w:t xml:space="preserve"> </w:t>
        </w:r>
        <w:r w:rsidRPr="00DB6781">
          <w:rPr>
            <w:rFonts w:ascii="Arial" w:hAnsi="Arial" w:cs="Arial"/>
            <w:color w:val="24292E"/>
            <w:sz w:val="20"/>
            <w:szCs w:val="20"/>
          </w:rPr>
          <w:t>the</w:t>
        </w:r>
        <w:r w:rsidRPr="00DB6781">
          <w:rPr>
            <w:rFonts w:ascii="Arial" w:eastAsia="Times New Roman" w:hAnsi="Arial" w:cs="Arial"/>
            <w:color w:val="24292E"/>
            <w:sz w:val="20"/>
            <w:szCs w:val="20"/>
          </w:rPr>
          <w:t xml:space="preserve"> </w:t>
        </w:r>
        <w:r w:rsidRPr="00DB6781">
          <w:rPr>
            <w:rFonts w:ascii="Arial" w:hAnsi="Arial" w:cs="Arial"/>
            <w:color w:val="24292E"/>
            <w:sz w:val="20"/>
            <w:szCs w:val="20"/>
          </w:rPr>
          <w:t>potential</w:t>
        </w:r>
        <w:r w:rsidRPr="00DB6781">
          <w:rPr>
            <w:rFonts w:ascii="Arial" w:eastAsia="Times New Roman" w:hAnsi="Arial" w:cs="Arial"/>
            <w:color w:val="24292E"/>
            <w:sz w:val="20"/>
            <w:szCs w:val="20"/>
          </w:rPr>
          <w:t xml:space="preserve"> </w:t>
        </w:r>
        <w:r w:rsidRPr="00DB6781">
          <w:rPr>
            <w:rFonts w:ascii="Arial" w:hAnsi="Arial" w:cs="Arial"/>
            <w:color w:val="24292E"/>
            <w:sz w:val="20"/>
            <w:szCs w:val="20"/>
          </w:rPr>
          <w:t>of</w:t>
        </w:r>
        <w:r w:rsidRPr="00DB6781">
          <w:rPr>
            <w:rFonts w:ascii="Arial" w:eastAsia="Times New Roman" w:hAnsi="Arial" w:cs="Arial"/>
            <w:color w:val="24292E"/>
            <w:sz w:val="20"/>
            <w:szCs w:val="20"/>
          </w:rPr>
          <w:t xml:space="preserve"> </w:t>
        </w:r>
        <w:r w:rsidRPr="00DB6781">
          <w:rPr>
            <w:rFonts w:ascii="Arial" w:hAnsi="Arial" w:cs="Arial"/>
            <w:color w:val="24292E"/>
            <w:sz w:val="20"/>
            <w:szCs w:val="20"/>
          </w:rPr>
          <w:t>a</w:t>
        </w:r>
        <w:r w:rsidRPr="00DB6781">
          <w:rPr>
            <w:rFonts w:ascii="Arial" w:eastAsia="Times New Roman" w:hAnsi="Arial" w:cs="Arial"/>
            <w:color w:val="24292E"/>
            <w:sz w:val="20"/>
            <w:szCs w:val="20"/>
          </w:rPr>
          <w:t xml:space="preserve"> </w:t>
        </w:r>
        <w:r w:rsidRPr="00DB6781">
          <w:rPr>
            <w:rFonts w:ascii="Arial" w:hAnsi="Arial" w:cs="Arial"/>
            <w:color w:val="24292E"/>
            <w:sz w:val="20"/>
            <w:szCs w:val="20"/>
          </w:rPr>
          <w:t>multi</w:t>
        </w:r>
        <w:r w:rsidRPr="00DB6781">
          <w:rPr>
            <w:rFonts w:ascii="Arial" w:eastAsia="Times New Roman" w:hAnsi="Arial" w:cs="Arial"/>
            <w:color w:val="24292E"/>
            <w:sz w:val="20"/>
            <w:szCs w:val="20"/>
          </w:rPr>
          <w:t>-</w:t>
        </w:r>
        <w:r w:rsidRPr="00DB6781">
          <w:rPr>
            <w:rFonts w:ascii="Arial" w:hAnsi="Arial" w:cs="Arial"/>
            <w:color w:val="24292E"/>
            <w:sz w:val="20"/>
            <w:szCs w:val="20"/>
          </w:rPr>
          <w:t>omics</w:t>
        </w:r>
        <w:r w:rsidRPr="00DB6781">
          <w:rPr>
            <w:rFonts w:ascii="Arial" w:eastAsia="Times New Roman" w:hAnsi="Arial" w:cs="Arial"/>
            <w:color w:val="24292E"/>
            <w:sz w:val="20"/>
            <w:szCs w:val="20"/>
          </w:rPr>
          <w:t xml:space="preserve"> </w:t>
        </w:r>
        <w:r w:rsidRPr="00DB6781">
          <w:rPr>
            <w:rFonts w:ascii="Arial" w:hAnsi="Arial" w:cs="Arial"/>
            <w:color w:val="24292E"/>
            <w:sz w:val="20"/>
            <w:szCs w:val="20"/>
          </w:rPr>
          <w:t>approach</w:t>
        </w:r>
        <w:r w:rsidRPr="00DB6781">
          <w:rPr>
            <w:rFonts w:ascii="Arial" w:eastAsia="Times New Roman" w:hAnsi="Arial" w:cs="Arial"/>
            <w:color w:val="24292E"/>
            <w:sz w:val="20"/>
            <w:szCs w:val="20"/>
          </w:rPr>
          <w:t xml:space="preserve"> </w:t>
        </w:r>
        <w:r w:rsidRPr="00DB6781">
          <w:rPr>
            <w:rFonts w:ascii="Arial" w:hAnsi="Arial" w:cs="Arial"/>
            <w:color w:val="24292E"/>
            <w:sz w:val="20"/>
            <w:szCs w:val="20"/>
          </w:rPr>
          <w:t>to</w:t>
        </w:r>
        <w:r w:rsidRPr="00DB6781">
          <w:rPr>
            <w:rFonts w:ascii="Arial" w:eastAsia="Times New Roman" w:hAnsi="Arial" w:cs="Arial"/>
            <w:color w:val="24292E"/>
            <w:sz w:val="20"/>
            <w:szCs w:val="20"/>
          </w:rPr>
          <w:t xml:space="preserve"> </w:t>
        </w:r>
      </w:ins>
      <w:del w:id="413" w:author="Microsoft Office User" w:date="2019-03-08T09:50:00Z">
        <w:r w:rsidR="004A6165" w:rsidRPr="00DB6781" w:rsidDel="004C689F">
          <w:rPr>
            <w:rFonts w:ascii="Arial" w:hAnsi="Arial" w:cs="Arial"/>
            <w:color w:val="24292E"/>
            <w:sz w:val="20"/>
            <w:szCs w:val="20"/>
          </w:rPr>
          <w:delText>This</w:delText>
        </w:r>
        <w:r w:rsidR="004A6165" w:rsidRPr="00DB6781" w:rsidDel="004C689F">
          <w:rPr>
            <w:rFonts w:ascii="Arial" w:eastAsia="Times New Roman" w:hAnsi="Arial" w:cs="Arial"/>
            <w:color w:val="24292E"/>
            <w:sz w:val="20"/>
            <w:szCs w:val="20"/>
          </w:rPr>
          <w:delText xml:space="preserve"> </w:delText>
        </w:r>
        <w:r w:rsidR="004A6165" w:rsidRPr="00DB6781" w:rsidDel="004C689F">
          <w:rPr>
            <w:rFonts w:ascii="Arial" w:hAnsi="Arial" w:cs="Arial"/>
            <w:color w:val="24292E"/>
            <w:sz w:val="20"/>
            <w:szCs w:val="20"/>
          </w:rPr>
          <w:delText>thesis</w:delText>
        </w:r>
        <w:r w:rsidR="004A6165" w:rsidRPr="00DB6781" w:rsidDel="004C689F">
          <w:rPr>
            <w:rFonts w:ascii="Arial" w:eastAsia="Times New Roman" w:hAnsi="Arial" w:cs="Arial"/>
            <w:color w:val="24292E"/>
            <w:sz w:val="20"/>
            <w:szCs w:val="20"/>
          </w:rPr>
          <w:delText xml:space="preserve"> </w:delText>
        </w:r>
        <w:r w:rsidR="004A6165" w:rsidRPr="00DB6781" w:rsidDel="004C689F">
          <w:rPr>
            <w:rFonts w:ascii="Arial" w:hAnsi="Arial" w:cs="Arial"/>
            <w:color w:val="24292E"/>
            <w:sz w:val="20"/>
            <w:szCs w:val="20"/>
          </w:rPr>
          <w:delText>applied</w:delText>
        </w:r>
        <w:r w:rsidR="004A6165" w:rsidRPr="00DB6781" w:rsidDel="004C689F">
          <w:rPr>
            <w:rFonts w:ascii="Arial" w:eastAsia="Times New Roman" w:hAnsi="Arial" w:cs="Arial"/>
            <w:color w:val="24292E"/>
            <w:sz w:val="20"/>
            <w:szCs w:val="20"/>
          </w:rPr>
          <w:delText xml:space="preserve"> </w:delText>
        </w:r>
        <w:r w:rsidR="004A6165" w:rsidRPr="00DB6781" w:rsidDel="004C689F">
          <w:rPr>
            <w:rFonts w:ascii="Arial" w:hAnsi="Arial" w:cs="Arial"/>
            <w:color w:val="24292E"/>
            <w:sz w:val="20"/>
            <w:szCs w:val="20"/>
          </w:rPr>
          <w:delText>a</w:delText>
        </w:r>
        <w:r w:rsidR="004A6165" w:rsidRPr="00DB6781" w:rsidDel="004C689F">
          <w:rPr>
            <w:rFonts w:ascii="Arial" w:eastAsia="Times New Roman" w:hAnsi="Arial" w:cs="Arial"/>
            <w:color w:val="24292E"/>
            <w:sz w:val="20"/>
            <w:szCs w:val="20"/>
          </w:rPr>
          <w:delText xml:space="preserve"> </w:delText>
        </w:r>
        <w:r w:rsidR="004A6165" w:rsidRPr="00DB6781" w:rsidDel="004C689F">
          <w:rPr>
            <w:rFonts w:ascii="Arial" w:hAnsi="Arial" w:cs="Arial"/>
            <w:color w:val="24292E"/>
            <w:sz w:val="20"/>
            <w:szCs w:val="20"/>
          </w:rPr>
          <w:delText>multi</w:delText>
        </w:r>
        <w:r w:rsidR="004A6165" w:rsidRPr="00DB6781" w:rsidDel="004C689F">
          <w:rPr>
            <w:rFonts w:ascii="Arial" w:eastAsia="Times New Roman" w:hAnsi="Arial" w:cs="Arial"/>
            <w:color w:val="24292E"/>
            <w:sz w:val="20"/>
            <w:szCs w:val="20"/>
          </w:rPr>
          <w:delText>-</w:delText>
        </w:r>
        <w:r w:rsidR="004A6165" w:rsidRPr="00DB6781" w:rsidDel="004C689F">
          <w:rPr>
            <w:rFonts w:ascii="Arial" w:hAnsi="Arial" w:cs="Arial"/>
            <w:color w:val="24292E"/>
            <w:sz w:val="20"/>
            <w:szCs w:val="20"/>
          </w:rPr>
          <w:delText>omics</w:delText>
        </w:r>
        <w:r w:rsidR="004A6165" w:rsidRPr="00DB6781" w:rsidDel="004C689F">
          <w:rPr>
            <w:rFonts w:ascii="Arial" w:eastAsia="Times New Roman" w:hAnsi="Arial" w:cs="Arial"/>
            <w:color w:val="24292E"/>
            <w:sz w:val="20"/>
            <w:szCs w:val="20"/>
          </w:rPr>
          <w:delText xml:space="preserve"> </w:delText>
        </w:r>
        <w:r w:rsidR="004A6165" w:rsidRPr="00DB6781" w:rsidDel="004C689F">
          <w:rPr>
            <w:rFonts w:ascii="Arial" w:hAnsi="Arial" w:cs="Arial"/>
            <w:color w:val="24292E"/>
            <w:sz w:val="20"/>
            <w:szCs w:val="20"/>
          </w:rPr>
          <w:delText>approach</w:delText>
        </w:r>
        <w:r w:rsidR="004A6165" w:rsidRPr="00DB6781" w:rsidDel="004C689F">
          <w:rPr>
            <w:rFonts w:ascii="Arial" w:eastAsia="Times New Roman" w:hAnsi="Arial" w:cs="Arial"/>
            <w:color w:val="24292E"/>
            <w:sz w:val="20"/>
            <w:szCs w:val="20"/>
          </w:rPr>
          <w:delText xml:space="preserve"> </w:delText>
        </w:r>
        <w:r w:rsidR="004A6165" w:rsidRPr="00DB6781" w:rsidDel="004C689F">
          <w:rPr>
            <w:rFonts w:ascii="Arial" w:hAnsi="Arial" w:cs="Arial"/>
            <w:color w:val="24292E"/>
            <w:sz w:val="20"/>
            <w:szCs w:val="20"/>
          </w:rPr>
          <w:delText>to</w:delText>
        </w:r>
        <w:r w:rsidR="004A6165" w:rsidRPr="00DB6781" w:rsidDel="004C689F">
          <w:rPr>
            <w:rFonts w:ascii="Arial" w:eastAsia="Times New Roman" w:hAnsi="Arial" w:cs="Arial"/>
            <w:color w:val="24292E"/>
            <w:sz w:val="20"/>
            <w:szCs w:val="20"/>
          </w:rPr>
          <w:delText xml:space="preserve"> </w:delText>
        </w:r>
      </w:del>
      <w:ins w:id="414" w:author="Microsoft Office User" w:date="2019-03-08T09:51:00Z">
        <w:r w:rsidRPr="00DB6781">
          <w:rPr>
            <w:rFonts w:ascii="Arial" w:hAnsi="Arial" w:cs="Arial"/>
            <w:color w:val="24292E"/>
            <w:sz w:val="20"/>
            <w:szCs w:val="20"/>
          </w:rPr>
          <w:t>provide</w:t>
        </w:r>
      </w:ins>
      <w:ins w:id="415" w:author="Microsoft Office User" w:date="2019-03-08T09:35:00Z">
        <w:r w:rsidR="00FE194C" w:rsidRPr="00DB6781">
          <w:rPr>
            <w:rFonts w:ascii="Arial" w:eastAsia="Times New Roman" w:hAnsi="Arial" w:cs="Arial"/>
            <w:color w:val="24292E"/>
            <w:sz w:val="20"/>
            <w:szCs w:val="20"/>
          </w:rPr>
          <w:t xml:space="preserve"> </w:t>
        </w:r>
      </w:ins>
      <w:del w:id="416" w:author="Microsoft Office User" w:date="2019-03-08T09:31:00Z">
        <w:r w:rsidR="004A6165" w:rsidRPr="00DB6781" w:rsidDel="00772D1E">
          <w:rPr>
            <w:rFonts w:ascii="Arial" w:hAnsi="Arial" w:cs="Arial"/>
            <w:color w:val="24292E"/>
            <w:sz w:val="20"/>
            <w:szCs w:val="20"/>
          </w:rPr>
          <w:delText>interrogate</w:delText>
        </w:r>
        <w:r w:rsidR="004A6165" w:rsidRPr="00DB6781" w:rsidDel="00772D1E">
          <w:rPr>
            <w:rFonts w:ascii="Arial" w:eastAsia="Times New Roman" w:hAnsi="Arial" w:cs="Arial"/>
            <w:color w:val="24292E"/>
            <w:sz w:val="20"/>
            <w:szCs w:val="20"/>
          </w:rPr>
          <w:delText xml:space="preserve"> </w:delText>
        </w:r>
        <w:r w:rsidR="004A6165" w:rsidRPr="00DB6781" w:rsidDel="00772D1E">
          <w:rPr>
            <w:rFonts w:ascii="Arial" w:hAnsi="Arial" w:cs="Arial"/>
            <w:color w:val="24292E"/>
            <w:sz w:val="20"/>
            <w:szCs w:val="20"/>
          </w:rPr>
          <w:delText>cell</w:delText>
        </w:r>
        <w:r w:rsidR="004A6165" w:rsidRPr="00DB6781" w:rsidDel="00772D1E">
          <w:rPr>
            <w:rFonts w:ascii="Arial" w:eastAsia="Times New Roman" w:hAnsi="Arial" w:cs="Arial"/>
            <w:color w:val="24292E"/>
            <w:sz w:val="20"/>
            <w:szCs w:val="20"/>
          </w:rPr>
          <w:delText xml:space="preserve"> </w:delText>
        </w:r>
        <w:r w:rsidR="004A6165" w:rsidRPr="00DB6781" w:rsidDel="00772D1E">
          <w:rPr>
            <w:rFonts w:ascii="Arial" w:hAnsi="Arial" w:cs="Arial"/>
            <w:color w:val="24292E"/>
            <w:sz w:val="20"/>
            <w:szCs w:val="20"/>
          </w:rPr>
          <w:delText>and</w:delText>
        </w:r>
        <w:r w:rsidR="004A6165" w:rsidRPr="00DB6781" w:rsidDel="00772D1E">
          <w:rPr>
            <w:rFonts w:ascii="Arial" w:eastAsia="Times New Roman" w:hAnsi="Arial" w:cs="Arial"/>
            <w:color w:val="24292E"/>
            <w:sz w:val="20"/>
            <w:szCs w:val="20"/>
          </w:rPr>
          <w:delText xml:space="preserve"> </w:delText>
        </w:r>
        <w:r w:rsidR="004A6165" w:rsidRPr="00DB6781" w:rsidDel="00772D1E">
          <w:rPr>
            <w:rFonts w:ascii="Arial" w:hAnsi="Arial" w:cs="Arial"/>
            <w:color w:val="24292E"/>
            <w:sz w:val="20"/>
            <w:szCs w:val="20"/>
          </w:rPr>
          <w:delText>tissue</w:delText>
        </w:r>
        <w:r w:rsidR="004A6165" w:rsidRPr="00DB6781" w:rsidDel="00772D1E">
          <w:rPr>
            <w:rFonts w:ascii="Arial" w:eastAsia="Times New Roman" w:hAnsi="Arial" w:cs="Arial"/>
            <w:color w:val="24292E"/>
            <w:sz w:val="20"/>
            <w:szCs w:val="20"/>
          </w:rPr>
          <w:delText>-</w:delText>
        </w:r>
        <w:r w:rsidR="004A6165" w:rsidRPr="00DB6781" w:rsidDel="00772D1E">
          <w:rPr>
            <w:rFonts w:ascii="Arial" w:hAnsi="Arial" w:cs="Arial"/>
            <w:color w:val="24292E"/>
            <w:sz w:val="20"/>
            <w:szCs w:val="20"/>
          </w:rPr>
          <w:delText>specific</w:delText>
        </w:r>
        <w:r w:rsidR="004A6165" w:rsidRPr="00DB6781" w:rsidDel="00772D1E">
          <w:rPr>
            <w:rFonts w:ascii="Arial" w:eastAsia="Times New Roman" w:hAnsi="Arial" w:cs="Arial"/>
            <w:color w:val="24292E"/>
            <w:sz w:val="20"/>
            <w:szCs w:val="20"/>
          </w:rPr>
          <w:delText xml:space="preserve"> </w:delText>
        </w:r>
        <w:r w:rsidR="004A6165" w:rsidRPr="00DB6781" w:rsidDel="00772D1E">
          <w:rPr>
            <w:rFonts w:ascii="Arial" w:hAnsi="Arial" w:cs="Arial"/>
            <w:color w:val="24292E"/>
            <w:sz w:val="20"/>
            <w:szCs w:val="20"/>
          </w:rPr>
          <w:delText>changes</w:delText>
        </w:r>
        <w:r w:rsidR="004A6165" w:rsidRPr="00DB6781" w:rsidDel="00772D1E">
          <w:rPr>
            <w:rFonts w:ascii="Arial" w:eastAsia="Times New Roman" w:hAnsi="Arial" w:cs="Arial"/>
            <w:color w:val="24292E"/>
            <w:sz w:val="20"/>
            <w:szCs w:val="20"/>
          </w:rPr>
          <w:delText xml:space="preserve"> </w:delText>
        </w:r>
        <w:r w:rsidR="004A6165" w:rsidRPr="00DB6781" w:rsidDel="00772D1E">
          <w:rPr>
            <w:rFonts w:ascii="Arial" w:hAnsi="Arial" w:cs="Arial"/>
            <w:color w:val="24292E"/>
            <w:sz w:val="20"/>
            <w:szCs w:val="20"/>
          </w:rPr>
          <w:delText>in</w:delText>
        </w:r>
        <w:r w:rsidR="004A6165" w:rsidRPr="00DB6781" w:rsidDel="00772D1E">
          <w:rPr>
            <w:rFonts w:ascii="Arial" w:eastAsia="Times New Roman" w:hAnsi="Arial" w:cs="Arial"/>
            <w:color w:val="24292E"/>
            <w:sz w:val="20"/>
            <w:szCs w:val="20"/>
          </w:rPr>
          <w:delText xml:space="preserve"> </w:delText>
        </w:r>
        <w:r w:rsidR="004A6165" w:rsidRPr="00DB6781" w:rsidDel="00772D1E">
          <w:rPr>
            <w:rFonts w:ascii="Arial" w:hAnsi="Arial" w:cs="Arial"/>
            <w:color w:val="24292E"/>
            <w:sz w:val="20"/>
            <w:szCs w:val="20"/>
          </w:rPr>
          <w:delText>patient</w:delText>
        </w:r>
        <w:r w:rsidR="004A6165" w:rsidRPr="00DB6781" w:rsidDel="00772D1E">
          <w:rPr>
            <w:rFonts w:ascii="Arial" w:eastAsia="Times New Roman" w:hAnsi="Arial" w:cs="Arial"/>
            <w:color w:val="24292E"/>
            <w:sz w:val="20"/>
            <w:szCs w:val="20"/>
          </w:rPr>
          <w:delText xml:space="preserve"> </w:delText>
        </w:r>
        <w:r w:rsidR="004A6165" w:rsidRPr="00DB6781" w:rsidDel="00772D1E">
          <w:rPr>
            <w:rFonts w:ascii="Arial" w:hAnsi="Arial" w:cs="Arial"/>
            <w:color w:val="24292E"/>
            <w:sz w:val="20"/>
            <w:szCs w:val="20"/>
          </w:rPr>
          <w:delText>epigenetic</w:delText>
        </w:r>
        <w:r w:rsidR="004A6165" w:rsidRPr="00DB6781" w:rsidDel="00772D1E">
          <w:rPr>
            <w:rFonts w:ascii="Arial" w:eastAsia="Times New Roman" w:hAnsi="Arial" w:cs="Arial"/>
            <w:color w:val="24292E"/>
            <w:sz w:val="20"/>
            <w:szCs w:val="20"/>
          </w:rPr>
          <w:delText xml:space="preserve"> </w:delText>
        </w:r>
        <w:r w:rsidR="004A6165" w:rsidRPr="00DB6781" w:rsidDel="00772D1E">
          <w:rPr>
            <w:rFonts w:ascii="Arial" w:hAnsi="Arial" w:cs="Arial"/>
            <w:color w:val="24292E"/>
            <w:sz w:val="20"/>
            <w:szCs w:val="20"/>
          </w:rPr>
          <w:delText>and</w:delText>
        </w:r>
        <w:r w:rsidR="004A6165" w:rsidRPr="00DB6781" w:rsidDel="00772D1E">
          <w:rPr>
            <w:rFonts w:ascii="Arial" w:eastAsia="Times New Roman" w:hAnsi="Arial" w:cs="Arial"/>
            <w:color w:val="24292E"/>
            <w:sz w:val="20"/>
            <w:szCs w:val="20"/>
          </w:rPr>
          <w:delText xml:space="preserve"> </w:delText>
        </w:r>
        <w:r w:rsidR="004A6165" w:rsidRPr="00DB6781" w:rsidDel="00772D1E">
          <w:rPr>
            <w:rFonts w:ascii="Arial" w:hAnsi="Arial" w:cs="Arial"/>
            <w:color w:val="24292E"/>
            <w:sz w:val="20"/>
            <w:szCs w:val="20"/>
          </w:rPr>
          <w:delText>transcriptomic</w:delText>
        </w:r>
        <w:r w:rsidR="004A6165" w:rsidRPr="00DB6781" w:rsidDel="00772D1E">
          <w:rPr>
            <w:rFonts w:ascii="Arial" w:eastAsia="Times New Roman" w:hAnsi="Arial" w:cs="Arial"/>
            <w:color w:val="24292E"/>
            <w:sz w:val="20"/>
            <w:szCs w:val="20"/>
          </w:rPr>
          <w:delText xml:space="preserve"> </w:delText>
        </w:r>
        <w:r w:rsidR="004A6165" w:rsidRPr="00DB6781" w:rsidDel="00772D1E">
          <w:rPr>
            <w:rFonts w:ascii="Arial" w:hAnsi="Arial" w:cs="Arial"/>
            <w:color w:val="24292E"/>
            <w:sz w:val="20"/>
            <w:szCs w:val="20"/>
          </w:rPr>
          <w:delText>profiles</w:delText>
        </w:r>
        <w:r w:rsidR="004A6165" w:rsidRPr="00DB6781" w:rsidDel="00772D1E">
          <w:rPr>
            <w:rFonts w:ascii="Arial" w:eastAsia="Times New Roman" w:hAnsi="Arial" w:cs="Arial"/>
            <w:color w:val="24292E"/>
            <w:sz w:val="20"/>
            <w:szCs w:val="20"/>
          </w:rPr>
          <w:delText>,</w:delText>
        </w:r>
      </w:del>
      <w:ins w:id="417" w:author="Microsoft Office User" w:date="2019-03-08T09:31:00Z">
        <w:r w:rsidR="00772D1E" w:rsidRPr="00DB6781">
          <w:rPr>
            <w:rFonts w:ascii="Arial" w:hAnsi="Arial" w:cs="Arial"/>
            <w:color w:val="24292E"/>
            <w:sz w:val="20"/>
            <w:szCs w:val="20"/>
          </w:rPr>
          <w:t>new</w:t>
        </w:r>
        <w:r w:rsidR="00772D1E" w:rsidRPr="00DB6781">
          <w:rPr>
            <w:rFonts w:ascii="Arial" w:eastAsia="Times New Roman" w:hAnsi="Arial" w:cs="Arial"/>
            <w:color w:val="24292E"/>
            <w:sz w:val="20"/>
            <w:szCs w:val="20"/>
          </w:rPr>
          <w:t xml:space="preserve"> </w:t>
        </w:r>
        <w:r w:rsidR="00772D1E" w:rsidRPr="00DB6781">
          <w:rPr>
            <w:rFonts w:ascii="Arial" w:hAnsi="Arial" w:cs="Arial"/>
            <w:color w:val="24292E"/>
            <w:sz w:val="20"/>
            <w:szCs w:val="20"/>
          </w:rPr>
          <w:t>insights</w:t>
        </w:r>
        <w:r w:rsidR="00772D1E" w:rsidRPr="00DB6781">
          <w:rPr>
            <w:rFonts w:ascii="Arial" w:eastAsia="Times New Roman" w:hAnsi="Arial" w:cs="Arial"/>
            <w:color w:val="24292E"/>
            <w:sz w:val="20"/>
            <w:szCs w:val="20"/>
          </w:rPr>
          <w:t xml:space="preserve"> </w:t>
        </w:r>
        <w:r w:rsidR="00772D1E" w:rsidRPr="00DB6781">
          <w:rPr>
            <w:rFonts w:ascii="Arial" w:hAnsi="Arial" w:cs="Arial"/>
            <w:color w:val="24292E"/>
            <w:sz w:val="20"/>
            <w:szCs w:val="20"/>
          </w:rPr>
          <w:t>into</w:t>
        </w:r>
        <w:r w:rsidR="00772D1E" w:rsidRPr="00DB6781">
          <w:rPr>
            <w:rFonts w:ascii="Arial" w:eastAsia="Times New Roman" w:hAnsi="Arial" w:cs="Arial"/>
            <w:color w:val="24292E"/>
            <w:sz w:val="20"/>
            <w:szCs w:val="20"/>
          </w:rPr>
          <w:t xml:space="preserve"> </w:t>
        </w:r>
      </w:ins>
      <w:ins w:id="418" w:author="Microsoft Office User" w:date="2019-03-08T09:32:00Z">
        <w:r w:rsidR="00FE194C" w:rsidRPr="00DB6781">
          <w:rPr>
            <w:rFonts w:ascii="Arial" w:hAnsi="Arial" w:cs="Arial"/>
            <w:color w:val="24292E"/>
            <w:sz w:val="20"/>
            <w:szCs w:val="20"/>
          </w:rPr>
          <w:t>pathophysiology</w:t>
        </w:r>
        <w:r w:rsidR="00FE194C" w:rsidRPr="00DB6781">
          <w:rPr>
            <w:rFonts w:ascii="Arial" w:eastAsia="Times New Roman" w:hAnsi="Arial" w:cs="Arial"/>
            <w:color w:val="24292E"/>
            <w:sz w:val="20"/>
            <w:szCs w:val="20"/>
          </w:rPr>
          <w:t xml:space="preserve"> </w:t>
        </w:r>
        <w:r w:rsidR="00FE194C" w:rsidRPr="00DB6781">
          <w:rPr>
            <w:rFonts w:ascii="Arial" w:hAnsi="Arial" w:cs="Arial"/>
            <w:color w:val="24292E"/>
            <w:sz w:val="20"/>
            <w:szCs w:val="20"/>
          </w:rPr>
          <w:t>and</w:t>
        </w:r>
        <w:r w:rsidR="00FE194C" w:rsidRPr="00DB6781">
          <w:rPr>
            <w:rFonts w:ascii="Arial" w:eastAsia="Times New Roman" w:hAnsi="Arial" w:cs="Arial"/>
            <w:color w:val="24292E"/>
            <w:sz w:val="20"/>
            <w:szCs w:val="20"/>
          </w:rPr>
          <w:t xml:space="preserve"> </w:t>
        </w:r>
      </w:ins>
      <w:ins w:id="419" w:author="Microsoft Office User" w:date="2019-03-08T09:51:00Z">
        <w:r w:rsidRPr="00DB6781">
          <w:rPr>
            <w:rFonts w:ascii="Arial" w:hAnsi="Arial" w:cs="Arial"/>
            <w:color w:val="24292E"/>
            <w:sz w:val="20"/>
            <w:szCs w:val="20"/>
          </w:rPr>
          <w:t>interpretation</w:t>
        </w:r>
        <w:r w:rsidRPr="00DB6781">
          <w:rPr>
            <w:rFonts w:ascii="Arial" w:eastAsia="Times New Roman" w:hAnsi="Arial" w:cs="Arial"/>
            <w:color w:val="24292E"/>
            <w:sz w:val="20"/>
            <w:szCs w:val="20"/>
          </w:rPr>
          <w:t xml:space="preserve"> </w:t>
        </w:r>
        <w:r w:rsidRPr="00DB6781">
          <w:rPr>
            <w:rFonts w:ascii="Arial" w:hAnsi="Arial" w:cs="Arial"/>
            <w:color w:val="24292E"/>
            <w:sz w:val="20"/>
            <w:szCs w:val="20"/>
          </w:rPr>
          <w:t>of</w:t>
        </w:r>
        <w:r w:rsidRPr="00DB6781">
          <w:rPr>
            <w:rFonts w:ascii="Arial" w:eastAsia="Times New Roman" w:hAnsi="Arial" w:cs="Arial"/>
            <w:color w:val="24292E"/>
            <w:sz w:val="20"/>
            <w:szCs w:val="20"/>
          </w:rPr>
          <w:t xml:space="preserve"> </w:t>
        </w:r>
        <w:r w:rsidRPr="00DB6781">
          <w:rPr>
            <w:rFonts w:ascii="Arial" w:hAnsi="Arial" w:cs="Arial"/>
            <w:color w:val="24292E"/>
            <w:sz w:val="20"/>
            <w:szCs w:val="20"/>
          </w:rPr>
          <w:t>GWAS</w:t>
        </w:r>
      </w:ins>
      <w:del w:id="420" w:author="Microsoft Office User" w:date="2019-03-08T09:35:00Z">
        <w:r w:rsidR="004A6165" w:rsidRPr="00DB6781" w:rsidDel="00FE194C">
          <w:rPr>
            <w:rFonts w:ascii="Arial" w:eastAsia="Times New Roman" w:hAnsi="Arial" w:cs="Arial"/>
            <w:color w:val="24292E"/>
            <w:sz w:val="20"/>
            <w:szCs w:val="20"/>
          </w:rPr>
          <w:delText xml:space="preserve"> </w:delText>
        </w:r>
        <w:r w:rsidR="004A6165" w:rsidRPr="00DB6781" w:rsidDel="00FE194C">
          <w:rPr>
            <w:rFonts w:ascii="Arial" w:hAnsi="Arial" w:cs="Arial"/>
            <w:color w:val="24292E"/>
            <w:sz w:val="20"/>
            <w:szCs w:val="20"/>
          </w:rPr>
          <w:delText>showing</w:delText>
        </w:r>
        <w:r w:rsidR="004A6165" w:rsidRPr="00DB6781" w:rsidDel="00FE194C">
          <w:rPr>
            <w:rFonts w:ascii="Arial" w:eastAsia="Times New Roman" w:hAnsi="Arial" w:cs="Arial"/>
            <w:color w:val="24292E"/>
            <w:sz w:val="20"/>
            <w:szCs w:val="20"/>
          </w:rPr>
          <w:delText xml:space="preserve"> </w:delText>
        </w:r>
        <w:r w:rsidR="004A6165" w:rsidRPr="00DB6781" w:rsidDel="00FE194C">
          <w:rPr>
            <w:rFonts w:ascii="Arial" w:hAnsi="Arial" w:cs="Arial"/>
            <w:color w:val="24292E"/>
            <w:sz w:val="20"/>
            <w:szCs w:val="20"/>
          </w:rPr>
          <w:delText>utility</w:delText>
        </w:r>
        <w:r w:rsidR="004A6165" w:rsidRPr="00DB6781" w:rsidDel="00FE194C">
          <w:rPr>
            <w:rFonts w:ascii="Arial" w:eastAsia="Times New Roman" w:hAnsi="Arial" w:cs="Arial"/>
            <w:color w:val="24292E"/>
            <w:sz w:val="20"/>
            <w:szCs w:val="20"/>
          </w:rPr>
          <w:delText xml:space="preserve"> </w:delText>
        </w:r>
        <w:r w:rsidR="0071218B" w:rsidRPr="00DB6781" w:rsidDel="00FE194C">
          <w:rPr>
            <w:rFonts w:ascii="Arial" w:hAnsi="Arial" w:cs="Arial"/>
            <w:color w:val="24292E"/>
            <w:sz w:val="20"/>
            <w:szCs w:val="20"/>
          </w:rPr>
          <w:delText>to</w:delText>
        </w:r>
        <w:r w:rsidR="0071218B" w:rsidRPr="00DB6781" w:rsidDel="00FE194C">
          <w:rPr>
            <w:rFonts w:ascii="Arial" w:eastAsia="Times New Roman" w:hAnsi="Arial" w:cs="Arial"/>
            <w:color w:val="24292E"/>
            <w:sz w:val="20"/>
            <w:szCs w:val="20"/>
          </w:rPr>
          <w:delText xml:space="preserve"> </w:delText>
        </w:r>
        <w:r w:rsidR="0071218B" w:rsidRPr="00DB6781" w:rsidDel="00FE194C">
          <w:rPr>
            <w:rFonts w:ascii="Arial" w:hAnsi="Arial" w:cs="Arial"/>
            <w:color w:val="24292E"/>
            <w:sz w:val="20"/>
            <w:szCs w:val="20"/>
          </w:rPr>
          <w:delText>prioritise</w:delText>
        </w:r>
        <w:r w:rsidR="0071218B" w:rsidRPr="00DB6781" w:rsidDel="00FE194C">
          <w:rPr>
            <w:rFonts w:ascii="Arial" w:eastAsia="Times New Roman" w:hAnsi="Arial" w:cs="Arial"/>
            <w:color w:val="24292E"/>
            <w:sz w:val="20"/>
            <w:szCs w:val="20"/>
          </w:rPr>
          <w:delText xml:space="preserve"> </w:delText>
        </w:r>
        <w:r w:rsidR="0071218B" w:rsidRPr="00DB6781" w:rsidDel="00FE194C">
          <w:rPr>
            <w:rFonts w:ascii="Arial" w:hAnsi="Arial" w:cs="Arial"/>
            <w:color w:val="24292E"/>
            <w:sz w:val="20"/>
            <w:szCs w:val="20"/>
          </w:rPr>
          <w:delText>putative</w:delText>
        </w:r>
        <w:r w:rsidR="0071218B" w:rsidRPr="00DB6781" w:rsidDel="00FE194C">
          <w:rPr>
            <w:rFonts w:ascii="Arial" w:eastAsia="Times New Roman" w:hAnsi="Arial" w:cs="Arial"/>
            <w:color w:val="24292E"/>
            <w:sz w:val="20"/>
            <w:szCs w:val="20"/>
          </w:rPr>
          <w:delText xml:space="preserve"> </w:delText>
        </w:r>
        <w:r w:rsidR="0071218B" w:rsidRPr="00DB6781" w:rsidDel="00FE194C">
          <w:rPr>
            <w:rFonts w:ascii="Arial" w:hAnsi="Arial" w:cs="Arial"/>
            <w:color w:val="24292E"/>
            <w:sz w:val="20"/>
            <w:szCs w:val="20"/>
          </w:rPr>
          <w:delText>causal</w:delText>
        </w:r>
        <w:r w:rsidR="0071218B" w:rsidRPr="00DB6781" w:rsidDel="00FE194C">
          <w:rPr>
            <w:rFonts w:ascii="Arial" w:eastAsia="Times New Roman" w:hAnsi="Arial" w:cs="Arial"/>
            <w:color w:val="24292E"/>
            <w:sz w:val="20"/>
            <w:szCs w:val="20"/>
          </w:rPr>
          <w:delText xml:space="preserve"> </w:delText>
        </w:r>
        <w:r w:rsidR="004A6165" w:rsidRPr="00DB6781" w:rsidDel="00FE194C">
          <w:rPr>
            <w:rFonts w:ascii="Arial" w:hAnsi="Arial" w:cs="Arial"/>
            <w:color w:val="24292E"/>
            <w:sz w:val="20"/>
            <w:szCs w:val="20"/>
          </w:rPr>
          <w:delText>disease</w:delText>
        </w:r>
        <w:r w:rsidR="004A6165" w:rsidRPr="00706E8A" w:rsidDel="00FE194C">
          <w:rPr>
            <w:rFonts w:ascii="Arial" w:eastAsia="Times New Roman" w:hAnsi="Arial" w:cs="Arial"/>
            <w:color w:val="24292E"/>
            <w:sz w:val="20"/>
            <w:szCs w:val="20"/>
          </w:rPr>
          <w:delText>-</w:delText>
        </w:r>
        <w:r w:rsidR="004A6165" w:rsidRPr="00706E8A" w:rsidDel="00FE194C">
          <w:rPr>
            <w:rFonts w:ascii="Arial" w:hAnsi="Arial" w:cs="Arial"/>
            <w:color w:val="24292E"/>
            <w:sz w:val="20"/>
            <w:szCs w:val="20"/>
          </w:rPr>
          <w:delText>associated</w:delText>
        </w:r>
        <w:r w:rsidR="004A6165" w:rsidRPr="00706E8A" w:rsidDel="00FE194C">
          <w:rPr>
            <w:rFonts w:ascii="Arial" w:eastAsia="Times New Roman" w:hAnsi="Arial" w:cs="Arial"/>
            <w:color w:val="24292E"/>
            <w:sz w:val="20"/>
            <w:szCs w:val="20"/>
          </w:rPr>
          <w:delText xml:space="preserve"> </w:delText>
        </w:r>
        <w:r w:rsidR="004A6165" w:rsidRPr="00706E8A" w:rsidDel="00FE194C">
          <w:rPr>
            <w:rFonts w:ascii="Arial" w:hAnsi="Arial" w:cs="Arial"/>
            <w:color w:val="24292E"/>
            <w:sz w:val="20"/>
            <w:szCs w:val="20"/>
          </w:rPr>
          <w:delText>regulatory</w:delText>
        </w:r>
        <w:r w:rsidR="004A6165" w:rsidRPr="00706E8A" w:rsidDel="00FE194C">
          <w:rPr>
            <w:rFonts w:ascii="Arial" w:eastAsia="Times New Roman" w:hAnsi="Arial" w:cs="Arial"/>
            <w:color w:val="24292E"/>
            <w:sz w:val="20"/>
            <w:szCs w:val="20"/>
          </w:rPr>
          <w:delText xml:space="preserve"> </w:delText>
        </w:r>
        <w:r w:rsidR="004A6165" w:rsidRPr="00706E8A" w:rsidDel="00FE194C">
          <w:rPr>
            <w:rFonts w:ascii="Arial" w:hAnsi="Arial" w:cs="Arial"/>
            <w:color w:val="24292E"/>
            <w:sz w:val="20"/>
            <w:szCs w:val="20"/>
          </w:rPr>
          <w:delText>variants</w:delText>
        </w:r>
        <w:r w:rsidR="004A6165" w:rsidRPr="00706E8A" w:rsidDel="00FE194C">
          <w:rPr>
            <w:rFonts w:ascii="Arial" w:eastAsia="Times New Roman" w:hAnsi="Arial" w:cs="Arial"/>
            <w:color w:val="24292E"/>
            <w:sz w:val="20"/>
            <w:szCs w:val="20"/>
          </w:rPr>
          <w:delText xml:space="preserve"> </w:delText>
        </w:r>
        <w:r w:rsidR="0071218B" w:rsidRPr="00706E8A" w:rsidDel="00FE194C">
          <w:rPr>
            <w:rFonts w:ascii="Arial" w:hAnsi="Arial" w:cs="Arial"/>
            <w:color w:val="24292E"/>
            <w:sz w:val="20"/>
            <w:szCs w:val="20"/>
          </w:rPr>
          <w:delText>for</w:delText>
        </w:r>
        <w:r w:rsidR="0071218B" w:rsidRPr="00706E8A" w:rsidDel="00FE194C">
          <w:rPr>
            <w:rFonts w:ascii="Arial" w:eastAsia="Times New Roman" w:hAnsi="Arial" w:cs="Arial"/>
            <w:color w:val="24292E"/>
            <w:sz w:val="20"/>
            <w:szCs w:val="20"/>
          </w:rPr>
          <w:delText xml:space="preserve"> </w:delText>
        </w:r>
        <w:r w:rsidR="0071218B" w:rsidRPr="00706E8A" w:rsidDel="00FE194C">
          <w:rPr>
            <w:rFonts w:ascii="Arial" w:hAnsi="Arial" w:cs="Arial"/>
            <w:color w:val="24292E"/>
            <w:sz w:val="20"/>
            <w:szCs w:val="20"/>
          </w:rPr>
          <w:delText>further</w:delText>
        </w:r>
        <w:r w:rsidR="0071218B" w:rsidRPr="00706E8A" w:rsidDel="00FE194C">
          <w:rPr>
            <w:rFonts w:ascii="Arial" w:eastAsia="Times New Roman" w:hAnsi="Arial" w:cs="Arial"/>
            <w:color w:val="24292E"/>
            <w:sz w:val="20"/>
            <w:szCs w:val="20"/>
          </w:rPr>
          <w:delText xml:space="preserve"> </w:delText>
        </w:r>
        <w:r w:rsidR="0071218B" w:rsidRPr="00706E8A" w:rsidDel="00FE194C">
          <w:rPr>
            <w:rFonts w:ascii="Arial" w:hAnsi="Arial" w:cs="Arial"/>
            <w:color w:val="24292E"/>
            <w:sz w:val="20"/>
            <w:szCs w:val="20"/>
          </w:rPr>
          <w:delText>investigation</w:delText>
        </w:r>
        <w:r w:rsidR="0006406A" w:rsidRPr="00706E8A" w:rsidDel="00FE194C">
          <w:rPr>
            <w:rFonts w:ascii="Arial" w:eastAsia="Times New Roman" w:hAnsi="Arial" w:cs="Arial"/>
            <w:color w:val="24292E"/>
            <w:sz w:val="20"/>
            <w:szCs w:val="20"/>
          </w:rPr>
          <w:delText xml:space="preserve"> </w:delText>
        </w:r>
        <w:r w:rsidR="0006406A" w:rsidRPr="00706E8A" w:rsidDel="00FE194C">
          <w:rPr>
            <w:rFonts w:ascii="Arial" w:hAnsi="Arial" w:cs="Arial"/>
            <w:color w:val="24292E"/>
            <w:sz w:val="20"/>
            <w:szCs w:val="20"/>
          </w:rPr>
          <w:delText>through</w:delText>
        </w:r>
        <w:r w:rsidR="004A6165" w:rsidRPr="00706E8A" w:rsidDel="00FE194C">
          <w:rPr>
            <w:rFonts w:ascii="Arial" w:eastAsia="Times New Roman" w:hAnsi="Arial" w:cs="Arial"/>
            <w:color w:val="24292E"/>
            <w:sz w:val="20"/>
            <w:szCs w:val="20"/>
          </w:rPr>
          <w:delText xml:space="preserve"> </w:delText>
        </w:r>
        <w:r w:rsidR="004A6165" w:rsidRPr="00706E8A" w:rsidDel="00FE194C">
          <w:rPr>
            <w:rFonts w:ascii="Arial" w:hAnsi="Arial" w:cs="Arial"/>
            <w:color w:val="24292E"/>
            <w:sz w:val="20"/>
            <w:szCs w:val="20"/>
          </w:rPr>
          <w:delText>functional</w:delText>
        </w:r>
        <w:r w:rsidR="004A6165" w:rsidRPr="00706E8A" w:rsidDel="00FE194C">
          <w:rPr>
            <w:rFonts w:ascii="Arial" w:eastAsia="Times New Roman" w:hAnsi="Arial" w:cs="Arial"/>
            <w:color w:val="24292E"/>
            <w:sz w:val="20"/>
            <w:szCs w:val="20"/>
          </w:rPr>
          <w:delText xml:space="preserve"> </w:delText>
        </w:r>
        <w:r w:rsidR="0006406A" w:rsidRPr="00706E8A" w:rsidDel="00FE194C">
          <w:rPr>
            <w:rFonts w:ascii="Arial" w:hAnsi="Arial" w:cs="Arial"/>
            <w:color w:val="24292E"/>
            <w:sz w:val="20"/>
            <w:szCs w:val="20"/>
          </w:rPr>
          <w:delText>studies</w:delText>
        </w:r>
      </w:del>
      <w:r w:rsidR="004A6165" w:rsidRPr="00706E8A">
        <w:rPr>
          <w:rFonts w:ascii="Arial" w:eastAsia="Times New Roman" w:hAnsi="Arial" w:cs="Arial"/>
          <w:color w:val="24292E"/>
          <w:sz w:val="20"/>
          <w:szCs w:val="20"/>
        </w:rPr>
        <w:t>.</w:t>
      </w:r>
    </w:p>
    <w:p w14:paraId="018E8CAC" w14:textId="77777777" w:rsidR="00DB1E4C" w:rsidRPr="00706E8A" w:rsidRDefault="00DB1E4C" w:rsidP="00E472D9">
      <w:pPr>
        <w:jc w:val="both"/>
        <w:rPr>
          <w:ins w:id="421" w:author="Antonio" w:date="2019-03-12T14:18:00Z"/>
          <w:rFonts w:ascii="Arial" w:eastAsia="Times New Roman" w:hAnsi="Arial" w:cs="Arial"/>
          <w:color w:val="24292E"/>
          <w:sz w:val="20"/>
          <w:szCs w:val="20"/>
        </w:rPr>
      </w:pPr>
    </w:p>
    <w:p w14:paraId="0432D2E9" w14:textId="77777777" w:rsidR="00777D0F" w:rsidRPr="00706E8A" w:rsidRDefault="00777D0F" w:rsidP="00E472D9">
      <w:pPr>
        <w:jc w:val="both"/>
        <w:rPr>
          <w:rFonts w:ascii="Arial" w:hAnsi="Arial" w:cs="Arial"/>
          <w:sz w:val="20"/>
          <w:szCs w:val="20"/>
        </w:rPr>
      </w:pPr>
    </w:p>
    <w:sectPr w:rsidR="00777D0F" w:rsidRPr="00706E8A" w:rsidSect="00F1261A">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03-08T07:54:00Z" w:initials="MOU">
    <w:p w14:paraId="4F48E594" w14:textId="76E6AFDB" w:rsidR="00501D09" w:rsidRPr="009F47D5" w:rsidRDefault="00501D09" w:rsidP="009F47D5">
      <w:pPr>
        <w:spacing w:after="0" w:line="240" w:lineRule="auto"/>
        <w:rPr>
          <w:rFonts w:ascii="Times New Roman" w:eastAsia="Times New Roman" w:hAnsi="Times New Roman"/>
          <w:sz w:val="24"/>
          <w:szCs w:val="24"/>
        </w:rPr>
      </w:pPr>
      <w:r>
        <w:rPr>
          <w:rStyle w:val="CommentReference"/>
        </w:rPr>
        <w:annotationRef/>
      </w:r>
      <w:r>
        <w:rPr>
          <w:rFonts w:ascii="Verdana" w:eastAsia="Times New Roman" w:hAnsi="Verdana"/>
          <w:color w:val="333333"/>
          <w:sz w:val="19"/>
          <w:szCs w:val="19"/>
          <w:shd w:val="clear" w:color="auto" w:fill="FFFFFF"/>
        </w:rPr>
        <w:t>NDM guidance (</w:t>
      </w:r>
      <w:r w:rsidRPr="009F47D5">
        <w:rPr>
          <w:rFonts w:ascii="Verdana" w:eastAsia="Times New Roman" w:hAnsi="Verdana"/>
          <w:color w:val="333333"/>
          <w:sz w:val="19"/>
          <w:szCs w:val="19"/>
          <w:shd w:val="clear" w:color="auto" w:fill="FFFFFF"/>
        </w:rPr>
        <w:t>https://www.ndm.ox.ac.uk/preparation-of-thesis</w:t>
      </w:r>
      <w:r>
        <w:rPr>
          <w:rFonts w:ascii="Verdana" w:eastAsia="Times New Roman" w:hAnsi="Verdana"/>
          <w:color w:val="333333"/>
          <w:sz w:val="19"/>
          <w:szCs w:val="19"/>
          <w:shd w:val="clear" w:color="auto" w:fill="FFFFFF"/>
        </w:rPr>
        <w:t xml:space="preserve">): </w:t>
      </w:r>
      <w:r w:rsidRPr="009F47D5">
        <w:rPr>
          <w:rFonts w:ascii="Verdana" w:eastAsia="Times New Roman" w:hAnsi="Verdana"/>
          <w:color w:val="333333"/>
          <w:sz w:val="19"/>
          <w:szCs w:val="19"/>
          <w:shd w:val="clear" w:color="auto" w:fill="FFFFFF"/>
        </w:rPr>
        <w:t>The abstract of the thesis should concisely summarise its scope and principal arguments, in about 300 words. It should be printed on one side only, of A4-sized paper. Each copy of the abstract should be headed with the title of the thesis, the name and college of the candidate, the degree for which it is submitted, and the term and year of submission.</w:t>
      </w:r>
    </w:p>
    <w:p w14:paraId="3FBAF7F0" w14:textId="02C698B2" w:rsidR="00501D09" w:rsidRDefault="00501D09">
      <w:pPr>
        <w:pStyle w:val="CommentText"/>
      </w:pPr>
    </w:p>
  </w:comment>
  <w:comment w:id="21" w:author="Antonio" w:date="2019-03-12T12:41:00Z" w:initials="AJBT">
    <w:p w14:paraId="3EC8F019" w14:textId="0440DD73" w:rsidR="00A87312" w:rsidRDefault="00A87312">
      <w:pPr>
        <w:pStyle w:val="CommentText"/>
      </w:pPr>
      <w:r>
        <w:rPr>
          <w:rStyle w:val="CommentReference"/>
        </w:rPr>
        <w:annotationRef/>
      </w:r>
      <w:r>
        <w:t>We don’t actually look at any environmental factors so might give the wrong impression to some examiners. Safer to delete in my opinion.</w:t>
      </w:r>
    </w:p>
  </w:comment>
  <w:comment w:id="42" w:author="Antonio" w:date="2019-03-12T12:43:00Z" w:initials="AJBT">
    <w:p w14:paraId="3DD008C2" w14:textId="2E8424AD" w:rsidR="00927B05" w:rsidRDefault="00927B05">
      <w:pPr>
        <w:pStyle w:val="CommentText"/>
      </w:pPr>
      <w:r>
        <w:rPr>
          <w:rStyle w:val="CommentReference"/>
        </w:rPr>
        <w:annotationRef/>
      </w:r>
      <w:r>
        <w:t>Or something of the sort, otherwise the sentence sounds like it informs how to design/carry out further GWAS (which I don’t think is the case).</w:t>
      </w:r>
    </w:p>
  </w:comment>
  <w:comment w:id="153" w:author="Antonio" w:date="2019-03-12T13:14:00Z" w:initials="AJBT">
    <w:p w14:paraId="28185E95" w14:textId="484C387E" w:rsidR="005174C6" w:rsidRDefault="005174C6">
      <w:pPr>
        <w:pStyle w:val="CommentText"/>
      </w:pPr>
      <w:r>
        <w:rPr>
          <w:rStyle w:val="CommentReference"/>
        </w:rPr>
        <w:annotationRef/>
      </w:r>
      <w:r>
        <w:t>Can we give an indication of the fold-change? I understand no cut-off was used but the range could be reported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BAF7F0" w15:done="0"/>
  <w15:commentEx w15:paraId="3EC8F019" w15:done="0"/>
  <w15:commentEx w15:paraId="3DD008C2" w15:done="0"/>
  <w15:commentEx w15:paraId="28185E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BAF7F0" w16cid:durableId="202C9E41"/>
  <w16cid:commentId w16cid:paraId="3EC8F019" w16cid:durableId="2033F3DE"/>
  <w16cid:commentId w16cid:paraId="3DD008C2" w16cid:durableId="2033F3DF"/>
  <w16cid:commentId w16cid:paraId="28185E95" w16cid:durableId="2033F3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hideSpellingErrors/>
  <w:hideGrammaticalErrors/>
  <w:activeWritingStyle w:appName="MSWord" w:lang="en-GB" w:vendorID="64" w:dllVersion="6" w:nlCheck="1" w:checkStyle="0"/>
  <w:activeWritingStyle w:appName="MSWord" w:lang="en-GB" w:vendorID="2" w:dllVersion="6" w:checkStyle="0"/>
  <w:trackRevisions/>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D0F"/>
    <w:rsid w:val="00005FF0"/>
    <w:rsid w:val="0006406A"/>
    <w:rsid w:val="00082A34"/>
    <w:rsid w:val="00132852"/>
    <w:rsid w:val="00142977"/>
    <w:rsid w:val="001516F0"/>
    <w:rsid w:val="00152A27"/>
    <w:rsid w:val="001927C9"/>
    <w:rsid w:val="001B1C7E"/>
    <w:rsid w:val="001E46BA"/>
    <w:rsid w:val="0024212F"/>
    <w:rsid w:val="00276EBD"/>
    <w:rsid w:val="002868F7"/>
    <w:rsid w:val="00291F28"/>
    <w:rsid w:val="002A4323"/>
    <w:rsid w:val="002D7245"/>
    <w:rsid w:val="00311045"/>
    <w:rsid w:val="0033776F"/>
    <w:rsid w:val="003771A3"/>
    <w:rsid w:val="003B2BD6"/>
    <w:rsid w:val="003B2DF9"/>
    <w:rsid w:val="003E20F0"/>
    <w:rsid w:val="003E3DB0"/>
    <w:rsid w:val="00416A00"/>
    <w:rsid w:val="00422D28"/>
    <w:rsid w:val="0045109B"/>
    <w:rsid w:val="00475C67"/>
    <w:rsid w:val="00491C3B"/>
    <w:rsid w:val="004A6165"/>
    <w:rsid w:val="004C689F"/>
    <w:rsid w:val="004D5F0A"/>
    <w:rsid w:val="00501D09"/>
    <w:rsid w:val="00515095"/>
    <w:rsid w:val="005174C6"/>
    <w:rsid w:val="005924A7"/>
    <w:rsid w:val="005B430F"/>
    <w:rsid w:val="006158C1"/>
    <w:rsid w:val="00617A1A"/>
    <w:rsid w:val="006337C5"/>
    <w:rsid w:val="0067021C"/>
    <w:rsid w:val="00680EFD"/>
    <w:rsid w:val="006E3B89"/>
    <w:rsid w:val="006F1C8B"/>
    <w:rsid w:val="00706E8A"/>
    <w:rsid w:val="0071218B"/>
    <w:rsid w:val="00730E74"/>
    <w:rsid w:val="00772D1E"/>
    <w:rsid w:val="00777D0F"/>
    <w:rsid w:val="00781DD9"/>
    <w:rsid w:val="0087106A"/>
    <w:rsid w:val="0087436D"/>
    <w:rsid w:val="008A1513"/>
    <w:rsid w:val="008B7544"/>
    <w:rsid w:val="008D3827"/>
    <w:rsid w:val="00900322"/>
    <w:rsid w:val="00927B05"/>
    <w:rsid w:val="009358C1"/>
    <w:rsid w:val="009425CE"/>
    <w:rsid w:val="009577A8"/>
    <w:rsid w:val="00963EA2"/>
    <w:rsid w:val="0098537F"/>
    <w:rsid w:val="009F47D5"/>
    <w:rsid w:val="00A60048"/>
    <w:rsid w:val="00A71E4E"/>
    <w:rsid w:val="00A86DD4"/>
    <w:rsid w:val="00A87312"/>
    <w:rsid w:val="00AD0F0B"/>
    <w:rsid w:val="00AE0DE9"/>
    <w:rsid w:val="00B1227F"/>
    <w:rsid w:val="00B420F9"/>
    <w:rsid w:val="00B822D2"/>
    <w:rsid w:val="00BE1439"/>
    <w:rsid w:val="00BF189F"/>
    <w:rsid w:val="00C21589"/>
    <w:rsid w:val="00C6283C"/>
    <w:rsid w:val="00C840AC"/>
    <w:rsid w:val="00CD21C1"/>
    <w:rsid w:val="00CE2D56"/>
    <w:rsid w:val="00DB1E4C"/>
    <w:rsid w:val="00DB6781"/>
    <w:rsid w:val="00E22540"/>
    <w:rsid w:val="00E472D9"/>
    <w:rsid w:val="00E525B4"/>
    <w:rsid w:val="00E85E30"/>
    <w:rsid w:val="00EB56FB"/>
    <w:rsid w:val="00ED355D"/>
    <w:rsid w:val="00F1261A"/>
    <w:rsid w:val="00F13A7C"/>
    <w:rsid w:val="00F20891"/>
    <w:rsid w:val="00FA6178"/>
    <w:rsid w:val="00FB6E68"/>
    <w:rsid w:val="00FE1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49CD"/>
  <w15:chartTrackingRefBased/>
  <w15:docId w15:val="{AFDBEBDA-6223-8445-8ECF-DD47D46B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7D0F"/>
    <w:pPr>
      <w:spacing w:after="160" w:line="259"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6165"/>
    <w:rPr>
      <w:sz w:val="16"/>
      <w:szCs w:val="16"/>
    </w:rPr>
  </w:style>
  <w:style w:type="paragraph" w:styleId="CommentText">
    <w:name w:val="annotation text"/>
    <w:basedOn w:val="Normal"/>
    <w:link w:val="CommentTextChar"/>
    <w:uiPriority w:val="99"/>
    <w:semiHidden/>
    <w:unhideWhenUsed/>
    <w:rsid w:val="004A6165"/>
    <w:pPr>
      <w:spacing w:line="240" w:lineRule="auto"/>
    </w:pPr>
    <w:rPr>
      <w:sz w:val="20"/>
      <w:szCs w:val="20"/>
    </w:rPr>
  </w:style>
  <w:style w:type="character" w:customStyle="1" w:styleId="CommentTextChar">
    <w:name w:val="Comment Text Char"/>
    <w:basedOn w:val="DefaultParagraphFont"/>
    <w:link w:val="CommentText"/>
    <w:uiPriority w:val="99"/>
    <w:semiHidden/>
    <w:rsid w:val="004A6165"/>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A6165"/>
    <w:rPr>
      <w:b/>
      <w:bCs/>
    </w:rPr>
  </w:style>
  <w:style w:type="character" w:customStyle="1" w:styleId="CommentSubjectChar">
    <w:name w:val="Comment Subject Char"/>
    <w:basedOn w:val="CommentTextChar"/>
    <w:link w:val="CommentSubject"/>
    <w:uiPriority w:val="99"/>
    <w:semiHidden/>
    <w:rsid w:val="004A6165"/>
    <w:rPr>
      <w:rFonts w:ascii="Calibri" w:eastAsia="Calibri" w:hAnsi="Calibri" w:cs="Times New Roman"/>
      <w:b/>
      <w:bCs/>
      <w:sz w:val="20"/>
      <w:szCs w:val="20"/>
    </w:rPr>
  </w:style>
  <w:style w:type="paragraph" w:styleId="Revision">
    <w:name w:val="Revision"/>
    <w:hidden/>
    <w:uiPriority w:val="99"/>
    <w:semiHidden/>
    <w:rsid w:val="004A6165"/>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4A6165"/>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4A6165"/>
    <w:rPr>
      <w:rFonts w:ascii="Times New Roman" w:eastAsia="Calibr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513861">
      <w:bodyDiv w:val="1"/>
      <w:marLeft w:val="0"/>
      <w:marRight w:val="0"/>
      <w:marTop w:val="0"/>
      <w:marBottom w:val="0"/>
      <w:divBdr>
        <w:top w:val="none" w:sz="0" w:space="0" w:color="auto"/>
        <w:left w:val="none" w:sz="0" w:space="0" w:color="auto"/>
        <w:bottom w:val="none" w:sz="0" w:space="0" w:color="auto"/>
        <w:right w:val="none" w:sz="0" w:space="0" w:color="auto"/>
      </w:divBdr>
    </w:div>
    <w:div w:id="182192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D3166-9312-104C-9836-5D1E50161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2019-03-13T21:31:00Z</dcterms:created>
  <dcterms:modified xsi:type="dcterms:W3CDTF">2019-03-13T21:31:00Z</dcterms:modified>
</cp:coreProperties>
</file>