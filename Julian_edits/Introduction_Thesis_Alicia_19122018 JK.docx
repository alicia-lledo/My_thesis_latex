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82027" w14:textId="77777777" w:rsidR="00F76AB2" w:rsidRDefault="00F76AB2">
      <w:pPr>
        <w:pStyle w:val="BodyText"/>
        <w:rPr>
          <w:sz w:val="20"/>
        </w:rPr>
      </w:pPr>
    </w:p>
    <w:p w14:paraId="6FC65C92" w14:textId="77777777" w:rsidR="00F76AB2" w:rsidRDefault="00F76AB2">
      <w:pPr>
        <w:pStyle w:val="BodyText"/>
        <w:rPr>
          <w:sz w:val="20"/>
        </w:rPr>
      </w:pPr>
    </w:p>
    <w:p w14:paraId="27DA362A" w14:textId="77777777" w:rsidR="00F76AB2" w:rsidRDefault="00F76AB2">
      <w:pPr>
        <w:pStyle w:val="BodyText"/>
        <w:rPr>
          <w:sz w:val="20"/>
        </w:rPr>
      </w:pPr>
    </w:p>
    <w:p w14:paraId="795CBD19" w14:textId="77777777" w:rsidR="00F76AB2" w:rsidRDefault="00F76AB2">
      <w:pPr>
        <w:pStyle w:val="BodyText"/>
        <w:rPr>
          <w:sz w:val="20"/>
        </w:rPr>
      </w:pPr>
    </w:p>
    <w:p w14:paraId="75CF7219" w14:textId="77777777" w:rsidR="00F76AB2" w:rsidRDefault="00F76AB2">
      <w:pPr>
        <w:pStyle w:val="BodyText"/>
        <w:spacing w:before="4"/>
        <w:rPr>
          <w:sz w:val="16"/>
        </w:rPr>
      </w:pPr>
    </w:p>
    <w:p w14:paraId="32591967" w14:textId="77777777" w:rsidR="00F76AB2" w:rsidRDefault="00B2285E">
      <w:pPr>
        <w:pStyle w:val="Heading1"/>
        <w:spacing w:before="103"/>
      </w:pPr>
      <w:commentRangeStart w:id="0"/>
      <w:r>
        <w:rPr>
          <w:w w:val="115"/>
        </w:rPr>
        <w:t>Chapter 1</w:t>
      </w:r>
      <w:commentRangeEnd w:id="0"/>
      <w:r w:rsidR="00497D8E">
        <w:rPr>
          <w:rStyle w:val="CommentReference"/>
        </w:rPr>
        <w:commentReference w:id="0"/>
      </w:r>
    </w:p>
    <w:p w14:paraId="1F3042B0" w14:textId="77777777" w:rsidR="00F76AB2" w:rsidRDefault="00F76AB2">
      <w:pPr>
        <w:pStyle w:val="BodyText"/>
        <w:spacing w:before="7"/>
        <w:rPr>
          <w:sz w:val="71"/>
        </w:rPr>
      </w:pPr>
    </w:p>
    <w:p w14:paraId="197B0B3E" w14:textId="77777777" w:rsidR="00F76AB2" w:rsidRDefault="00B2285E">
      <w:pPr>
        <w:spacing w:before="1"/>
        <w:ind w:left="377"/>
        <w:rPr>
          <w:sz w:val="49"/>
        </w:rPr>
      </w:pPr>
      <w:r>
        <w:rPr>
          <w:w w:val="120"/>
          <w:sz w:val="49"/>
        </w:rPr>
        <w:t>Introduction</w:t>
      </w:r>
    </w:p>
    <w:p w14:paraId="206B10EF" w14:textId="77777777" w:rsidR="00F76AB2" w:rsidRDefault="00F76AB2">
      <w:pPr>
        <w:pStyle w:val="BodyText"/>
        <w:spacing w:before="6"/>
        <w:rPr>
          <w:sz w:val="47"/>
        </w:rPr>
      </w:pPr>
    </w:p>
    <w:p w14:paraId="46755845" w14:textId="0FECD807" w:rsidR="00F76AB2" w:rsidRDefault="00980B08">
      <w:pPr>
        <w:pStyle w:val="BodyText"/>
        <w:spacing w:line="415" w:lineRule="auto"/>
        <w:ind w:left="377" w:right="721" w:firstLine="566"/>
        <w:jc w:val="both"/>
      </w:pPr>
      <w:r>
        <w:rPr>
          <w:w w:val="110"/>
        </w:rPr>
        <w:t xml:space="preserve">Our growing knowledge of genetic associations with susceptibility to psoriasis and psoriatic arthritis </w:t>
      </w:r>
      <w:r w:rsidR="00272038">
        <w:rPr>
          <w:w w:val="110"/>
        </w:rPr>
        <w:t>(</w:t>
      </w:r>
      <w:proofErr w:type="spellStart"/>
      <w:r w:rsidR="00272038">
        <w:rPr>
          <w:w w:val="110"/>
        </w:rPr>
        <w:t>PsA</w:t>
      </w:r>
      <w:proofErr w:type="spellEnd"/>
      <w:r w:rsidR="00272038">
        <w:rPr>
          <w:w w:val="110"/>
        </w:rPr>
        <w:t xml:space="preserve">) </w:t>
      </w:r>
      <w:proofErr w:type="gramStart"/>
      <w:r w:rsidR="008B57BB">
        <w:rPr>
          <w:w w:val="110"/>
        </w:rPr>
        <w:t>has</w:t>
      </w:r>
      <w:r>
        <w:rPr>
          <w:w w:val="110"/>
        </w:rPr>
        <w:t xml:space="preserve"> not been matched</w:t>
      </w:r>
      <w:proofErr w:type="gramEnd"/>
      <w:r>
        <w:rPr>
          <w:w w:val="110"/>
        </w:rPr>
        <w:t xml:space="preserve"> by understanding of the functional basis of these associations</w:t>
      </w:r>
      <w:r w:rsidR="00B2285E">
        <w:rPr>
          <w:w w:val="110"/>
        </w:rPr>
        <w:t xml:space="preserve"> and </w:t>
      </w:r>
      <w:r w:rsidR="008B14D4">
        <w:rPr>
          <w:w w:val="110"/>
        </w:rPr>
        <w:t xml:space="preserve">translation to </w:t>
      </w:r>
      <w:r w:rsidR="00B2285E">
        <w:rPr>
          <w:w w:val="110"/>
        </w:rPr>
        <w:t>patient benefit</w:t>
      </w:r>
      <w:r>
        <w:rPr>
          <w:w w:val="110"/>
        </w:rPr>
        <w:t xml:space="preserve">. </w:t>
      </w:r>
      <w:r w:rsidR="00B2285E">
        <w:rPr>
          <w:w w:val="110"/>
        </w:rPr>
        <w:t>To address this challenge</w:t>
      </w:r>
      <w:r w:rsidR="00CB41E5">
        <w:rPr>
          <w:w w:val="110"/>
        </w:rPr>
        <w:t>,</w:t>
      </w:r>
      <w:r w:rsidR="00512976">
        <w:rPr>
          <w:w w:val="110"/>
        </w:rPr>
        <w:t xml:space="preserve"> it is important to understand the regulatory genomic landscape within which disease associated genetic variants may act. T</w:t>
      </w:r>
      <w:r>
        <w:rPr>
          <w:w w:val="110"/>
        </w:rPr>
        <w:t>his thesis</w:t>
      </w:r>
      <w:r w:rsidR="00B2285E">
        <w:rPr>
          <w:w w:val="110"/>
        </w:rPr>
        <w:t xml:space="preserve"> describe</w:t>
      </w:r>
      <w:r w:rsidR="00512976">
        <w:rPr>
          <w:w w:val="110"/>
        </w:rPr>
        <w:t xml:space="preserve">s </w:t>
      </w:r>
      <w:r w:rsidR="00B2285E">
        <w:rPr>
          <w:w w:val="110"/>
        </w:rPr>
        <w:t>functional genomic approach</w:t>
      </w:r>
      <w:r w:rsidR="00512976">
        <w:rPr>
          <w:w w:val="110"/>
        </w:rPr>
        <w:t>es</w:t>
      </w:r>
      <w:r w:rsidR="00B2285E">
        <w:rPr>
          <w:w w:val="110"/>
        </w:rPr>
        <w:t xml:space="preserve"> to establish </w:t>
      </w:r>
      <w:r w:rsidR="00512976">
        <w:rPr>
          <w:w w:val="110"/>
        </w:rPr>
        <w:t xml:space="preserve">genome-wide epigenetic </w:t>
      </w:r>
      <w:r w:rsidR="00CB41E5">
        <w:rPr>
          <w:w w:val="110"/>
        </w:rPr>
        <w:t xml:space="preserve">and </w:t>
      </w:r>
      <w:commentRangeStart w:id="1"/>
      <w:r w:rsidR="00CB41E5">
        <w:rPr>
          <w:w w:val="110"/>
        </w:rPr>
        <w:t>expression</w:t>
      </w:r>
      <w:commentRangeEnd w:id="1"/>
      <w:r w:rsidR="0033282C">
        <w:rPr>
          <w:rStyle w:val="CommentReference"/>
        </w:rPr>
        <w:commentReference w:id="1"/>
      </w:r>
      <w:r w:rsidR="00CB41E5">
        <w:rPr>
          <w:w w:val="110"/>
        </w:rPr>
        <w:t xml:space="preserve"> </w:t>
      </w:r>
      <w:r w:rsidR="00512976">
        <w:rPr>
          <w:w w:val="110"/>
        </w:rPr>
        <w:t xml:space="preserve">profiles </w:t>
      </w:r>
      <w:r w:rsidR="008B14D4">
        <w:rPr>
          <w:w w:val="110"/>
        </w:rPr>
        <w:t xml:space="preserve">for disease relevant </w:t>
      </w:r>
      <w:r w:rsidR="00A652F5">
        <w:rPr>
          <w:w w:val="110"/>
        </w:rPr>
        <w:t xml:space="preserve">tissues and </w:t>
      </w:r>
      <w:commentRangeStart w:id="2"/>
      <w:r w:rsidR="00A652F5">
        <w:rPr>
          <w:w w:val="110"/>
        </w:rPr>
        <w:t>blood</w:t>
      </w:r>
      <w:r w:rsidR="00B44476">
        <w:rPr>
          <w:w w:val="110"/>
        </w:rPr>
        <w:t>-isolated immune</w:t>
      </w:r>
      <w:r w:rsidR="00A652F5">
        <w:rPr>
          <w:w w:val="110"/>
        </w:rPr>
        <w:t xml:space="preserve"> cells</w:t>
      </w:r>
      <w:commentRangeEnd w:id="2"/>
      <w:r w:rsidR="0033282C">
        <w:rPr>
          <w:rStyle w:val="CommentReference"/>
        </w:rPr>
        <w:commentReference w:id="2"/>
      </w:r>
      <w:r w:rsidR="00512976">
        <w:rPr>
          <w:w w:val="110"/>
        </w:rPr>
        <w:t xml:space="preserve"> in psoriasis and </w:t>
      </w:r>
      <w:proofErr w:type="spellStart"/>
      <w:r w:rsidR="00512976">
        <w:rPr>
          <w:w w:val="110"/>
        </w:rPr>
        <w:t>PsA</w:t>
      </w:r>
      <w:proofErr w:type="spellEnd"/>
      <w:r w:rsidR="00A652F5">
        <w:rPr>
          <w:w w:val="110"/>
        </w:rPr>
        <w:t xml:space="preserve">, </w:t>
      </w:r>
      <w:r w:rsidR="00B2285E">
        <w:rPr>
          <w:w w:val="110"/>
        </w:rPr>
        <w:t xml:space="preserve">and </w:t>
      </w:r>
      <w:r w:rsidR="00512976">
        <w:rPr>
          <w:w w:val="110"/>
        </w:rPr>
        <w:t>explore their potential significance for disease pathogenesis and genetic variation</w:t>
      </w:r>
      <w:r w:rsidR="00B2285E">
        <w:rPr>
          <w:w w:val="110"/>
        </w:rPr>
        <w:t>. In this chapter, I begin</w:t>
      </w:r>
      <w:r w:rsidR="00B2285E">
        <w:rPr>
          <w:spacing w:val="-8"/>
          <w:w w:val="110"/>
        </w:rPr>
        <w:t xml:space="preserve"> </w:t>
      </w:r>
      <w:r w:rsidR="00B2285E">
        <w:rPr>
          <w:w w:val="110"/>
        </w:rPr>
        <w:t>by</w:t>
      </w:r>
      <w:r w:rsidR="00B2285E">
        <w:rPr>
          <w:spacing w:val="-8"/>
          <w:w w:val="110"/>
        </w:rPr>
        <w:t xml:space="preserve"> </w:t>
      </w:r>
      <w:r w:rsidR="00B2285E">
        <w:rPr>
          <w:w w:val="110"/>
        </w:rPr>
        <w:t>reviewing</w:t>
      </w:r>
      <w:r w:rsidR="00B2285E">
        <w:rPr>
          <w:spacing w:val="-7"/>
          <w:w w:val="110"/>
        </w:rPr>
        <w:t xml:space="preserve"> </w:t>
      </w:r>
      <w:r w:rsidR="00B2285E">
        <w:rPr>
          <w:w w:val="110"/>
        </w:rPr>
        <w:t>current</w:t>
      </w:r>
      <w:r w:rsidR="00B2285E">
        <w:rPr>
          <w:spacing w:val="-7"/>
          <w:w w:val="110"/>
        </w:rPr>
        <w:t xml:space="preserve"> </w:t>
      </w:r>
      <w:r w:rsidR="00B2285E">
        <w:rPr>
          <w:w w:val="110"/>
        </w:rPr>
        <w:t>knowledge</w:t>
      </w:r>
      <w:r w:rsidR="00B2285E">
        <w:rPr>
          <w:spacing w:val="-8"/>
          <w:w w:val="110"/>
        </w:rPr>
        <w:t xml:space="preserve"> </w:t>
      </w:r>
      <w:r w:rsidR="00B2285E">
        <w:rPr>
          <w:w w:val="110"/>
        </w:rPr>
        <w:t>of</w:t>
      </w:r>
      <w:r w:rsidR="00B2285E">
        <w:rPr>
          <w:spacing w:val="-7"/>
          <w:w w:val="110"/>
        </w:rPr>
        <w:t xml:space="preserve"> </w:t>
      </w:r>
      <w:r w:rsidR="00512976">
        <w:rPr>
          <w:spacing w:val="-8"/>
          <w:w w:val="110"/>
        </w:rPr>
        <w:t xml:space="preserve">the </w:t>
      </w:r>
      <w:r w:rsidR="00B2285E">
        <w:rPr>
          <w:spacing w:val="-3"/>
          <w:w w:val="110"/>
        </w:rPr>
        <w:t>pathophysiology</w:t>
      </w:r>
      <w:r w:rsidR="00E21ADA">
        <w:rPr>
          <w:spacing w:val="-3"/>
          <w:w w:val="110"/>
        </w:rPr>
        <w:t xml:space="preserve"> </w:t>
      </w:r>
      <w:r w:rsidR="00512976">
        <w:rPr>
          <w:spacing w:val="-3"/>
          <w:w w:val="110"/>
        </w:rPr>
        <w:t xml:space="preserve">of </w:t>
      </w:r>
      <w:r w:rsidR="00A652F5">
        <w:rPr>
          <w:w w:val="110"/>
        </w:rPr>
        <w:t>psoriasis and psoriatic arthritis</w:t>
      </w:r>
      <w:r w:rsidR="00B2285E">
        <w:rPr>
          <w:spacing w:val="-3"/>
          <w:w w:val="110"/>
        </w:rPr>
        <w:t>,</w:t>
      </w:r>
      <w:r w:rsidR="00B2285E">
        <w:rPr>
          <w:spacing w:val="-6"/>
          <w:w w:val="110"/>
        </w:rPr>
        <w:t xml:space="preserve"> </w:t>
      </w:r>
      <w:r w:rsidR="00B2285E">
        <w:rPr>
          <w:w w:val="110"/>
        </w:rPr>
        <w:t>the</w:t>
      </w:r>
      <w:r w:rsidR="00B2285E">
        <w:rPr>
          <w:spacing w:val="-8"/>
          <w:w w:val="110"/>
        </w:rPr>
        <w:t xml:space="preserve"> </w:t>
      </w:r>
      <w:r w:rsidR="00B2285E">
        <w:rPr>
          <w:w w:val="110"/>
        </w:rPr>
        <w:t>role</w:t>
      </w:r>
      <w:r w:rsidR="00B2285E">
        <w:rPr>
          <w:spacing w:val="-8"/>
          <w:w w:val="110"/>
        </w:rPr>
        <w:t xml:space="preserve"> </w:t>
      </w:r>
      <w:r w:rsidR="00B2285E">
        <w:rPr>
          <w:w w:val="110"/>
        </w:rPr>
        <w:t>of genetic</w:t>
      </w:r>
      <w:r w:rsidR="00B2285E">
        <w:rPr>
          <w:spacing w:val="-10"/>
          <w:w w:val="110"/>
        </w:rPr>
        <w:t xml:space="preserve"> </w:t>
      </w:r>
      <w:r w:rsidR="00B2285E">
        <w:rPr>
          <w:w w:val="110"/>
        </w:rPr>
        <w:t>variation,</w:t>
      </w:r>
      <w:r w:rsidR="00B2285E">
        <w:rPr>
          <w:spacing w:val="-6"/>
          <w:w w:val="110"/>
        </w:rPr>
        <w:t xml:space="preserve"> </w:t>
      </w:r>
      <w:r w:rsidR="00B2285E">
        <w:rPr>
          <w:w w:val="110"/>
        </w:rPr>
        <w:t>and</w:t>
      </w:r>
      <w:r w:rsidR="00B2285E">
        <w:rPr>
          <w:spacing w:val="-10"/>
          <w:w w:val="110"/>
        </w:rPr>
        <w:t xml:space="preserve"> </w:t>
      </w:r>
      <w:r w:rsidR="00E21ADA">
        <w:rPr>
          <w:w w:val="110"/>
        </w:rPr>
        <w:t xml:space="preserve">the challenge of </w:t>
      </w:r>
      <w:r w:rsidR="00512976">
        <w:rPr>
          <w:w w:val="110"/>
        </w:rPr>
        <w:t xml:space="preserve">functionally </w:t>
      </w:r>
      <w:proofErr w:type="spellStart"/>
      <w:r w:rsidR="00512976">
        <w:rPr>
          <w:w w:val="110"/>
        </w:rPr>
        <w:t>characteris</w:t>
      </w:r>
      <w:r w:rsidR="00E21ADA">
        <w:rPr>
          <w:w w:val="110"/>
        </w:rPr>
        <w:t>ing</w:t>
      </w:r>
      <w:proofErr w:type="spellEnd"/>
      <w:r w:rsidR="00E21ADA">
        <w:rPr>
          <w:w w:val="110"/>
        </w:rPr>
        <w:t xml:space="preserve"> genome-wide association studies (GWAS)</w:t>
      </w:r>
      <w:r w:rsidR="00B2285E">
        <w:rPr>
          <w:spacing w:val="-10"/>
          <w:w w:val="110"/>
        </w:rPr>
        <w:t xml:space="preserve"> </w:t>
      </w:r>
      <w:r w:rsidR="00E21ADA">
        <w:rPr>
          <w:spacing w:val="-10"/>
          <w:w w:val="110"/>
        </w:rPr>
        <w:t>in complex traits</w:t>
      </w:r>
      <w:r w:rsidR="008B57BB">
        <w:rPr>
          <w:spacing w:val="-10"/>
          <w:w w:val="110"/>
        </w:rPr>
        <w:t>,</w:t>
      </w:r>
      <w:r w:rsidR="00E21ADA">
        <w:rPr>
          <w:spacing w:val="-10"/>
          <w:w w:val="110"/>
        </w:rPr>
        <w:t xml:space="preserve"> including </w:t>
      </w:r>
      <w:r w:rsidR="00512976">
        <w:rPr>
          <w:spacing w:val="-10"/>
          <w:w w:val="110"/>
        </w:rPr>
        <w:t xml:space="preserve">the </w:t>
      </w:r>
      <w:r w:rsidR="00E21ADA">
        <w:rPr>
          <w:spacing w:val="-10"/>
          <w:w w:val="110"/>
        </w:rPr>
        <w:t xml:space="preserve">different </w:t>
      </w:r>
      <w:r w:rsidR="00B2285E">
        <w:rPr>
          <w:w w:val="110"/>
        </w:rPr>
        <w:t>functional</w:t>
      </w:r>
      <w:r w:rsidR="00B2285E">
        <w:rPr>
          <w:spacing w:val="-10"/>
          <w:w w:val="110"/>
        </w:rPr>
        <w:t xml:space="preserve"> </w:t>
      </w:r>
      <w:r w:rsidR="00B2285E">
        <w:rPr>
          <w:w w:val="110"/>
        </w:rPr>
        <w:t>genomics</w:t>
      </w:r>
      <w:r w:rsidR="00B2285E">
        <w:rPr>
          <w:spacing w:val="-9"/>
          <w:w w:val="110"/>
        </w:rPr>
        <w:t xml:space="preserve"> </w:t>
      </w:r>
      <w:r w:rsidR="00B2285E">
        <w:rPr>
          <w:w w:val="110"/>
        </w:rPr>
        <w:t xml:space="preserve">approaches </w:t>
      </w:r>
      <w:r w:rsidR="00E21ADA">
        <w:rPr>
          <w:w w:val="110"/>
        </w:rPr>
        <w:t xml:space="preserve">that </w:t>
      </w:r>
      <w:proofErr w:type="gramStart"/>
      <w:r w:rsidR="00E21ADA">
        <w:rPr>
          <w:w w:val="110"/>
        </w:rPr>
        <w:t>can be applied</w:t>
      </w:r>
      <w:proofErr w:type="gramEnd"/>
      <w:r w:rsidR="00B2285E">
        <w:rPr>
          <w:w w:val="110"/>
        </w:rPr>
        <w:t>.</w:t>
      </w:r>
    </w:p>
    <w:p w14:paraId="1EC838CB" w14:textId="77777777" w:rsidR="00F76AB2" w:rsidRDefault="00F76AB2">
      <w:pPr>
        <w:pStyle w:val="BodyText"/>
        <w:rPr>
          <w:sz w:val="28"/>
        </w:rPr>
      </w:pPr>
    </w:p>
    <w:p w14:paraId="0237828A" w14:textId="77777777" w:rsidR="00F76AB2" w:rsidRDefault="00B2285E">
      <w:pPr>
        <w:pStyle w:val="Heading2"/>
        <w:numPr>
          <w:ilvl w:val="1"/>
          <w:numId w:val="4"/>
        </w:numPr>
        <w:tabs>
          <w:tab w:val="left" w:pos="1187"/>
          <w:tab w:val="left" w:pos="1188"/>
        </w:tabs>
        <w:spacing w:before="196"/>
      </w:pPr>
      <w:r>
        <w:rPr>
          <w:w w:val="120"/>
        </w:rPr>
        <w:t>Psoriasis and psoriatic</w:t>
      </w:r>
      <w:r>
        <w:rPr>
          <w:spacing w:val="-60"/>
          <w:w w:val="120"/>
        </w:rPr>
        <w:t xml:space="preserve"> </w:t>
      </w:r>
      <w:r>
        <w:rPr>
          <w:w w:val="120"/>
        </w:rPr>
        <w:t>arthritis</w:t>
      </w:r>
    </w:p>
    <w:p w14:paraId="2697A3DA" w14:textId="77777777" w:rsidR="00F76AB2" w:rsidRDefault="00F76AB2">
      <w:pPr>
        <w:pStyle w:val="BodyText"/>
        <w:spacing w:before="4"/>
        <w:rPr>
          <w:sz w:val="36"/>
        </w:rPr>
      </w:pPr>
    </w:p>
    <w:p w14:paraId="2275B31F" w14:textId="41A0AB2E" w:rsidR="00F76AB2" w:rsidRDefault="00B2285E">
      <w:pPr>
        <w:pStyle w:val="BodyText"/>
        <w:spacing w:line="415" w:lineRule="auto"/>
        <w:ind w:left="377" w:right="721" w:firstLine="566"/>
        <w:jc w:val="both"/>
      </w:pPr>
      <w:r>
        <w:rPr>
          <w:w w:val="110"/>
        </w:rPr>
        <w:t xml:space="preserve">Psoriasis and </w:t>
      </w:r>
      <w:proofErr w:type="spellStart"/>
      <w:r>
        <w:rPr>
          <w:w w:val="110"/>
        </w:rPr>
        <w:t>PsA</w:t>
      </w:r>
      <w:proofErr w:type="spellEnd"/>
      <w:r>
        <w:rPr>
          <w:w w:val="110"/>
        </w:rPr>
        <w:t xml:space="preserve"> </w:t>
      </w:r>
      <w:proofErr w:type="gramStart"/>
      <w:r>
        <w:rPr>
          <w:w w:val="110"/>
        </w:rPr>
        <w:t>have been described</w:t>
      </w:r>
      <w:proofErr w:type="gramEnd"/>
      <w:r>
        <w:rPr>
          <w:w w:val="110"/>
        </w:rPr>
        <w:t xml:space="preserve"> as two distinct common complex disease entities that nonetheless </w:t>
      </w:r>
      <w:r w:rsidR="00272038">
        <w:rPr>
          <w:w w:val="110"/>
        </w:rPr>
        <w:t xml:space="preserve">share </w:t>
      </w:r>
      <w:r>
        <w:rPr>
          <w:w w:val="110"/>
        </w:rPr>
        <w:t xml:space="preserve">certain clinical features and genetic architecture. Psoriasis is a chronic inflammatory </w:t>
      </w:r>
      <w:r w:rsidR="00272038">
        <w:rPr>
          <w:w w:val="110"/>
        </w:rPr>
        <w:t xml:space="preserve">skin </w:t>
      </w:r>
      <w:r>
        <w:rPr>
          <w:w w:val="110"/>
        </w:rPr>
        <w:t xml:space="preserve">disease </w:t>
      </w:r>
      <w:proofErr w:type="spellStart"/>
      <w:r w:rsidR="00272038">
        <w:rPr>
          <w:w w:val="110"/>
        </w:rPr>
        <w:t>characteri</w:t>
      </w:r>
      <w:r w:rsidR="00B5144D">
        <w:rPr>
          <w:w w:val="110"/>
        </w:rPr>
        <w:t>s</w:t>
      </w:r>
      <w:r w:rsidR="00272038">
        <w:rPr>
          <w:w w:val="110"/>
        </w:rPr>
        <w:t>ed</w:t>
      </w:r>
      <w:proofErr w:type="spellEnd"/>
      <w:r w:rsidR="00272038">
        <w:rPr>
          <w:w w:val="110"/>
        </w:rPr>
        <w:t xml:space="preserve"> by </w:t>
      </w:r>
      <w:r>
        <w:rPr>
          <w:w w:val="110"/>
        </w:rPr>
        <w:t>episodes of relapse and remittance</w:t>
      </w:r>
      <w:r w:rsidR="00066D6F">
        <w:rPr>
          <w:w w:val="110"/>
        </w:rPr>
        <w:t>, most commonly manifesting as well-demarcated erythematous plaques with silver scale and associated with increased risk of joint, eye and systemic disorders</w:t>
      </w:r>
      <w:r>
        <w:rPr>
          <w:w w:val="110"/>
        </w:rPr>
        <w:t xml:space="preserve"> (Nestle et al. 2009). On the other hand, </w:t>
      </w:r>
      <w:proofErr w:type="spellStart"/>
      <w:r>
        <w:rPr>
          <w:w w:val="110"/>
        </w:rPr>
        <w:t>PsA</w:t>
      </w:r>
      <w:proofErr w:type="spellEnd"/>
      <w:r>
        <w:rPr>
          <w:w w:val="110"/>
        </w:rPr>
        <w:t xml:space="preserve"> is a seronegative chronic inflammatory disease within the </w:t>
      </w:r>
      <w:proofErr w:type="spellStart"/>
      <w:r>
        <w:rPr>
          <w:w w:val="110"/>
        </w:rPr>
        <w:t>spondyloarthritis</w:t>
      </w:r>
      <w:proofErr w:type="spellEnd"/>
      <w:r>
        <w:rPr>
          <w:w w:val="110"/>
        </w:rPr>
        <w:t xml:space="preserve"> </w:t>
      </w:r>
      <w:r w:rsidR="00C9405E">
        <w:rPr>
          <w:w w:val="110"/>
        </w:rPr>
        <w:lastRenderedPageBreak/>
        <w:t>(</w:t>
      </w:r>
      <w:proofErr w:type="spellStart"/>
      <w:r w:rsidR="00C9405E">
        <w:rPr>
          <w:w w:val="110"/>
        </w:rPr>
        <w:t>SpA</w:t>
      </w:r>
      <w:proofErr w:type="spellEnd"/>
      <w:r w:rsidR="00C9405E">
        <w:rPr>
          <w:w w:val="110"/>
        </w:rPr>
        <w:t xml:space="preserve">) </w:t>
      </w:r>
      <w:r>
        <w:rPr>
          <w:w w:val="110"/>
        </w:rPr>
        <w:t>family that usually develops after psoriasis skin manifestation</w:t>
      </w:r>
      <w:commentRangeStart w:id="3"/>
      <w:r>
        <w:rPr>
          <w:w w:val="110"/>
        </w:rPr>
        <w:t>s</w:t>
      </w:r>
      <w:r w:rsidR="00B5144D">
        <w:rPr>
          <w:w w:val="110"/>
        </w:rPr>
        <w:t xml:space="preserve"> </w:t>
      </w:r>
      <w:r>
        <w:rPr>
          <w:w w:val="110"/>
        </w:rPr>
        <w:t>(</w:t>
      </w:r>
      <w:commentRangeEnd w:id="3"/>
      <w:r w:rsidR="00272038">
        <w:rPr>
          <w:rStyle w:val="CommentReference"/>
        </w:rPr>
        <w:commentReference w:id="3"/>
      </w:r>
      <w:r>
        <w:rPr>
          <w:w w:val="110"/>
        </w:rPr>
        <w:t xml:space="preserve">Villanova2016; Moll et al. 1973; Coates et al. 2016). </w:t>
      </w:r>
      <w:r w:rsidR="00066D6F">
        <w:rPr>
          <w:w w:val="110"/>
        </w:rPr>
        <w:t xml:space="preserve">Understanding </w:t>
      </w:r>
      <w:r>
        <w:rPr>
          <w:w w:val="110"/>
        </w:rPr>
        <w:t>similarities and di</w:t>
      </w:r>
      <w:r>
        <w:rPr>
          <w:rFonts w:ascii="Arial"/>
          <w:w w:val="110"/>
        </w:rPr>
        <w:t>ff</w:t>
      </w:r>
      <w:r>
        <w:rPr>
          <w:w w:val="110"/>
        </w:rPr>
        <w:t>erences between the</w:t>
      </w:r>
      <w:r w:rsidR="00066D6F">
        <w:rPr>
          <w:w w:val="110"/>
        </w:rPr>
        <w:t>se</w:t>
      </w:r>
      <w:r>
        <w:rPr>
          <w:w w:val="110"/>
        </w:rPr>
        <w:t xml:space="preserve"> conditions at the pathological level </w:t>
      </w:r>
      <w:r w:rsidR="00066D6F">
        <w:rPr>
          <w:w w:val="110"/>
        </w:rPr>
        <w:t xml:space="preserve">is helpful </w:t>
      </w:r>
      <w:r w:rsidR="00C97AB2">
        <w:rPr>
          <w:w w:val="110"/>
        </w:rPr>
        <w:t xml:space="preserve">before we consider sharing and specificity at the </w:t>
      </w:r>
      <w:r>
        <w:rPr>
          <w:w w:val="110"/>
        </w:rPr>
        <w:t xml:space="preserve">genetic </w:t>
      </w:r>
      <w:r w:rsidR="00C97AB2">
        <w:rPr>
          <w:w w:val="110"/>
        </w:rPr>
        <w:t>level</w:t>
      </w:r>
      <w:r>
        <w:rPr>
          <w:w w:val="110"/>
        </w:rPr>
        <w:t xml:space="preserve"> as well as </w:t>
      </w:r>
      <w:r w:rsidR="00C97AB2">
        <w:rPr>
          <w:w w:val="110"/>
        </w:rPr>
        <w:t xml:space="preserve">implications for the </w:t>
      </w:r>
      <w:r>
        <w:rPr>
          <w:w w:val="110"/>
        </w:rPr>
        <w:t>identification of new therapeutic targets.</w:t>
      </w:r>
    </w:p>
    <w:p w14:paraId="18657D56" w14:textId="77777777" w:rsidR="00F76AB2" w:rsidRDefault="00F76AB2">
      <w:pPr>
        <w:spacing w:line="415" w:lineRule="auto"/>
        <w:jc w:val="both"/>
        <w:sectPr w:rsidR="00F76AB2">
          <w:footerReference w:type="default" r:id="rId9"/>
          <w:type w:val="continuous"/>
          <w:pgSz w:w="11910" w:h="16840"/>
          <w:pgMar w:top="1580" w:right="620" w:bottom="800" w:left="1680" w:header="720" w:footer="615" w:gutter="0"/>
          <w:pgNumType w:start="1"/>
          <w:cols w:space="720"/>
        </w:sectPr>
      </w:pPr>
    </w:p>
    <w:p w14:paraId="08861441" w14:textId="77777777" w:rsidR="00F76AB2" w:rsidRDefault="00F76AB2">
      <w:pPr>
        <w:pStyle w:val="BodyText"/>
        <w:rPr>
          <w:sz w:val="20"/>
        </w:rPr>
      </w:pPr>
    </w:p>
    <w:p w14:paraId="1AC3A415" w14:textId="77777777" w:rsidR="00F76AB2" w:rsidRDefault="00F76AB2">
      <w:pPr>
        <w:pStyle w:val="BodyText"/>
        <w:spacing w:before="6"/>
        <w:rPr>
          <w:sz w:val="22"/>
        </w:rPr>
      </w:pPr>
    </w:p>
    <w:p w14:paraId="5E7A8262" w14:textId="77777777" w:rsidR="00F76AB2" w:rsidRDefault="00B2285E">
      <w:pPr>
        <w:pStyle w:val="Heading3"/>
        <w:numPr>
          <w:ilvl w:val="2"/>
          <w:numId w:val="4"/>
        </w:numPr>
        <w:tabs>
          <w:tab w:val="left" w:pos="1283"/>
          <w:tab w:val="left" w:pos="1285"/>
        </w:tabs>
        <w:spacing w:before="105"/>
      </w:pPr>
      <w:r>
        <w:rPr>
          <w:w w:val="120"/>
        </w:rPr>
        <w:t>Epidemiology and global</w:t>
      </w:r>
      <w:r>
        <w:rPr>
          <w:spacing w:val="-52"/>
          <w:w w:val="120"/>
        </w:rPr>
        <w:t xml:space="preserve"> </w:t>
      </w:r>
      <w:r>
        <w:rPr>
          <w:w w:val="120"/>
        </w:rPr>
        <w:t>impact</w:t>
      </w:r>
    </w:p>
    <w:p w14:paraId="1CE8D1C1" w14:textId="77777777" w:rsidR="00F76AB2" w:rsidRDefault="00F76AB2">
      <w:pPr>
        <w:pStyle w:val="BodyText"/>
        <w:spacing w:before="2"/>
        <w:rPr>
          <w:sz w:val="30"/>
        </w:rPr>
      </w:pPr>
    </w:p>
    <w:p w14:paraId="6FBD5009" w14:textId="74837A3A" w:rsidR="00947740" w:rsidRDefault="00B2285E">
      <w:pPr>
        <w:pStyle w:val="BodyText"/>
        <w:spacing w:line="415" w:lineRule="auto"/>
        <w:ind w:left="377" w:right="721" w:firstLine="566"/>
        <w:jc w:val="both"/>
        <w:rPr>
          <w:ins w:id="4" w:author="Microsoft Office User" w:date="2018-12-20T20:30:00Z"/>
          <w:spacing w:val="17"/>
          <w:w w:val="110"/>
        </w:rPr>
      </w:pPr>
      <w:r>
        <w:rPr>
          <w:w w:val="110"/>
        </w:rPr>
        <w:t>Psoriasis represents a serious global health problem that currently a</w:t>
      </w:r>
      <w:r>
        <w:rPr>
          <w:rFonts w:ascii="Arial"/>
          <w:w w:val="110"/>
        </w:rPr>
        <w:t>ff</w:t>
      </w:r>
      <w:r>
        <w:rPr>
          <w:w w:val="110"/>
        </w:rPr>
        <w:t>ects about 100 million people worl</w:t>
      </w:r>
      <w:r w:rsidR="00250036">
        <w:rPr>
          <w:w w:val="110"/>
        </w:rPr>
        <w:t xml:space="preserve">dwide, </w:t>
      </w:r>
      <w:r>
        <w:rPr>
          <w:w w:val="110"/>
        </w:rPr>
        <w:t xml:space="preserve">including both children and adults </w:t>
      </w:r>
      <w:proofErr w:type="gramStart"/>
      <w:r>
        <w:rPr>
          <w:spacing w:val="-3"/>
          <w:w w:val="110"/>
        </w:rPr>
        <w:t xml:space="preserve">with  </w:t>
      </w:r>
      <w:r>
        <w:rPr>
          <w:w w:val="110"/>
        </w:rPr>
        <w:t>no</w:t>
      </w:r>
      <w:proofErr w:type="gramEnd"/>
      <w:r>
        <w:rPr>
          <w:w w:val="110"/>
        </w:rPr>
        <w:t xml:space="preserve"> sex bias (Organization 2016). </w:t>
      </w:r>
      <w:r w:rsidR="00C12DF6">
        <w:rPr>
          <w:w w:val="110"/>
        </w:rPr>
        <w:t>Although</w:t>
      </w:r>
      <w:r w:rsidR="00443B1E">
        <w:rPr>
          <w:w w:val="110"/>
        </w:rPr>
        <w:t xml:space="preserve"> the mean age of onset is 33 years, </w:t>
      </w:r>
      <w:r>
        <w:rPr>
          <w:w w:val="110"/>
        </w:rPr>
        <w:t xml:space="preserve">a bimodal distribution with psoriasis patients </w:t>
      </w:r>
      <w:proofErr w:type="gramStart"/>
      <w:r>
        <w:rPr>
          <w:w w:val="110"/>
        </w:rPr>
        <w:t>being classified</w:t>
      </w:r>
      <w:proofErr w:type="gramEnd"/>
      <w:r>
        <w:rPr>
          <w:w w:val="110"/>
        </w:rPr>
        <w:t xml:space="preserve"> as early-onset/ type I (</w:t>
      </w:r>
      <w:r w:rsidR="00C12DF6">
        <w:rPr>
          <w:w w:val="110"/>
        </w:rPr>
        <w:t>with peaks between 16 and 22 years</w:t>
      </w:r>
      <w:r>
        <w:rPr>
          <w:w w:val="110"/>
        </w:rPr>
        <w:t xml:space="preserve">) or late-onset </w:t>
      </w:r>
      <w:r>
        <w:rPr>
          <w:w w:val="140"/>
        </w:rPr>
        <w:t xml:space="preserve">/ </w:t>
      </w:r>
      <w:r>
        <w:rPr>
          <w:w w:val="110"/>
        </w:rPr>
        <w:t>type II (between 50-60 years)</w:t>
      </w:r>
      <w:r w:rsidR="00443B1E">
        <w:rPr>
          <w:w w:val="110"/>
        </w:rPr>
        <w:t xml:space="preserve"> has also been described</w:t>
      </w:r>
      <w:r>
        <w:rPr>
          <w:w w:val="110"/>
        </w:rPr>
        <w:t xml:space="preserve"> (</w:t>
      </w:r>
      <w:proofErr w:type="spellStart"/>
      <w:r>
        <w:rPr>
          <w:w w:val="110"/>
        </w:rPr>
        <w:t>Henseler</w:t>
      </w:r>
      <w:proofErr w:type="spellEnd"/>
      <w:r>
        <w:rPr>
          <w:w w:val="110"/>
        </w:rPr>
        <w:t xml:space="preserve"> and </w:t>
      </w:r>
      <w:proofErr w:type="spellStart"/>
      <w:r>
        <w:rPr>
          <w:w w:val="110"/>
        </w:rPr>
        <w:t>Christophers</w:t>
      </w:r>
      <w:proofErr w:type="spellEnd"/>
      <w:r>
        <w:rPr>
          <w:w w:val="110"/>
        </w:rPr>
        <w:t xml:space="preserve"> 1985). This classification based on the age of onset also has correlates with distinctive clinical features including </w:t>
      </w:r>
      <w:r>
        <w:rPr>
          <w:spacing w:val="-4"/>
          <w:w w:val="110"/>
        </w:rPr>
        <w:t xml:space="preserve">severity, </w:t>
      </w:r>
      <w:r>
        <w:rPr>
          <w:w w:val="110"/>
        </w:rPr>
        <w:t>relapse frequency and</w:t>
      </w:r>
      <w:r>
        <w:rPr>
          <w:spacing w:val="-12"/>
          <w:w w:val="110"/>
        </w:rPr>
        <w:t xml:space="preserve"> </w:t>
      </w:r>
      <w:r>
        <w:rPr>
          <w:w w:val="110"/>
        </w:rPr>
        <w:t>family</w:t>
      </w:r>
      <w:r>
        <w:rPr>
          <w:spacing w:val="-12"/>
          <w:w w:val="110"/>
        </w:rPr>
        <w:t xml:space="preserve"> </w:t>
      </w:r>
      <w:r>
        <w:rPr>
          <w:spacing w:val="-3"/>
          <w:w w:val="110"/>
        </w:rPr>
        <w:t>history.</w:t>
      </w:r>
      <w:r>
        <w:rPr>
          <w:spacing w:val="17"/>
          <w:w w:val="110"/>
        </w:rPr>
        <w:t xml:space="preserve"> </w:t>
      </w:r>
    </w:p>
    <w:p w14:paraId="2DB86EB7" w14:textId="6AA91E80" w:rsidR="00F76AB2" w:rsidRDefault="00510852" w:rsidP="00C341AD">
      <w:pPr>
        <w:pStyle w:val="BodyText"/>
        <w:spacing w:line="415" w:lineRule="auto"/>
        <w:ind w:left="377" w:right="721" w:firstLine="566"/>
        <w:jc w:val="both"/>
      </w:pPr>
      <w:r>
        <w:rPr>
          <w:w w:val="110"/>
        </w:rPr>
        <w:t>T</w:t>
      </w:r>
      <w:r w:rsidR="00B2285E">
        <w:rPr>
          <w:w w:val="110"/>
        </w:rPr>
        <w:t xml:space="preserve">he risk of developing psoriasis </w:t>
      </w:r>
      <w:r w:rsidR="00947740">
        <w:rPr>
          <w:w w:val="110"/>
        </w:rPr>
        <w:t>shows</w:t>
      </w:r>
      <w:r w:rsidR="00B2285E">
        <w:rPr>
          <w:w w:val="110"/>
        </w:rPr>
        <w:t xml:space="preserve"> ethnic </w:t>
      </w:r>
      <w:r w:rsidR="00947740">
        <w:rPr>
          <w:w w:val="110"/>
        </w:rPr>
        <w:t xml:space="preserve">differences </w:t>
      </w:r>
      <w:r w:rsidR="00B2285E">
        <w:rPr>
          <w:w w:val="110"/>
        </w:rPr>
        <w:t>(Jacobson et al. 2011)</w:t>
      </w:r>
      <w:r w:rsidR="00947740">
        <w:rPr>
          <w:w w:val="110"/>
        </w:rPr>
        <w:t xml:space="preserve"> with a lower</w:t>
      </w:r>
      <w:r w:rsidR="00B2285E">
        <w:rPr>
          <w:w w:val="110"/>
        </w:rPr>
        <w:t xml:space="preserve"> prevalence among </w:t>
      </w:r>
      <w:r w:rsidR="00947740">
        <w:rPr>
          <w:w w:val="110"/>
        </w:rPr>
        <w:t xml:space="preserve">adult </w:t>
      </w:r>
      <w:r w:rsidR="00B2285E">
        <w:rPr>
          <w:w w:val="110"/>
        </w:rPr>
        <w:t>African, African</w:t>
      </w:r>
      <w:r w:rsidR="00B2285E">
        <w:rPr>
          <w:spacing w:val="-6"/>
          <w:w w:val="110"/>
        </w:rPr>
        <w:t xml:space="preserve"> </w:t>
      </w:r>
      <w:r w:rsidR="00B2285E">
        <w:rPr>
          <w:w w:val="110"/>
        </w:rPr>
        <w:t>American</w:t>
      </w:r>
      <w:r w:rsidR="00B2285E">
        <w:rPr>
          <w:spacing w:val="-5"/>
          <w:w w:val="110"/>
        </w:rPr>
        <w:t xml:space="preserve"> </w:t>
      </w:r>
      <w:r w:rsidR="00B2285E">
        <w:rPr>
          <w:w w:val="110"/>
        </w:rPr>
        <w:t>and</w:t>
      </w:r>
      <w:r w:rsidR="00B2285E">
        <w:rPr>
          <w:spacing w:val="-6"/>
          <w:w w:val="110"/>
        </w:rPr>
        <w:t xml:space="preserve"> </w:t>
      </w:r>
      <w:r w:rsidR="00B2285E">
        <w:rPr>
          <w:w w:val="110"/>
        </w:rPr>
        <w:t>Asian</w:t>
      </w:r>
      <w:r w:rsidR="00B2285E">
        <w:rPr>
          <w:spacing w:val="-5"/>
          <w:w w:val="110"/>
        </w:rPr>
        <w:t xml:space="preserve"> </w:t>
      </w:r>
      <w:r w:rsidR="00947740">
        <w:rPr>
          <w:w w:val="110"/>
        </w:rPr>
        <w:t xml:space="preserve">populations </w:t>
      </w:r>
      <w:r w:rsidR="00B2285E">
        <w:rPr>
          <w:w w:val="110"/>
        </w:rPr>
        <w:t>(between</w:t>
      </w:r>
      <w:r w:rsidR="00B2285E">
        <w:rPr>
          <w:spacing w:val="-5"/>
          <w:w w:val="110"/>
        </w:rPr>
        <w:t xml:space="preserve"> </w:t>
      </w:r>
      <w:r w:rsidR="00B2285E">
        <w:rPr>
          <w:w w:val="110"/>
        </w:rPr>
        <w:t>0.4</w:t>
      </w:r>
      <w:r w:rsidR="00B2285E">
        <w:rPr>
          <w:spacing w:val="-6"/>
          <w:w w:val="110"/>
        </w:rPr>
        <w:t xml:space="preserve"> </w:t>
      </w:r>
      <w:r w:rsidR="00B2285E">
        <w:rPr>
          <w:w w:val="110"/>
        </w:rPr>
        <w:t>and</w:t>
      </w:r>
      <w:r w:rsidR="00B2285E">
        <w:rPr>
          <w:spacing w:val="-5"/>
          <w:w w:val="110"/>
        </w:rPr>
        <w:t xml:space="preserve"> </w:t>
      </w:r>
      <w:r w:rsidR="00B2285E">
        <w:rPr>
          <w:w w:val="110"/>
        </w:rPr>
        <w:t>0.7%)</w:t>
      </w:r>
      <w:r w:rsidR="00B2285E">
        <w:rPr>
          <w:spacing w:val="-5"/>
          <w:w w:val="110"/>
        </w:rPr>
        <w:t xml:space="preserve"> </w:t>
      </w:r>
      <w:r w:rsidR="00B2285E">
        <w:rPr>
          <w:w w:val="110"/>
        </w:rPr>
        <w:t>compared</w:t>
      </w:r>
      <w:r w:rsidR="00B2285E">
        <w:rPr>
          <w:spacing w:val="-6"/>
          <w:w w:val="110"/>
        </w:rPr>
        <w:t xml:space="preserve"> </w:t>
      </w:r>
      <w:r w:rsidR="00B2285E">
        <w:rPr>
          <w:w w:val="110"/>
        </w:rPr>
        <w:t>to</w:t>
      </w:r>
      <w:r w:rsidR="00B2285E">
        <w:rPr>
          <w:spacing w:val="-5"/>
          <w:w w:val="110"/>
        </w:rPr>
        <w:t xml:space="preserve"> </w:t>
      </w:r>
      <w:r w:rsidR="00B2285E">
        <w:rPr>
          <w:w w:val="110"/>
        </w:rPr>
        <w:t>American</w:t>
      </w:r>
      <w:r w:rsidR="00B2285E">
        <w:rPr>
          <w:spacing w:val="-5"/>
          <w:w w:val="110"/>
        </w:rPr>
        <w:t xml:space="preserve"> </w:t>
      </w:r>
      <w:r w:rsidR="00B2285E">
        <w:rPr>
          <w:w w:val="110"/>
        </w:rPr>
        <w:t>and Canadian (4.6 and 4.7%,</w:t>
      </w:r>
      <w:r w:rsidR="00B2285E">
        <w:rPr>
          <w:spacing w:val="-29"/>
          <w:w w:val="110"/>
        </w:rPr>
        <w:t xml:space="preserve"> </w:t>
      </w:r>
      <w:r w:rsidR="00B2285E">
        <w:rPr>
          <w:w w:val="110"/>
        </w:rPr>
        <w:t>respectively).</w:t>
      </w:r>
      <w:r w:rsidR="00947740">
        <w:rPr>
          <w:w w:val="110"/>
        </w:rPr>
        <w:t xml:space="preserve"> In the </w:t>
      </w:r>
      <w:proofErr w:type="gramStart"/>
      <w:r w:rsidR="00947740">
        <w:rPr>
          <w:w w:val="110"/>
        </w:rPr>
        <w:t>UK</w:t>
      </w:r>
      <w:proofErr w:type="gramEnd"/>
      <w:r w:rsidR="00947740">
        <w:rPr>
          <w:w w:val="110"/>
        </w:rPr>
        <w:t xml:space="preserve"> the prevalence of psoriasis </w:t>
      </w:r>
      <w:r w:rsidR="00B2285E">
        <w:rPr>
          <w:w w:val="110"/>
        </w:rPr>
        <w:t>ranges between 2 and 3%, a</w:t>
      </w:r>
      <w:r w:rsidR="00B2285E">
        <w:rPr>
          <w:rFonts w:ascii="Arial"/>
          <w:w w:val="110"/>
        </w:rPr>
        <w:t>ff</w:t>
      </w:r>
      <w:r w:rsidR="00B2285E">
        <w:rPr>
          <w:w w:val="110"/>
        </w:rPr>
        <w:t>ecting approximately 1.8 million people (</w:t>
      </w:r>
      <w:proofErr w:type="spellStart"/>
      <w:r w:rsidR="00B2285E">
        <w:rPr>
          <w:w w:val="110"/>
        </w:rPr>
        <w:t>Perera</w:t>
      </w:r>
      <w:proofErr w:type="spellEnd"/>
      <w:r w:rsidR="00B2285E">
        <w:rPr>
          <w:w w:val="110"/>
        </w:rPr>
        <w:t xml:space="preserve"> et a</w:t>
      </w:r>
      <w:r w:rsidR="00C341AD">
        <w:rPr>
          <w:w w:val="110"/>
        </w:rPr>
        <w:t xml:space="preserve">l. 2012). On the other hand, </w:t>
      </w:r>
      <w:r w:rsidR="00B2285E">
        <w:rPr>
          <w:w w:val="110"/>
        </w:rPr>
        <w:t xml:space="preserve">cases of </w:t>
      </w:r>
      <w:proofErr w:type="spellStart"/>
      <w:proofErr w:type="gramStart"/>
      <w:r w:rsidR="00B2285E">
        <w:rPr>
          <w:spacing w:val="-4"/>
          <w:w w:val="110"/>
        </w:rPr>
        <w:t>PsA</w:t>
      </w:r>
      <w:proofErr w:type="spellEnd"/>
      <w:r w:rsidR="00B2285E">
        <w:rPr>
          <w:spacing w:val="-4"/>
          <w:w w:val="110"/>
        </w:rPr>
        <w:t xml:space="preserve">  </w:t>
      </w:r>
      <w:r w:rsidR="00B2285E">
        <w:rPr>
          <w:w w:val="110"/>
        </w:rPr>
        <w:t>in</w:t>
      </w:r>
      <w:proofErr w:type="gramEnd"/>
      <w:r w:rsidR="00B2285E">
        <w:rPr>
          <w:w w:val="110"/>
        </w:rPr>
        <w:t xml:space="preserve"> the general population varies between 0.04 and 1.2% </w:t>
      </w:r>
      <w:r w:rsidR="00B2285E">
        <w:rPr>
          <w:spacing w:val="-3"/>
          <w:w w:val="110"/>
        </w:rPr>
        <w:t>(</w:t>
      </w:r>
      <w:proofErr w:type="spellStart"/>
      <w:r w:rsidR="00B2285E">
        <w:rPr>
          <w:spacing w:val="-3"/>
          <w:w w:val="110"/>
        </w:rPr>
        <w:t>Perera</w:t>
      </w:r>
      <w:proofErr w:type="spellEnd"/>
      <w:r w:rsidR="00B2285E">
        <w:rPr>
          <w:spacing w:val="-3"/>
          <w:w w:val="110"/>
        </w:rPr>
        <w:t xml:space="preserve"> </w:t>
      </w:r>
      <w:r w:rsidR="00B2285E">
        <w:rPr>
          <w:w w:val="110"/>
        </w:rPr>
        <w:t xml:space="preserve">et al. 2012) </w:t>
      </w:r>
      <w:r w:rsidR="00947740">
        <w:rPr>
          <w:w w:val="110"/>
        </w:rPr>
        <w:t>occurring in</w:t>
      </w:r>
      <w:r w:rsidR="00B2285E">
        <w:rPr>
          <w:w w:val="110"/>
        </w:rPr>
        <w:t xml:space="preserve"> 10 to 30% </w:t>
      </w:r>
      <w:r w:rsidR="00947740">
        <w:rPr>
          <w:w w:val="110"/>
        </w:rPr>
        <w:t xml:space="preserve">of </w:t>
      </w:r>
      <w:r w:rsidR="00B2285E">
        <w:rPr>
          <w:w w:val="110"/>
        </w:rPr>
        <w:t xml:space="preserve">psoriasis patients, evidencing the strong association between the two diseases (Reich2008; </w:t>
      </w:r>
      <w:proofErr w:type="spellStart"/>
      <w:r w:rsidR="00B2285E">
        <w:rPr>
          <w:w w:val="110"/>
        </w:rPr>
        <w:t>Gelfand</w:t>
      </w:r>
      <w:proofErr w:type="spellEnd"/>
      <w:r w:rsidR="00B2285E">
        <w:rPr>
          <w:w w:val="110"/>
        </w:rPr>
        <w:t xml:space="preserve"> et al. 2005). </w:t>
      </w:r>
      <w:r w:rsidR="00B2285E">
        <w:rPr>
          <w:spacing w:val="-3"/>
          <w:w w:val="110"/>
        </w:rPr>
        <w:t xml:space="preserve">Overall, </w:t>
      </w:r>
      <w:r w:rsidR="00B2285E">
        <w:rPr>
          <w:w w:val="110"/>
        </w:rPr>
        <w:t>data</w:t>
      </w:r>
      <w:r w:rsidR="00B2285E">
        <w:rPr>
          <w:spacing w:val="-8"/>
          <w:w w:val="110"/>
        </w:rPr>
        <w:t xml:space="preserve"> </w:t>
      </w:r>
      <w:r w:rsidR="00B2285E">
        <w:rPr>
          <w:w w:val="110"/>
        </w:rPr>
        <w:t>suggest</w:t>
      </w:r>
      <w:r w:rsidR="00B2285E">
        <w:rPr>
          <w:spacing w:val="-7"/>
          <w:w w:val="110"/>
        </w:rPr>
        <w:t xml:space="preserve"> </w:t>
      </w:r>
      <w:proofErr w:type="gramStart"/>
      <w:r w:rsidR="00B2285E">
        <w:rPr>
          <w:w w:val="110"/>
        </w:rPr>
        <w:t>an</w:t>
      </w:r>
      <w:proofErr w:type="gramEnd"/>
      <w:r w:rsidR="00B2285E">
        <w:rPr>
          <w:spacing w:val="-7"/>
          <w:w w:val="110"/>
        </w:rPr>
        <w:t xml:space="preserve"> </w:t>
      </w:r>
      <w:r w:rsidR="00B2285E">
        <w:rPr>
          <w:w w:val="110"/>
        </w:rPr>
        <w:t>steady</w:t>
      </w:r>
      <w:r w:rsidR="00B2285E">
        <w:rPr>
          <w:spacing w:val="-7"/>
          <w:w w:val="110"/>
        </w:rPr>
        <w:t xml:space="preserve"> </w:t>
      </w:r>
      <w:r w:rsidR="00B2285E">
        <w:rPr>
          <w:w w:val="110"/>
        </w:rPr>
        <w:t>increase</w:t>
      </w:r>
      <w:r w:rsidR="00B2285E">
        <w:rPr>
          <w:spacing w:val="-8"/>
          <w:w w:val="110"/>
        </w:rPr>
        <w:t xml:space="preserve"> </w:t>
      </w:r>
      <w:r w:rsidR="00B2285E">
        <w:rPr>
          <w:w w:val="110"/>
        </w:rPr>
        <w:t>in</w:t>
      </w:r>
      <w:r w:rsidR="00B2285E">
        <w:rPr>
          <w:spacing w:val="-7"/>
          <w:w w:val="110"/>
        </w:rPr>
        <w:t xml:space="preserve"> </w:t>
      </w:r>
      <w:r w:rsidR="00B2285E">
        <w:rPr>
          <w:w w:val="110"/>
        </w:rPr>
        <w:t>both</w:t>
      </w:r>
      <w:r w:rsidR="00B2285E">
        <w:rPr>
          <w:spacing w:val="-7"/>
          <w:w w:val="110"/>
        </w:rPr>
        <w:t xml:space="preserve"> </w:t>
      </w:r>
      <w:r w:rsidR="00B2285E">
        <w:rPr>
          <w:w w:val="110"/>
        </w:rPr>
        <w:t>psoriasis</w:t>
      </w:r>
      <w:r w:rsidR="00B2285E">
        <w:rPr>
          <w:spacing w:val="-8"/>
          <w:w w:val="110"/>
        </w:rPr>
        <w:t xml:space="preserve"> </w:t>
      </w:r>
      <w:r w:rsidR="00B2285E">
        <w:rPr>
          <w:w w:val="110"/>
        </w:rPr>
        <w:t>and</w:t>
      </w:r>
      <w:r w:rsidR="00B2285E">
        <w:rPr>
          <w:spacing w:val="-7"/>
          <w:w w:val="110"/>
        </w:rPr>
        <w:t xml:space="preserve"> </w:t>
      </w:r>
      <w:proofErr w:type="spellStart"/>
      <w:r w:rsidR="00B2285E">
        <w:rPr>
          <w:spacing w:val="-4"/>
          <w:w w:val="110"/>
        </w:rPr>
        <w:t>PsA</w:t>
      </w:r>
      <w:proofErr w:type="spellEnd"/>
      <w:r w:rsidR="00B2285E">
        <w:rPr>
          <w:spacing w:val="-7"/>
          <w:w w:val="110"/>
        </w:rPr>
        <w:t xml:space="preserve"> </w:t>
      </w:r>
      <w:r w:rsidR="00B2285E">
        <w:rPr>
          <w:w w:val="110"/>
        </w:rPr>
        <w:t>prevalence</w:t>
      </w:r>
      <w:r w:rsidR="00B2285E">
        <w:rPr>
          <w:spacing w:val="-8"/>
          <w:w w:val="110"/>
        </w:rPr>
        <w:t xml:space="preserve"> </w:t>
      </w:r>
      <w:r w:rsidR="00B2285E">
        <w:rPr>
          <w:w w:val="110"/>
        </w:rPr>
        <w:t>over</w:t>
      </w:r>
      <w:r w:rsidR="00B2285E">
        <w:rPr>
          <w:spacing w:val="-6"/>
          <w:w w:val="110"/>
        </w:rPr>
        <w:t xml:space="preserve"> </w:t>
      </w:r>
      <w:r w:rsidR="00B2285E">
        <w:rPr>
          <w:w w:val="110"/>
        </w:rPr>
        <w:t>the</w:t>
      </w:r>
      <w:r w:rsidR="00B2285E">
        <w:rPr>
          <w:spacing w:val="-8"/>
          <w:w w:val="110"/>
        </w:rPr>
        <w:t xml:space="preserve"> </w:t>
      </w:r>
      <w:r w:rsidR="00B2285E">
        <w:rPr>
          <w:w w:val="110"/>
        </w:rPr>
        <w:t>last thirty years (Springate2007; Organization</w:t>
      </w:r>
      <w:r w:rsidR="00B2285E">
        <w:rPr>
          <w:spacing w:val="-21"/>
          <w:w w:val="110"/>
        </w:rPr>
        <w:t xml:space="preserve"> </w:t>
      </w:r>
      <w:r w:rsidR="00B2285E">
        <w:rPr>
          <w:w w:val="110"/>
        </w:rPr>
        <w:t>2016).</w:t>
      </w:r>
    </w:p>
    <w:p w14:paraId="177C2B8A" w14:textId="79C19100" w:rsidR="00F76AB2" w:rsidDel="00947740" w:rsidRDefault="00B2285E">
      <w:pPr>
        <w:pStyle w:val="BodyText"/>
        <w:spacing w:before="7" w:line="415" w:lineRule="auto"/>
        <w:ind w:left="377" w:right="721" w:firstLine="566"/>
        <w:jc w:val="both"/>
        <w:rPr>
          <w:del w:id="5" w:author="Microsoft Office User" w:date="2018-12-20T20:31:00Z"/>
        </w:rPr>
      </w:pPr>
      <w:r>
        <w:rPr>
          <w:w w:val="110"/>
        </w:rPr>
        <w:t xml:space="preserve">Several </w:t>
      </w:r>
      <w:r w:rsidR="00C25C9F">
        <w:rPr>
          <w:w w:val="110"/>
        </w:rPr>
        <w:t xml:space="preserve">severe </w:t>
      </w:r>
      <w:r>
        <w:rPr>
          <w:w w:val="110"/>
        </w:rPr>
        <w:t xml:space="preserve">comorbidities have </w:t>
      </w:r>
      <w:r w:rsidR="00947740">
        <w:rPr>
          <w:w w:val="110"/>
        </w:rPr>
        <w:t>are</w:t>
      </w:r>
      <w:r w:rsidR="001F2E33">
        <w:rPr>
          <w:w w:val="110"/>
        </w:rPr>
        <w:t xml:space="preserve"> </w:t>
      </w:r>
      <w:proofErr w:type="gramStart"/>
      <w:r>
        <w:rPr>
          <w:w w:val="110"/>
        </w:rPr>
        <w:t>associated  with</w:t>
      </w:r>
      <w:proofErr w:type="gramEnd"/>
      <w:r>
        <w:rPr>
          <w:w w:val="110"/>
        </w:rPr>
        <w:t xml:space="preserve">  psoriasis  and</w:t>
      </w:r>
      <w:r>
        <w:rPr>
          <w:spacing w:val="66"/>
          <w:w w:val="110"/>
        </w:rPr>
        <w:t xml:space="preserve"> </w:t>
      </w:r>
      <w:proofErr w:type="spellStart"/>
      <w:r>
        <w:rPr>
          <w:spacing w:val="-3"/>
          <w:w w:val="110"/>
        </w:rPr>
        <w:t>PsA</w:t>
      </w:r>
      <w:proofErr w:type="spellEnd"/>
      <w:r>
        <w:rPr>
          <w:spacing w:val="-3"/>
          <w:w w:val="110"/>
        </w:rPr>
        <w:t xml:space="preserve">, </w:t>
      </w:r>
      <w:r>
        <w:rPr>
          <w:w w:val="110"/>
        </w:rPr>
        <w:t xml:space="preserve">with comparatively greater prevalence in </w:t>
      </w:r>
      <w:proofErr w:type="spellStart"/>
      <w:r>
        <w:rPr>
          <w:spacing w:val="-3"/>
          <w:w w:val="110"/>
        </w:rPr>
        <w:t>PsA.</w:t>
      </w:r>
      <w:proofErr w:type="spellEnd"/>
      <w:r>
        <w:rPr>
          <w:spacing w:val="-3"/>
          <w:w w:val="110"/>
        </w:rPr>
        <w:t xml:space="preserve"> </w:t>
      </w:r>
      <w:r>
        <w:rPr>
          <w:w w:val="110"/>
        </w:rPr>
        <w:t>For example, intraocular inflammation</w:t>
      </w:r>
      <w:r>
        <w:rPr>
          <w:spacing w:val="-16"/>
          <w:w w:val="110"/>
        </w:rPr>
        <w:t xml:space="preserve"> </w:t>
      </w:r>
      <w:r w:rsidR="00947740">
        <w:rPr>
          <w:w w:val="110"/>
        </w:rPr>
        <w:t>(</w:t>
      </w:r>
      <w:r>
        <w:rPr>
          <w:w w:val="110"/>
        </w:rPr>
        <w:t>uveitis</w:t>
      </w:r>
      <w:r w:rsidR="00947740">
        <w:rPr>
          <w:w w:val="110"/>
        </w:rPr>
        <w:t>)</w:t>
      </w:r>
      <w:r>
        <w:rPr>
          <w:spacing w:val="-17"/>
          <w:w w:val="110"/>
        </w:rPr>
        <w:t xml:space="preserve"> </w:t>
      </w:r>
      <w:r>
        <w:rPr>
          <w:w w:val="110"/>
        </w:rPr>
        <w:t>a</w:t>
      </w:r>
      <w:r>
        <w:rPr>
          <w:rFonts w:ascii="Arial"/>
          <w:w w:val="110"/>
        </w:rPr>
        <w:t>ff</w:t>
      </w:r>
      <w:r>
        <w:rPr>
          <w:w w:val="110"/>
        </w:rPr>
        <w:t>ects</w:t>
      </w:r>
      <w:r>
        <w:rPr>
          <w:spacing w:val="-16"/>
          <w:w w:val="110"/>
        </w:rPr>
        <w:t xml:space="preserve"> </w:t>
      </w:r>
      <w:r>
        <w:rPr>
          <w:w w:val="110"/>
        </w:rPr>
        <w:t>8</w:t>
      </w:r>
      <w:r w:rsidR="001F2E33">
        <w:rPr>
          <w:w w:val="110"/>
        </w:rPr>
        <w:t>\</w:t>
      </w:r>
      <w:proofErr w:type="gramStart"/>
      <w:r>
        <w:rPr>
          <w:w w:val="110"/>
        </w:rPr>
        <w:t>%</w:t>
      </w:r>
      <w:proofErr w:type="gramEnd"/>
      <w:r>
        <w:rPr>
          <w:spacing w:val="-16"/>
          <w:w w:val="110"/>
        </w:rPr>
        <w:t xml:space="preserve"> </w:t>
      </w:r>
      <w:r>
        <w:rPr>
          <w:w w:val="110"/>
        </w:rPr>
        <w:t>of</w:t>
      </w:r>
      <w:r>
        <w:rPr>
          <w:spacing w:val="-16"/>
          <w:w w:val="110"/>
        </w:rPr>
        <w:t xml:space="preserve"> </w:t>
      </w:r>
      <w:proofErr w:type="spellStart"/>
      <w:r>
        <w:rPr>
          <w:spacing w:val="-4"/>
          <w:w w:val="110"/>
        </w:rPr>
        <w:t>PsA</w:t>
      </w:r>
      <w:proofErr w:type="spellEnd"/>
      <w:r>
        <w:rPr>
          <w:spacing w:val="-17"/>
          <w:w w:val="110"/>
        </w:rPr>
        <w:t xml:space="preserve"> </w:t>
      </w:r>
      <w:r>
        <w:rPr>
          <w:w w:val="110"/>
        </w:rPr>
        <w:t>patients</w:t>
      </w:r>
      <w:r>
        <w:rPr>
          <w:spacing w:val="-16"/>
          <w:w w:val="110"/>
        </w:rPr>
        <w:t xml:space="preserve"> </w:t>
      </w:r>
      <w:r>
        <w:rPr>
          <w:w w:val="110"/>
        </w:rPr>
        <w:t>compared</w:t>
      </w:r>
      <w:r>
        <w:rPr>
          <w:spacing w:val="-16"/>
          <w:w w:val="110"/>
        </w:rPr>
        <w:t xml:space="preserve"> </w:t>
      </w:r>
      <w:r>
        <w:rPr>
          <w:w w:val="110"/>
        </w:rPr>
        <w:t>to</w:t>
      </w:r>
      <w:r>
        <w:rPr>
          <w:spacing w:val="-16"/>
          <w:w w:val="110"/>
        </w:rPr>
        <w:t xml:space="preserve"> </w:t>
      </w:r>
      <w:r>
        <w:rPr>
          <w:w w:val="110"/>
        </w:rPr>
        <w:t>only</w:t>
      </w:r>
      <w:r>
        <w:rPr>
          <w:spacing w:val="-16"/>
          <w:w w:val="110"/>
        </w:rPr>
        <w:t xml:space="preserve"> </w:t>
      </w:r>
      <w:r>
        <w:rPr>
          <w:w w:val="110"/>
        </w:rPr>
        <w:t>2%</w:t>
      </w:r>
      <w:r>
        <w:rPr>
          <w:spacing w:val="-16"/>
          <w:w w:val="110"/>
        </w:rPr>
        <w:t xml:space="preserve"> </w:t>
      </w:r>
      <w:r>
        <w:rPr>
          <w:w w:val="110"/>
        </w:rPr>
        <w:t>of psoriasis patients (Husted et al. 2011; Oliveira et al. 2015). Other comorbidities include</w:t>
      </w:r>
      <w:r>
        <w:rPr>
          <w:spacing w:val="-15"/>
          <w:w w:val="110"/>
        </w:rPr>
        <w:t xml:space="preserve"> </w:t>
      </w:r>
      <w:r w:rsidR="00947740">
        <w:rPr>
          <w:spacing w:val="-15"/>
          <w:w w:val="110"/>
        </w:rPr>
        <w:t>inflammatory bowel disease (</w:t>
      </w:r>
      <w:r>
        <w:rPr>
          <w:w w:val="110"/>
        </w:rPr>
        <w:t>IBD</w:t>
      </w:r>
      <w:r w:rsidR="00947740">
        <w:rPr>
          <w:w w:val="110"/>
        </w:rPr>
        <w:t>)</w:t>
      </w:r>
      <w:r>
        <w:rPr>
          <w:w w:val="110"/>
        </w:rPr>
        <w:t>,</w:t>
      </w:r>
      <w:r>
        <w:rPr>
          <w:spacing w:val="-14"/>
          <w:w w:val="110"/>
        </w:rPr>
        <w:t xml:space="preserve"> </w:t>
      </w:r>
      <w:r>
        <w:rPr>
          <w:w w:val="110"/>
        </w:rPr>
        <w:t>cardiovascular</w:t>
      </w:r>
      <w:r>
        <w:rPr>
          <w:spacing w:val="-15"/>
          <w:w w:val="110"/>
        </w:rPr>
        <w:t xml:space="preserve"> </w:t>
      </w:r>
      <w:r>
        <w:rPr>
          <w:w w:val="110"/>
        </w:rPr>
        <w:t>disease</w:t>
      </w:r>
      <w:r>
        <w:rPr>
          <w:spacing w:val="-14"/>
          <w:w w:val="110"/>
        </w:rPr>
        <w:t xml:space="preserve"> </w:t>
      </w:r>
      <w:r>
        <w:rPr>
          <w:w w:val="110"/>
        </w:rPr>
        <w:t>(CVD),</w:t>
      </w:r>
      <w:r>
        <w:rPr>
          <w:spacing w:val="-15"/>
          <w:w w:val="110"/>
        </w:rPr>
        <w:t xml:space="preserve"> </w:t>
      </w:r>
      <w:r>
        <w:rPr>
          <w:w w:val="110"/>
        </w:rPr>
        <w:t>type</w:t>
      </w:r>
      <w:r>
        <w:rPr>
          <w:spacing w:val="-14"/>
          <w:w w:val="110"/>
        </w:rPr>
        <w:t xml:space="preserve"> </w:t>
      </w:r>
      <w:r w:rsidR="001F2E33">
        <w:rPr>
          <w:w w:val="110"/>
        </w:rPr>
        <w:t>2</w:t>
      </w:r>
      <w:r>
        <w:rPr>
          <w:spacing w:val="-15"/>
          <w:w w:val="110"/>
        </w:rPr>
        <w:t xml:space="preserve"> </w:t>
      </w:r>
      <w:r>
        <w:rPr>
          <w:w w:val="110"/>
        </w:rPr>
        <w:t>diabetes</w:t>
      </w:r>
      <w:r>
        <w:rPr>
          <w:spacing w:val="-14"/>
          <w:w w:val="110"/>
        </w:rPr>
        <w:t xml:space="preserve"> </w:t>
      </w:r>
      <w:r>
        <w:rPr>
          <w:w w:val="110"/>
        </w:rPr>
        <w:t>(T2D)</w:t>
      </w:r>
      <w:r>
        <w:rPr>
          <w:spacing w:val="-15"/>
          <w:w w:val="110"/>
        </w:rPr>
        <w:t xml:space="preserve"> </w:t>
      </w:r>
      <w:r>
        <w:rPr>
          <w:w w:val="110"/>
        </w:rPr>
        <w:t>and</w:t>
      </w:r>
      <w:r>
        <w:rPr>
          <w:spacing w:val="-14"/>
          <w:w w:val="110"/>
        </w:rPr>
        <w:t xml:space="preserve"> </w:t>
      </w:r>
      <w:r>
        <w:rPr>
          <w:w w:val="110"/>
        </w:rPr>
        <w:t>metabolic syndrome</w:t>
      </w:r>
      <w:r>
        <w:rPr>
          <w:spacing w:val="40"/>
          <w:w w:val="110"/>
        </w:rPr>
        <w:t xml:space="preserve"> </w:t>
      </w:r>
      <w:r>
        <w:rPr>
          <w:w w:val="110"/>
        </w:rPr>
        <w:t>(Cohrn20017;</w:t>
      </w:r>
      <w:r>
        <w:rPr>
          <w:spacing w:val="63"/>
          <w:w w:val="110"/>
        </w:rPr>
        <w:t xml:space="preserve"> </w:t>
      </w:r>
      <w:proofErr w:type="spellStart"/>
      <w:r>
        <w:rPr>
          <w:w w:val="110"/>
        </w:rPr>
        <w:t>Gelfand</w:t>
      </w:r>
      <w:proofErr w:type="spellEnd"/>
      <w:r>
        <w:rPr>
          <w:spacing w:val="40"/>
          <w:w w:val="110"/>
        </w:rPr>
        <w:t xml:space="preserve"> </w:t>
      </w:r>
      <w:r>
        <w:rPr>
          <w:w w:val="110"/>
        </w:rPr>
        <w:t>et</w:t>
      </w:r>
      <w:r>
        <w:rPr>
          <w:spacing w:val="40"/>
          <w:w w:val="110"/>
        </w:rPr>
        <w:t xml:space="preserve"> </w:t>
      </w:r>
      <w:r>
        <w:rPr>
          <w:w w:val="110"/>
        </w:rPr>
        <w:t>al.</w:t>
      </w:r>
      <w:r>
        <w:rPr>
          <w:spacing w:val="40"/>
          <w:w w:val="110"/>
        </w:rPr>
        <w:t xml:space="preserve"> </w:t>
      </w:r>
      <w:r>
        <w:rPr>
          <w:w w:val="110"/>
        </w:rPr>
        <w:t>2006;</w:t>
      </w:r>
      <w:r>
        <w:rPr>
          <w:spacing w:val="63"/>
          <w:w w:val="110"/>
        </w:rPr>
        <w:t xml:space="preserve"> </w:t>
      </w:r>
      <w:r>
        <w:rPr>
          <w:w w:val="110"/>
        </w:rPr>
        <w:t>Shapiro</w:t>
      </w:r>
      <w:r>
        <w:rPr>
          <w:spacing w:val="40"/>
          <w:w w:val="110"/>
        </w:rPr>
        <w:t xml:space="preserve"> </w:t>
      </w:r>
      <w:r>
        <w:rPr>
          <w:w w:val="110"/>
        </w:rPr>
        <w:t>et</w:t>
      </w:r>
      <w:r>
        <w:rPr>
          <w:spacing w:val="41"/>
          <w:w w:val="110"/>
        </w:rPr>
        <w:t xml:space="preserve"> </w:t>
      </w:r>
      <w:r>
        <w:rPr>
          <w:w w:val="110"/>
        </w:rPr>
        <w:t>al.</w:t>
      </w:r>
      <w:r>
        <w:rPr>
          <w:spacing w:val="40"/>
          <w:w w:val="110"/>
        </w:rPr>
        <w:t xml:space="preserve"> </w:t>
      </w:r>
      <w:r>
        <w:rPr>
          <w:w w:val="110"/>
        </w:rPr>
        <w:t>2007).</w:t>
      </w:r>
      <w:r>
        <w:rPr>
          <w:spacing w:val="14"/>
          <w:w w:val="110"/>
        </w:rPr>
        <w:t xml:space="preserve"> </w:t>
      </w:r>
      <w:r>
        <w:rPr>
          <w:spacing w:val="-4"/>
          <w:w w:val="110"/>
        </w:rPr>
        <w:t>Psoriasis</w:t>
      </w:r>
    </w:p>
    <w:p w14:paraId="119F046F" w14:textId="77777777" w:rsidR="00F76AB2" w:rsidRDefault="00F76AB2">
      <w:pPr>
        <w:pStyle w:val="BodyText"/>
        <w:spacing w:before="7" w:line="415" w:lineRule="auto"/>
        <w:ind w:left="377" w:right="721" w:firstLine="566"/>
        <w:jc w:val="both"/>
        <w:sectPr w:rsidR="00F76AB2">
          <w:headerReference w:type="default" r:id="rId10"/>
          <w:pgSz w:w="11910" w:h="16840"/>
          <w:pgMar w:top="1580" w:right="620" w:bottom="800" w:left="1680" w:header="1231" w:footer="615" w:gutter="0"/>
          <w:cols w:space="720"/>
        </w:sectPr>
        <w:pPrChange w:id="6" w:author="Microsoft Office User" w:date="2018-12-20T20:31:00Z">
          <w:pPr>
            <w:spacing w:line="415" w:lineRule="auto"/>
            <w:jc w:val="both"/>
          </w:pPr>
        </w:pPrChange>
      </w:pPr>
    </w:p>
    <w:p w14:paraId="1C79CBC0" w14:textId="77777777" w:rsidR="00F76AB2" w:rsidDel="00947740" w:rsidRDefault="00F76AB2">
      <w:pPr>
        <w:pStyle w:val="BodyText"/>
        <w:rPr>
          <w:del w:id="7" w:author="Microsoft Office User" w:date="2018-12-20T20:31:00Z"/>
          <w:sz w:val="20"/>
        </w:rPr>
      </w:pPr>
    </w:p>
    <w:p w14:paraId="078A4BC9" w14:textId="658853CC" w:rsidR="00F76AB2" w:rsidRDefault="00B2285E" w:rsidP="00154650">
      <w:pPr>
        <w:pStyle w:val="BodyText"/>
        <w:spacing w:before="225" w:line="415" w:lineRule="auto"/>
        <w:ind w:right="722"/>
        <w:jc w:val="both"/>
      </w:pPr>
      <w:proofErr w:type="gramStart"/>
      <w:r>
        <w:rPr>
          <w:w w:val="110"/>
        </w:rPr>
        <w:t>and</w:t>
      </w:r>
      <w:proofErr w:type="gramEnd"/>
      <w:r>
        <w:rPr>
          <w:w w:val="110"/>
        </w:rPr>
        <w:t xml:space="preserve"> </w:t>
      </w:r>
      <w:proofErr w:type="spellStart"/>
      <w:r>
        <w:rPr>
          <w:spacing w:val="-4"/>
          <w:w w:val="110"/>
        </w:rPr>
        <w:t>PsA</w:t>
      </w:r>
      <w:proofErr w:type="spellEnd"/>
      <w:r>
        <w:rPr>
          <w:spacing w:val="-4"/>
          <w:w w:val="110"/>
        </w:rPr>
        <w:t xml:space="preserve"> </w:t>
      </w:r>
      <w:r>
        <w:rPr>
          <w:w w:val="110"/>
        </w:rPr>
        <w:t>have also been associated with an increased prevalence of depression and suicidal ideation (</w:t>
      </w:r>
      <w:proofErr w:type="spellStart"/>
      <w:r>
        <w:rPr>
          <w:w w:val="110"/>
        </w:rPr>
        <w:t>Sampogna</w:t>
      </w:r>
      <w:proofErr w:type="spellEnd"/>
      <w:r>
        <w:rPr>
          <w:w w:val="110"/>
        </w:rPr>
        <w:t xml:space="preserve"> et al. 2012). </w:t>
      </w:r>
      <w:r w:rsidR="00947740">
        <w:rPr>
          <w:spacing w:val="-3"/>
          <w:w w:val="110"/>
        </w:rPr>
        <w:t>Overall</w:t>
      </w:r>
      <w:r>
        <w:rPr>
          <w:spacing w:val="-3"/>
          <w:w w:val="110"/>
        </w:rPr>
        <w:t xml:space="preserve">, </w:t>
      </w:r>
      <w:r>
        <w:rPr>
          <w:w w:val="110"/>
        </w:rPr>
        <w:t xml:space="preserve">psoriasis and </w:t>
      </w:r>
      <w:proofErr w:type="spellStart"/>
      <w:r>
        <w:rPr>
          <w:spacing w:val="-8"/>
          <w:w w:val="110"/>
        </w:rPr>
        <w:t>PsA</w:t>
      </w:r>
      <w:proofErr w:type="spellEnd"/>
      <w:r>
        <w:rPr>
          <w:spacing w:val="-8"/>
          <w:w w:val="110"/>
        </w:rPr>
        <w:t xml:space="preserve"> </w:t>
      </w:r>
      <w:r>
        <w:rPr>
          <w:w w:val="110"/>
        </w:rPr>
        <w:t xml:space="preserve">represent a </w:t>
      </w:r>
      <w:r w:rsidR="00947740">
        <w:rPr>
          <w:w w:val="110"/>
        </w:rPr>
        <w:t xml:space="preserve">significant </w:t>
      </w:r>
      <w:r>
        <w:rPr>
          <w:w w:val="110"/>
        </w:rPr>
        <w:t xml:space="preserve">burden for the economy due to treatment costs and associated </w:t>
      </w:r>
      <w:r>
        <w:rPr>
          <w:spacing w:val="-3"/>
          <w:w w:val="110"/>
        </w:rPr>
        <w:t xml:space="preserve">morbidity.  Treatment  </w:t>
      </w:r>
      <w:r>
        <w:rPr>
          <w:w w:val="110"/>
        </w:rPr>
        <w:t>and management-associated costs for psoriasis in 2015</w:t>
      </w:r>
      <w:r>
        <w:rPr>
          <w:spacing w:val="66"/>
          <w:w w:val="110"/>
        </w:rPr>
        <w:t xml:space="preserve"> </w:t>
      </w:r>
      <w:r>
        <w:rPr>
          <w:w w:val="110"/>
        </w:rPr>
        <w:t xml:space="preserve">in the UK accounted for </w:t>
      </w:r>
      <w:commentRangeStart w:id="8"/>
      <w:commentRangeStart w:id="9"/>
      <w:r>
        <w:rPr>
          <w:w w:val="110"/>
        </w:rPr>
        <w:t>£4,000 to £14,000</w:t>
      </w:r>
      <w:commentRangeEnd w:id="8"/>
      <w:r w:rsidR="00947740">
        <w:rPr>
          <w:rStyle w:val="CommentReference"/>
        </w:rPr>
        <w:commentReference w:id="8"/>
      </w:r>
      <w:commentRangeEnd w:id="9"/>
      <w:r w:rsidR="00EA74D5">
        <w:rPr>
          <w:rStyle w:val="CommentReference"/>
        </w:rPr>
        <w:commentReference w:id="9"/>
      </w:r>
      <w:r>
        <w:rPr>
          <w:w w:val="110"/>
        </w:rPr>
        <w:t xml:space="preserve">, before and after requirements of biological </w:t>
      </w:r>
      <w:r>
        <w:rPr>
          <w:spacing w:val="-4"/>
          <w:w w:val="110"/>
        </w:rPr>
        <w:t xml:space="preserve">therapy, </w:t>
      </w:r>
      <w:r>
        <w:rPr>
          <w:w w:val="110"/>
        </w:rPr>
        <w:t xml:space="preserve">respectively (Burgos-Pol and </w:t>
      </w:r>
      <w:proofErr w:type="spellStart"/>
      <w:r>
        <w:rPr>
          <w:w w:val="110"/>
        </w:rPr>
        <w:t>Dermo</w:t>
      </w:r>
      <w:proofErr w:type="spellEnd"/>
      <w:r>
        <w:rPr>
          <w:w w:val="110"/>
        </w:rPr>
        <w:t xml:space="preserve"> 2016; </w:t>
      </w:r>
      <w:r>
        <w:rPr>
          <w:spacing w:val="-3"/>
          <w:w w:val="110"/>
        </w:rPr>
        <w:t xml:space="preserve">Poole </w:t>
      </w:r>
      <w:r>
        <w:rPr>
          <w:w w:val="110"/>
        </w:rPr>
        <w:t xml:space="preserve">et al. </w:t>
      </w:r>
      <w:r>
        <w:rPr>
          <w:spacing w:val="-3"/>
          <w:w w:val="110"/>
        </w:rPr>
        <w:t xml:space="preserve">2010) </w:t>
      </w:r>
      <w:r>
        <w:rPr>
          <w:w w:val="110"/>
        </w:rPr>
        <w:t>and</w:t>
      </w:r>
      <w:r>
        <w:rPr>
          <w:spacing w:val="-5"/>
          <w:w w:val="110"/>
        </w:rPr>
        <w:t xml:space="preserve"> </w:t>
      </w:r>
      <w:r>
        <w:rPr>
          <w:w w:val="110"/>
        </w:rPr>
        <w:t>the</w:t>
      </w:r>
      <w:r>
        <w:rPr>
          <w:spacing w:val="-5"/>
          <w:w w:val="110"/>
        </w:rPr>
        <w:t xml:space="preserve"> </w:t>
      </w:r>
      <w:r>
        <w:rPr>
          <w:w w:val="110"/>
        </w:rPr>
        <w:t>costs</w:t>
      </w:r>
      <w:r>
        <w:rPr>
          <w:spacing w:val="-5"/>
          <w:w w:val="110"/>
        </w:rPr>
        <w:t xml:space="preserve"> </w:t>
      </w:r>
      <w:r>
        <w:rPr>
          <w:w w:val="110"/>
        </w:rPr>
        <w:t>are</w:t>
      </w:r>
      <w:r>
        <w:rPr>
          <w:spacing w:val="-5"/>
          <w:w w:val="110"/>
        </w:rPr>
        <w:t xml:space="preserve"> </w:t>
      </w:r>
      <w:r>
        <w:rPr>
          <w:w w:val="110"/>
        </w:rPr>
        <w:t>further</w:t>
      </w:r>
      <w:r>
        <w:rPr>
          <w:spacing w:val="-5"/>
          <w:w w:val="110"/>
        </w:rPr>
        <w:t xml:space="preserve"> </w:t>
      </w:r>
      <w:r w:rsidR="00C25C9F">
        <w:rPr>
          <w:w w:val="110"/>
        </w:rPr>
        <w:t>increased</w:t>
      </w:r>
      <w:r w:rsidR="00C25C9F">
        <w:rPr>
          <w:spacing w:val="-5"/>
          <w:w w:val="110"/>
        </w:rPr>
        <w:t xml:space="preserve"> </w:t>
      </w:r>
      <w:r>
        <w:rPr>
          <w:w w:val="110"/>
        </w:rPr>
        <w:t>in</w:t>
      </w:r>
      <w:r>
        <w:rPr>
          <w:spacing w:val="-5"/>
          <w:w w:val="110"/>
        </w:rPr>
        <w:t xml:space="preserve"> </w:t>
      </w:r>
      <w:proofErr w:type="spellStart"/>
      <w:r>
        <w:rPr>
          <w:spacing w:val="-3"/>
          <w:w w:val="110"/>
        </w:rPr>
        <w:t>PsA.</w:t>
      </w:r>
      <w:proofErr w:type="spellEnd"/>
    </w:p>
    <w:p w14:paraId="5F8A18FD" w14:textId="77777777" w:rsidR="00F76AB2" w:rsidRDefault="00F76AB2">
      <w:pPr>
        <w:pStyle w:val="BodyText"/>
        <w:spacing w:before="3"/>
        <w:rPr>
          <w:sz w:val="36"/>
        </w:rPr>
      </w:pPr>
    </w:p>
    <w:p w14:paraId="4FED79E0" w14:textId="77777777" w:rsidR="00F76AB2" w:rsidRDefault="00B2285E">
      <w:pPr>
        <w:pStyle w:val="Heading3"/>
        <w:numPr>
          <w:ilvl w:val="2"/>
          <w:numId w:val="4"/>
        </w:numPr>
        <w:tabs>
          <w:tab w:val="left" w:pos="1283"/>
          <w:tab w:val="left" w:pos="1285"/>
        </w:tabs>
      </w:pPr>
      <w:r>
        <w:rPr>
          <w:w w:val="120"/>
        </w:rPr>
        <w:t>Psoriasis and inflammatory</w:t>
      </w:r>
      <w:r>
        <w:rPr>
          <w:spacing w:val="-50"/>
          <w:w w:val="120"/>
        </w:rPr>
        <w:t xml:space="preserve"> </w:t>
      </w:r>
      <w:r>
        <w:rPr>
          <w:w w:val="120"/>
        </w:rPr>
        <w:t>dermatoses</w:t>
      </w:r>
    </w:p>
    <w:p w14:paraId="646969A7" w14:textId="1AAB6EB1" w:rsidR="00F76AB2" w:rsidRDefault="00B2285E">
      <w:pPr>
        <w:pStyle w:val="BodyText"/>
        <w:spacing w:before="144" w:line="480" w:lineRule="atLeast"/>
        <w:ind w:left="377" w:right="721" w:firstLine="566"/>
        <w:jc w:val="both"/>
      </w:pPr>
      <w:r>
        <w:rPr>
          <w:w w:val="110"/>
        </w:rPr>
        <w:t xml:space="preserve">The skin is the biggest organ in the human body constituting an </w:t>
      </w:r>
      <w:r>
        <w:rPr>
          <w:spacing w:val="-4"/>
          <w:w w:val="110"/>
        </w:rPr>
        <w:t>e</w:t>
      </w:r>
      <w:r>
        <w:rPr>
          <w:rFonts w:ascii="Arial"/>
          <w:spacing w:val="-4"/>
          <w:w w:val="110"/>
        </w:rPr>
        <w:t>ff</w:t>
      </w:r>
      <w:r>
        <w:rPr>
          <w:spacing w:val="-4"/>
          <w:w w:val="110"/>
        </w:rPr>
        <w:t xml:space="preserve">ective </w:t>
      </w:r>
      <w:r>
        <w:rPr>
          <w:w w:val="110"/>
        </w:rPr>
        <w:t xml:space="preserve">barrier between the environment and the internal organs. The most external </w:t>
      </w:r>
      <w:r>
        <w:rPr>
          <w:spacing w:val="-4"/>
          <w:w w:val="110"/>
        </w:rPr>
        <w:t xml:space="preserve">layer, </w:t>
      </w:r>
      <w:r>
        <w:rPr>
          <w:w w:val="110"/>
        </w:rPr>
        <w:t xml:space="preserve">the epidermis, plays an important role in innate and adaptive immunity and its alterations, due to exogenous or endogenous factors, can lead to development of inflammatory </w:t>
      </w:r>
      <w:r w:rsidR="00394F88">
        <w:rPr>
          <w:w w:val="110"/>
        </w:rPr>
        <w:t xml:space="preserve">skin </w:t>
      </w:r>
      <w:r>
        <w:rPr>
          <w:w w:val="110"/>
        </w:rPr>
        <w:t xml:space="preserve">conditions, such as psoriasis or atopic dermatitis </w:t>
      </w:r>
      <w:r w:rsidR="00291B2F">
        <w:rPr>
          <w:w w:val="110"/>
        </w:rPr>
        <w:t xml:space="preserve">atopic </w:t>
      </w:r>
      <w:proofErr w:type="spellStart"/>
      <w:r w:rsidR="00291B2F">
        <w:rPr>
          <w:w w:val="110"/>
        </w:rPr>
        <w:t>dermatistis</w:t>
      </w:r>
      <w:proofErr w:type="spellEnd"/>
      <w:r>
        <w:rPr>
          <w:w w:val="110"/>
        </w:rPr>
        <w:t xml:space="preserve"> (Johnson-Huang et al. 2009; </w:t>
      </w:r>
      <w:proofErr w:type="spellStart"/>
      <w:r>
        <w:rPr>
          <w:w w:val="110"/>
        </w:rPr>
        <w:t>Proksch</w:t>
      </w:r>
      <w:proofErr w:type="spellEnd"/>
      <w:r>
        <w:rPr>
          <w:w w:val="110"/>
        </w:rPr>
        <w:t xml:space="preserve"> et al. 2008). </w:t>
      </w:r>
    </w:p>
    <w:p w14:paraId="3B071F5C" w14:textId="3CB49114" w:rsidR="00F76AB2" w:rsidRDefault="00B2285E">
      <w:pPr>
        <w:pStyle w:val="BodyText"/>
        <w:spacing w:before="190" w:line="415" w:lineRule="auto"/>
        <w:ind w:left="377" w:right="721" w:firstLine="566"/>
        <w:jc w:val="both"/>
      </w:pPr>
      <w:r>
        <w:rPr>
          <w:w w:val="110"/>
        </w:rPr>
        <w:t xml:space="preserve">Lesions in psoriasis are very heterogeneous in type (pustular and non- pustular), location and </w:t>
      </w:r>
      <w:r>
        <w:rPr>
          <w:spacing w:val="-4"/>
          <w:w w:val="110"/>
        </w:rPr>
        <w:t xml:space="preserve">severity, </w:t>
      </w:r>
      <w:r>
        <w:rPr>
          <w:w w:val="110"/>
        </w:rPr>
        <w:t xml:space="preserve">which complicates its clinical classification </w:t>
      </w:r>
      <w:r>
        <w:rPr>
          <w:spacing w:val="-3"/>
          <w:w w:val="110"/>
        </w:rPr>
        <w:t>(</w:t>
      </w:r>
      <w:proofErr w:type="spellStart"/>
      <w:r>
        <w:rPr>
          <w:spacing w:val="-3"/>
          <w:w w:val="110"/>
        </w:rPr>
        <w:t>Perera</w:t>
      </w:r>
      <w:proofErr w:type="spellEnd"/>
      <w:r>
        <w:rPr>
          <w:spacing w:val="-3"/>
          <w:w w:val="110"/>
        </w:rPr>
        <w:t xml:space="preserve"> </w:t>
      </w:r>
      <w:r>
        <w:rPr>
          <w:w w:val="110"/>
        </w:rPr>
        <w:t xml:space="preserve">et al. 2012). As a result, several </w:t>
      </w:r>
      <w:commentRangeStart w:id="10"/>
      <w:commentRangeStart w:id="11"/>
      <w:r>
        <w:rPr>
          <w:w w:val="110"/>
        </w:rPr>
        <w:t>phenotypes</w:t>
      </w:r>
      <w:commentRangeEnd w:id="10"/>
      <w:r w:rsidR="00394F88">
        <w:rPr>
          <w:rStyle w:val="CommentReference"/>
        </w:rPr>
        <w:commentReference w:id="10"/>
      </w:r>
      <w:commentRangeEnd w:id="11"/>
      <w:r w:rsidR="006946DE">
        <w:rPr>
          <w:rStyle w:val="CommentReference"/>
        </w:rPr>
        <w:commentReference w:id="11"/>
      </w:r>
      <w:r>
        <w:rPr>
          <w:w w:val="110"/>
        </w:rPr>
        <w:t xml:space="preserve"> including</w:t>
      </w:r>
      <w:r w:rsidR="00394F88">
        <w:rPr>
          <w:w w:val="110"/>
        </w:rPr>
        <w:t xml:space="preserve"> chronic plaque psoriasis</w:t>
      </w:r>
      <w:r>
        <w:rPr>
          <w:w w:val="110"/>
        </w:rPr>
        <w:t xml:space="preserve"> </w:t>
      </w:r>
      <w:r w:rsidR="00394F88">
        <w:rPr>
          <w:w w:val="110"/>
        </w:rPr>
        <w:t>(</w:t>
      </w:r>
      <w:r>
        <w:rPr>
          <w:w w:val="110"/>
        </w:rPr>
        <w:t>psoriasis vulgaris</w:t>
      </w:r>
      <w:r w:rsidR="00394F88">
        <w:rPr>
          <w:w w:val="110"/>
        </w:rPr>
        <w:t>)</w:t>
      </w:r>
      <w:r>
        <w:rPr>
          <w:w w:val="110"/>
        </w:rPr>
        <w:t xml:space="preserve">, </w:t>
      </w:r>
      <w:proofErr w:type="spellStart"/>
      <w:r>
        <w:rPr>
          <w:w w:val="110"/>
        </w:rPr>
        <w:t>guttate</w:t>
      </w:r>
      <w:proofErr w:type="spellEnd"/>
      <w:r w:rsidR="00394F88">
        <w:rPr>
          <w:w w:val="110"/>
        </w:rPr>
        <w:t xml:space="preserve"> psoriasis</w:t>
      </w:r>
      <w:r>
        <w:rPr>
          <w:w w:val="110"/>
        </w:rPr>
        <w:t>, pustular</w:t>
      </w:r>
      <w:r w:rsidR="00394F88">
        <w:rPr>
          <w:w w:val="110"/>
        </w:rPr>
        <w:t xml:space="preserve"> psoriasis</w:t>
      </w:r>
      <w:r w:rsidR="006946DE">
        <w:rPr>
          <w:w w:val="110"/>
        </w:rPr>
        <w:t xml:space="preserve">, </w:t>
      </w:r>
      <w:proofErr w:type="spellStart"/>
      <w:r w:rsidR="00394F88">
        <w:rPr>
          <w:w w:val="110"/>
        </w:rPr>
        <w:t>erythrodermic</w:t>
      </w:r>
      <w:proofErr w:type="spellEnd"/>
      <w:r w:rsidR="00394F88">
        <w:rPr>
          <w:w w:val="110"/>
        </w:rPr>
        <w:t xml:space="preserve"> psoriasis </w:t>
      </w:r>
      <w:r>
        <w:rPr>
          <w:w w:val="110"/>
        </w:rPr>
        <w:t xml:space="preserve">and nail </w:t>
      </w:r>
      <w:r w:rsidR="00394F88">
        <w:rPr>
          <w:w w:val="110"/>
        </w:rPr>
        <w:t xml:space="preserve">psoriasis </w:t>
      </w:r>
      <w:r>
        <w:rPr>
          <w:w w:val="110"/>
        </w:rPr>
        <w:t>have been defined (</w:t>
      </w:r>
      <w:proofErr w:type="spellStart"/>
      <w:r>
        <w:rPr>
          <w:w w:val="110"/>
        </w:rPr>
        <w:t>Marrakchi</w:t>
      </w:r>
      <w:proofErr w:type="spellEnd"/>
      <w:r>
        <w:rPr>
          <w:spacing w:val="66"/>
          <w:w w:val="110"/>
        </w:rPr>
        <w:t xml:space="preserve"> </w:t>
      </w:r>
      <w:r>
        <w:rPr>
          <w:w w:val="110"/>
        </w:rPr>
        <w:t>et al.</w:t>
      </w:r>
      <w:r>
        <w:rPr>
          <w:spacing w:val="-13"/>
          <w:w w:val="110"/>
        </w:rPr>
        <w:t xml:space="preserve"> </w:t>
      </w:r>
      <w:r>
        <w:rPr>
          <w:w w:val="110"/>
        </w:rPr>
        <w:t>2011).</w:t>
      </w:r>
    </w:p>
    <w:p w14:paraId="1B4AD149" w14:textId="77777777" w:rsidR="00F76AB2" w:rsidRDefault="00F76AB2">
      <w:pPr>
        <w:pStyle w:val="BodyText"/>
        <w:spacing w:before="2"/>
        <w:rPr>
          <w:sz w:val="36"/>
        </w:rPr>
      </w:pPr>
    </w:p>
    <w:p w14:paraId="204B8E3A" w14:textId="77777777" w:rsidR="00F76AB2" w:rsidRDefault="00B2285E">
      <w:pPr>
        <w:pStyle w:val="Heading3"/>
        <w:numPr>
          <w:ilvl w:val="2"/>
          <w:numId w:val="4"/>
        </w:numPr>
        <w:tabs>
          <w:tab w:val="left" w:pos="1283"/>
          <w:tab w:val="left" w:pos="1285"/>
        </w:tabs>
      </w:pPr>
      <w:proofErr w:type="spellStart"/>
      <w:r>
        <w:rPr>
          <w:spacing w:val="-3"/>
          <w:w w:val="120"/>
        </w:rPr>
        <w:t>PsA</w:t>
      </w:r>
      <w:proofErr w:type="spellEnd"/>
      <w:r>
        <w:rPr>
          <w:spacing w:val="-3"/>
          <w:w w:val="120"/>
        </w:rPr>
        <w:t xml:space="preserve"> </w:t>
      </w:r>
      <w:r>
        <w:rPr>
          <w:w w:val="120"/>
        </w:rPr>
        <w:t>and</w:t>
      </w:r>
      <w:r>
        <w:rPr>
          <w:spacing w:val="-29"/>
          <w:w w:val="120"/>
        </w:rPr>
        <w:t xml:space="preserve"> </w:t>
      </w:r>
      <w:proofErr w:type="spellStart"/>
      <w:r>
        <w:rPr>
          <w:w w:val="120"/>
        </w:rPr>
        <w:t>spondyloarthropathies</w:t>
      </w:r>
      <w:proofErr w:type="spellEnd"/>
    </w:p>
    <w:p w14:paraId="0D9BFD19" w14:textId="77777777" w:rsidR="00F76AB2" w:rsidRDefault="00F76AB2">
      <w:pPr>
        <w:pStyle w:val="BodyText"/>
        <w:spacing w:before="3"/>
        <w:rPr>
          <w:sz w:val="30"/>
        </w:rPr>
      </w:pPr>
    </w:p>
    <w:p w14:paraId="34495A23" w14:textId="30FD9FB5" w:rsidR="00F76AB2" w:rsidRDefault="00B2285E">
      <w:pPr>
        <w:pStyle w:val="BodyText"/>
        <w:spacing w:line="415" w:lineRule="auto"/>
        <w:ind w:left="377" w:right="721" w:firstLine="566"/>
        <w:jc w:val="both"/>
      </w:pPr>
      <w:proofErr w:type="spellStart"/>
      <w:r>
        <w:rPr>
          <w:spacing w:val="-4"/>
          <w:w w:val="110"/>
        </w:rPr>
        <w:t>PsA</w:t>
      </w:r>
      <w:proofErr w:type="spellEnd"/>
      <w:r>
        <w:rPr>
          <w:spacing w:val="-4"/>
          <w:w w:val="110"/>
        </w:rPr>
        <w:t xml:space="preserve"> </w:t>
      </w:r>
      <w:r>
        <w:rPr>
          <w:w w:val="110"/>
        </w:rPr>
        <w:t xml:space="preserve">belongs to the </w:t>
      </w:r>
      <w:proofErr w:type="spellStart"/>
      <w:r w:rsidR="00C9405E">
        <w:rPr>
          <w:w w:val="110"/>
        </w:rPr>
        <w:t>SpA</w:t>
      </w:r>
      <w:proofErr w:type="spellEnd"/>
      <w:r w:rsidR="00C9405E">
        <w:rPr>
          <w:w w:val="110"/>
        </w:rPr>
        <w:t xml:space="preserve"> </w:t>
      </w:r>
      <w:r>
        <w:rPr>
          <w:w w:val="110"/>
        </w:rPr>
        <w:t>family, which includes</w:t>
      </w:r>
      <w:r>
        <w:rPr>
          <w:spacing w:val="-17"/>
          <w:w w:val="110"/>
        </w:rPr>
        <w:t xml:space="preserve"> </w:t>
      </w:r>
      <w:r w:rsidR="00C9405E">
        <w:rPr>
          <w:w w:val="110"/>
        </w:rPr>
        <w:t>diseases</w:t>
      </w:r>
      <w:r w:rsidR="00C9405E">
        <w:rPr>
          <w:spacing w:val="-17"/>
          <w:w w:val="110"/>
        </w:rPr>
        <w:t xml:space="preserve"> </w:t>
      </w:r>
      <w:r>
        <w:rPr>
          <w:w w:val="110"/>
        </w:rPr>
        <w:t>such</w:t>
      </w:r>
      <w:r>
        <w:rPr>
          <w:spacing w:val="-18"/>
          <w:w w:val="110"/>
        </w:rPr>
        <w:t xml:space="preserve"> </w:t>
      </w:r>
      <w:r>
        <w:rPr>
          <w:w w:val="110"/>
        </w:rPr>
        <w:t>as</w:t>
      </w:r>
      <w:r>
        <w:rPr>
          <w:spacing w:val="-17"/>
          <w:w w:val="110"/>
        </w:rPr>
        <w:t xml:space="preserve"> </w:t>
      </w:r>
      <w:r>
        <w:rPr>
          <w:w w:val="110"/>
        </w:rPr>
        <w:t>ankylosing</w:t>
      </w:r>
      <w:r>
        <w:rPr>
          <w:spacing w:val="-17"/>
          <w:w w:val="110"/>
        </w:rPr>
        <w:t xml:space="preserve"> </w:t>
      </w:r>
      <w:r>
        <w:rPr>
          <w:w w:val="110"/>
        </w:rPr>
        <w:t>spondylitis</w:t>
      </w:r>
      <w:r>
        <w:rPr>
          <w:spacing w:val="-17"/>
          <w:w w:val="110"/>
        </w:rPr>
        <w:t xml:space="preserve"> </w:t>
      </w:r>
      <w:r>
        <w:rPr>
          <w:w w:val="110"/>
        </w:rPr>
        <w:t>(AS),</w:t>
      </w:r>
      <w:r>
        <w:rPr>
          <w:spacing w:val="-17"/>
          <w:w w:val="110"/>
        </w:rPr>
        <w:t xml:space="preserve"> </w:t>
      </w:r>
      <w:r>
        <w:rPr>
          <w:w w:val="110"/>
        </w:rPr>
        <w:t>reactive</w:t>
      </w:r>
      <w:r>
        <w:rPr>
          <w:spacing w:val="-17"/>
          <w:w w:val="110"/>
        </w:rPr>
        <w:t xml:space="preserve"> </w:t>
      </w:r>
      <w:r>
        <w:rPr>
          <w:w w:val="110"/>
        </w:rPr>
        <w:t>arthritis</w:t>
      </w:r>
      <w:r>
        <w:rPr>
          <w:spacing w:val="-17"/>
          <w:w w:val="110"/>
        </w:rPr>
        <w:t xml:space="preserve"> </w:t>
      </w:r>
      <w:r>
        <w:rPr>
          <w:spacing w:val="-3"/>
          <w:w w:val="110"/>
        </w:rPr>
        <w:t>(</w:t>
      </w:r>
      <w:proofErr w:type="spellStart"/>
      <w:r>
        <w:rPr>
          <w:spacing w:val="-3"/>
          <w:w w:val="110"/>
        </w:rPr>
        <w:t>ReA</w:t>
      </w:r>
      <w:proofErr w:type="spellEnd"/>
      <w:r>
        <w:rPr>
          <w:spacing w:val="-3"/>
          <w:w w:val="110"/>
        </w:rPr>
        <w:t xml:space="preserve">), </w:t>
      </w:r>
      <w:r>
        <w:rPr>
          <w:w w:val="110"/>
        </w:rPr>
        <w:t>idiopathic inflammatory bowel disease (IBD) and undi</w:t>
      </w:r>
      <w:r>
        <w:rPr>
          <w:rFonts w:ascii="Arial"/>
          <w:w w:val="110"/>
        </w:rPr>
        <w:t>ff</w:t>
      </w:r>
      <w:r>
        <w:rPr>
          <w:w w:val="110"/>
        </w:rPr>
        <w:t xml:space="preserve">erentiated </w:t>
      </w:r>
      <w:proofErr w:type="spellStart"/>
      <w:r>
        <w:rPr>
          <w:w w:val="110"/>
        </w:rPr>
        <w:t>SpA</w:t>
      </w:r>
      <w:proofErr w:type="spellEnd"/>
      <w:r>
        <w:rPr>
          <w:w w:val="110"/>
        </w:rPr>
        <w:t xml:space="preserve"> </w:t>
      </w:r>
      <w:r w:rsidR="00B35214">
        <w:rPr>
          <w:w w:val="110"/>
        </w:rPr>
        <w:t>\</w:t>
      </w:r>
      <w:proofErr w:type="spellStart"/>
      <w:r w:rsidR="00B35214">
        <w:rPr>
          <w:w w:val="110"/>
        </w:rPr>
        <w:t>parencite</w:t>
      </w:r>
      <w:proofErr w:type="spellEnd"/>
      <w:r w:rsidR="00B35214">
        <w:rPr>
          <w:w w:val="110"/>
        </w:rPr>
        <w:t>{Goldman2001}</w:t>
      </w:r>
      <w:r>
        <w:rPr>
          <w:spacing w:val="17"/>
          <w:w w:val="110"/>
        </w:rPr>
        <w:t xml:space="preserve"> </w:t>
      </w:r>
      <w:r>
        <w:rPr>
          <w:w w:val="110"/>
        </w:rPr>
        <w:t>All</w:t>
      </w:r>
      <w:r>
        <w:rPr>
          <w:spacing w:val="42"/>
          <w:w w:val="110"/>
        </w:rPr>
        <w:t xml:space="preserve"> </w:t>
      </w:r>
      <w:r>
        <w:rPr>
          <w:w w:val="110"/>
        </w:rPr>
        <w:t>these</w:t>
      </w:r>
      <w:r>
        <w:rPr>
          <w:spacing w:val="41"/>
          <w:w w:val="110"/>
        </w:rPr>
        <w:t xml:space="preserve"> </w:t>
      </w:r>
      <w:proofErr w:type="spellStart"/>
      <w:r>
        <w:rPr>
          <w:w w:val="110"/>
        </w:rPr>
        <w:t>SpA</w:t>
      </w:r>
      <w:proofErr w:type="spellEnd"/>
      <w:r>
        <w:rPr>
          <w:spacing w:val="43"/>
          <w:w w:val="110"/>
        </w:rPr>
        <w:t xml:space="preserve"> </w:t>
      </w:r>
      <w:r>
        <w:rPr>
          <w:w w:val="110"/>
        </w:rPr>
        <w:t>subtypes</w:t>
      </w:r>
      <w:r>
        <w:rPr>
          <w:spacing w:val="42"/>
          <w:w w:val="110"/>
        </w:rPr>
        <w:t xml:space="preserve"> </w:t>
      </w:r>
      <w:r>
        <w:rPr>
          <w:w w:val="110"/>
        </w:rPr>
        <w:t>are</w:t>
      </w:r>
      <w:r>
        <w:rPr>
          <w:spacing w:val="42"/>
          <w:w w:val="110"/>
        </w:rPr>
        <w:t xml:space="preserve"> </w:t>
      </w:r>
      <w:proofErr w:type="spellStart"/>
      <w:r>
        <w:rPr>
          <w:w w:val="110"/>
        </w:rPr>
        <w:t>characterised</w:t>
      </w:r>
      <w:proofErr w:type="spellEnd"/>
      <w:r>
        <w:rPr>
          <w:spacing w:val="42"/>
          <w:w w:val="110"/>
        </w:rPr>
        <w:t xml:space="preserve"> </w:t>
      </w:r>
      <w:r>
        <w:rPr>
          <w:w w:val="110"/>
        </w:rPr>
        <w:t>by</w:t>
      </w:r>
      <w:r>
        <w:rPr>
          <w:spacing w:val="42"/>
          <w:w w:val="110"/>
        </w:rPr>
        <w:t xml:space="preserve"> </w:t>
      </w:r>
      <w:r>
        <w:rPr>
          <w:w w:val="110"/>
        </w:rPr>
        <w:t>structural</w:t>
      </w:r>
      <w:r>
        <w:rPr>
          <w:spacing w:val="42"/>
          <w:w w:val="110"/>
        </w:rPr>
        <w:t xml:space="preserve"> </w:t>
      </w:r>
      <w:r>
        <w:rPr>
          <w:w w:val="110"/>
        </w:rPr>
        <w:t>damage</w:t>
      </w:r>
    </w:p>
    <w:p w14:paraId="7D13B113" w14:textId="77777777" w:rsidR="00F76AB2" w:rsidRDefault="00F76AB2">
      <w:pPr>
        <w:spacing w:line="415" w:lineRule="auto"/>
        <w:jc w:val="both"/>
        <w:sectPr w:rsidR="00F76AB2">
          <w:pgSz w:w="11910" w:h="16840"/>
          <w:pgMar w:top="1580" w:right="620" w:bottom="800" w:left="1680" w:header="1231" w:footer="615" w:gutter="0"/>
          <w:cols w:space="720"/>
        </w:sectPr>
      </w:pPr>
    </w:p>
    <w:p w14:paraId="777D273A" w14:textId="77777777" w:rsidR="00F76AB2" w:rsidRDefault="00F76AB2">
      <w:pPr>
        <w:pStyle w:val="BodyText"/>
        <w:rPr>
          <w:sz w:val="20"/>
        </w:rPr>
      </w:pPr>
    </w:p>
    <w:p w14:paraId="1756C9B1" w14:textId="0A2BBC3A" w:rsidR="00F76AB2" w:rsidRDefault="00B2285E">
      <w:pPr>
        <w:pStyle w:val="BodyText"/>
        <w:spacing w:before="225" w:line="415" w:lineRule="auto"/>
        <w:ind w:left="377" w:right="722"/>
        <w:jc w:val="both"/>
      </w:pPr>
      <w:r>
        <w:rPr>
          <w:w w:val="110"/>
        </w:rPr>
        <w:t>(</w:t>
      </w:r>
      <w:proofErr w:type="gramStart"/>
      <w:r>
        <w:rPr>
          <w:w w:val="110"/>
        </w:rPr>
        <w:t>bone</w:t>
      </w:r>
      <w:proofErr w:type="gramEnd"/>
      <w:r>
        <w:rPr>
          <w:spacing w:val="-11"/>
          <w:w w:val="110"/>
        </w:rPr>
        <w:t xml:space="preserve"> </w:t>
      </w:r>
      <w:r>
        <w:rPr>
          <w:w w:val="110"/>
        </w:rPr>
        <w:t>formation</w:t>
      </w:r>
      <w:r>
        <w:rPr>
          <w:spacing w:val="-11"/>
          <w:w w:val="110"/>
        </w:rPr>
        <w:t xml:space="preserve"> </w:t>
      </w:r>
      <w:r>
        <w:rPr>
          <w:w w:val="110"/>
        </w:rPr>
        <w:t>and</w:t>
      </w:r>
      <w:r>
        <w:rPr>
          <w:spacing w:val="-11"/>
          <w:w w:val="110"/>
        </w:rPr>
        <w:t xml:space="preserve"> </w:t>
      </w:r>
      <w:r>
        <w:rPr>
          <w:w w:val="110"/>
        </w:rPr>
        <w:t>erosion)</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0"/>
          <w:w w:val="110"/>
        </w:rPr>
        <w:t xml:space="preserve"> </w:t>
      </w:r>
      <w:r>
        <w:rPr>
          <w:w w:val="110"/>
        </w:rPr>
        <w:t>inflammation</w:t>
      </w:r>
      <w:r>
        <w:rPr>
          <w:spacing w:val="-11"/>
          <w:w w:val="110"/>
        </w:rPr>
        <w:t xml:space="preserve"> </w:t>
      </w:r>
      <w:r>
        <w:rPr>
          <w:w w:val="110"/>
        </w:rPr>
        <w:t>of</w:t>
      </w:r>
      <w:r>
        <w:rPr>
          <w:spacing w:val="-11"/>
          <w:w w:val="110"/>
        </w:rPr>
        <w:t xml:space="preserve"> </w:t>
      </w:r>
      <w:r>
        <w:rPr>
          <w:w w:val="110"/>
        </w:rPr>
        <w:t>joints</w:t>
      </w:r>
      <w:r>
        <w:rPr>
          <w:spacing w:val="-11"/>
          <w:w w:val="110"/>
        </w:rPr>
        <w:t xml:space="preserve"> </w:t>
      </w:r>
      <w:r>
        <w:rPr>
          <w:w w:val="110"/>
        </w:rPr>
        <w:t>and</w:t>
      </w:r>
      <w:r>
        <w:rPr>
          <w:spacing w:val="-11"/>
          <w:w w:val="110"/>
        </w:rPr>
        <w:t xml:space="preserve"> </w:t>
      </w:r>
      <w:r>
        <w:rPr>
          <w:w w:val="110"/>
        </w:rPr>
        <w:t xml:space="preserve">extra-articular sites such as eyes, gut and skin. </w:t>
      </w:r>
      <w:r>
        <w:rPr>
          <w:spacing w:val="-4"/>
          <w:w w:val="110"/>
        </w:rPr>
        <w:t xml:space="preserve">Broadly, </w:t>
      </w:r>
      <w:proofErr w:type="spellStart"/>
      <w:r>
        <w:rPr>
          <w:w w:val="110"/>
        </w:rPr>
        <w:t>SpA</w:t>
      </w:r>
      <w:proofErr w:type="spellEnd"/>
      <w:r>
        <w:rPr>
          <w:w w:val="110"/>
        </w:rPr>
        <w:t xml:space="preserve"> has been classified into axial and peripheral based on the a</w:t>
      </w:r>
      <w:r>
        <w:rPr>
          <w:rFonts w:ascii="Arial"/>
          <w:w w:val="110"/>
        </w:rPr>
        <w:t>ff</w:t>
      </w:r>
      <w:r>
        <w:rPr>
          <w:w w:val="110"/>
        </w:rPr>
        <w:t>ected joints (spine/</w:t>
      </w:r>
      <w:proofErr w:type="spellStart"/>
      <w:r>
        <w:rPr>
          <w:w w:val="110"/>
        </w:rPr>
        <w:t>sacroilicac</w:t>
      </w:r>
      <w:proofErr w:type="spellEnd"/>
      <w:r>
        <w:rPr>
          <w:w w:val="110"/>
        </w:rPr>
        <w:t xml:space="preserve"> or peripheral) and </w:t>
      </w:r>
      <w:r>
        <w:rPr>
          <w:spacing w:val="-4"/>
          <w:w w:val="110"/>
        </w:rPr>
        <w:t xml:space="preserve">the </w:t>
      </w:r>
      <w:r>
        <w:rPr>
          <w:w w:val="110"/>
        </w:rPr>
        <w:t xml:space="preserve">presence of extra-articular features </w:t>
      </w:r>
      <w:r w:rsidR="00C65433">
        <w:rPr>
          <w:w w:val="110"/>
        </w:rPr>
        <w:t>\</w:t>
      </w:r>
      <w:proofErr w:type="spellStart"/>
      <w:proofErr w:type="gramStart"/>
      <w:r w:rsidR="00C65433">
        <w:rPr>
          <w:w w:val="110"/>
        </w:rPr>
        <w:t>parencite</w:t>
      </w:r>
      <w:proofErr w:type="spellEnd"/>
      <w:r w:rsidR="00C65433">
        <w:rPr>
          <w:w w:val="110"/>
        </w:rPr>
        <w:t>{</w:t>
      </w:r>
      <w:proofErr w:type="gramEnd"/>
      <w:r>
        <w:rPr>
          <w:w w:val="110"/>
        </w:rPr>
        <w:t>Runwaleit20</w:t>
      </w:r>
      <w:r w:rsidR="006E741B">
        <w:rPr>
          <w:w w:val="110"/>
        </w:rPr>
        <w:t>0</w:t>
      </w:r>
      <w:r w:rsidR="00C65433">
        <w:rPr>
          <w:w w:val="110"/>
        </w:rPr>
        <w:t>9}</w:t>
      </w:r>
      <w:r>
        <w:rPr>
          <w:w w:val="110"/>
        </w:rPr>
        <w:t>.</w:t>
      </w:r>
    </w:p>
    <w:p w14:paraId="77845B3F" w14:textId="158D2452" w:rsidR="00F76AB2" w:rsidRDefault="00C9405E">
      <w:pPr>
        <w:pStyle w:val="BodyText"/>
        <w:spacing w:before="2" w:line="415" w:lineRule="auto"/>
        <w:ind w:left="377" w:right="721" w:firstLine="566"/>
        <w:jc w:val="both"/>
      </w:pPr>
      <w:r>
        <w:rPr>
          <w:w w:val="110"/>
        </w:rPr>
        <w:t>M</w:t>
      </w:r>
      <w:r w:rsidR="00B2285E">
        <w:rPr>
          <w:w w:val="110"/>
        </w:rPr>
        <w:t xml:space="preserve">ajor histocompatibility </w:t>
      </w:r>
      <w:r>
        <w:rPr>
          <w:w w:val="110"/>
        </w:rPr>
        <w:t xml:space="preserve">(MHC) </w:t>
      </w:r>
      <w:r w:rsidR="00B2285E">
        <w:rPr>
          <w:w w:val="110"/>
        </w:rPr>
        <w:t xml:space="preserve">class I </w:t>
      </w:r>
      <w:r>
        <w:rPr>
          <w:w w:val="110"/>
        </w:rPr>
        <w:t>molecules present</w:t>
      </w:r>
      <w:r w:rsidR="00B2285E">
        <w:rPr>
          <w:w w:val="110"/>
        </w:rPr>
        <w:t xml:space="preserve"> intracellular peptides (self or from </w:t>
      </w:r>
      <w:r w:rsidR="0061665F">
        <w:rPr>
          <w:w w:val="110"/>
        </w:rPr>
        <w:t xml:space="preserve">infectious agents) to T cells, </w:t>
      </w:r>
      <w:r>
        <w:rPr>
          <w:w w:val="110"/>
        </w:rPr>
        <w:t>encoded by</w:t>
      </w:r>
      <w:r w:rsidR="00B2285E">
        <w:rPr>
          <w:w w:val="110"/>
        </w:rPr>
        <w:t xml:space="preserve"> the human leukocyte antigen (HLA) A, B</w:t>
      </w:r>
      <w:r w:rsidR="00B2285E">
        <w:rPr>
          <w:spacing w:val="66"/>
          <w:w w:val="110"/>
        </w:rPr>
        <w:t xml:space="preserve"> </w:t>
      </w:r>
      <w:r w:rsidR="00B2285E">
        <w:rPr>
          <w:w w:val="110"/>
        </w:rPr>
        <w:t xml:space="preserve">and C genes. HLA-B27 </w:t>
      </w:r>
      <w:r>
        <w:rPr>
          <w:w w:val="110"/>
        </w:rPr>
        <w:t>i</w:t>
      </w:r>
      <w:r w:rsidR="00B2285E">
        <w:rPr>
          <w:w w:val="110"/>
        </w:rPr>
        <w:t xml:space="preserve">s the strongest genetic association for the </w:t>
      </w:r>
      <w:proofErr w:type="spellStart"/>
      <w:r w:rsidR="00B2285E">
        <w:rPr>
          <w:w w:val="110"/>
        </w:rPr>
        <w:t>SpA</w:t>
      </w:r>
      <w:proofErr w:type="spellEnd"/>
      <w:r w:rsidR="00B2285E">
        <w:rPr>
          <w:w w:val="110"/>
        </w:rPr>
        <w:t xml:space="preserve"> </w:t>
      </w:r>
      <w:r w:rsidR="00B2285E">
        <w:rPr>
          <w:spacing w:val="-5"/>
          <w:w w:val="110"/>
        </w:rPr>
        <w:t xml:space="preserve">family. </w:t>
      </w:r>
      <w:r w:rsidR="00B2285E">
        <w:rPr>
          <w:w w:val="110"/>
        </w:rPr>
        <w:t>Studies in human families and rat models with HLA-B27 positive status have shown manifestation of di</w:t>
      </w:r>
      <w:r w:rsidR="00B2285E">
        <w:rPr>
          <w:rFonts w:ascii="Arial"/>
          <w:w w:val="110"/>
        </w:rPr>
        <w:t>ff</w:t>
      </w:r>
      <w:r w:rsidR="00B2285E">
        <w:rPr>
          <w:w w:val="110"/>
        </w:rPr>
        <w:t xml:space="preserve">erent </w:t>
      </w:r>
      <w:proofErr w:type="spellStart"/>
      <w:r w:rsidR="00B2285E">
        <w:rPr>
          <w:w w:val="110"/>
        </w:rPr>
        <w:t>SpA</w:t>
      </w:r>
      <w:proofErr w:type="spellEnd"/>
      <w:r w:rsidR="00B2285E">
        <w:rPr>
          <w:w w:val="110"/>
        </w:rPr>
        <w:t>,</w:t>
      </w:r>
      <w:r w:rsidR="00B2285E">
        <w:rPr>
          <w:spacing w:val="-34"/>
          <w:w w:val="110"/>
        </w:rPr>
        <w:t xml:space="preserve"> </w:t>
      </w:r>
      <w:r w:rsidR="00B2285E">
        <w:rPr>
          <w:w w:val="110"/>
        </w:rPr>
        <w:t xml:space="preserve">such as psoriasis and </w:t>
      </w:r>
      <w:commentRangeStart w:id="12"/>
      <w:r w:rsidR="00B2285E">
        <w:rPr>
          <w:w w:val="110"/>
        </w:rPr>
        <w:t>inflammatory bowel disease (IBD)</w:t>
      </w:r>
      <w:commentRangeEnd w:id="12"/>
      <w:r>
        <w:rPr>
          <w:rStyle w:val="CommentReference"/>
        </w:rPr>
        <w:commentReference w:id="12"/>
      </w:r>
      <w:r w:rsidR="00B2285E">
        <w:rPr>
          <w:w w:val="110"/>
        </w:rPr>
        <w:t xml:space="preserve">, within a single family </w:t>
      </w:r>
      <w:r w:rsidR="00B2285E">
        <w:rPr>
          <w:spacing w:val="-8"/>
          <w:w w:val="110"/>
        </w:rPr>
        <w:t xml:space="preserve">or </w:t>
      </w:r>
      <w:r w:rsidR="00B2285E">
        <w:rPr>
          <w:w w:val="110"/>
        </w:rPr>
        <w:t xml:space="preserve">individual (Said-Nahal2000; Hammer et al. 1990). </w:t>
      </w:r>
      <w:commentRangeStart w:id="13"/>
      <w:r w:rsidR="00B2285E">
        <w:rPr>
          <w:w w:val="110"/>
        </w:rPr>
        <w:t xml:space="preserve">These observations support the hypothesis that </w:t>
      </w:r>
      <w:proofErr w:type="spellStart"/>
      <w:r w:rsidR="00B2285E">
        <w:rPr>
          <w:w w:val="110"/>
        </w:rPr>
        <w:t>SpA</w:t>
      </w:r>
      <w:proofErr w:type="spellEnd"/>
      <w:r w:rsidR="00B2285E">
        <w:rPr>
          <w:w w:val="110"/>
        </w:rPr>
        <w:t xml:space="preserve"> subtypes may in fact be a single multifaceted condition with shared genetic, </w:t>
      </w:r>
      <w:del w:id="14" w:author="Microsoft Office User" w:date="2018-12-20T20:42:00Z">
        <w:r w:rsidR="00B2285E" w:rsidDel="00C9405E">
          <w:rPr>
            <w:w w:val="110"/>
          </w:rPr>
          <w:delText>immunophatological</w:delText>
        </w:r>
      </w:del>
      <w:proofErr w:type="spellStart"/>
      <w:ins w:id="15" w:author="Microsoft Office User" w:date="2018-12-20T20:42:00Z">
        <w:r>
          <w:rPr>
            <w:w w:val="110"/>
          </w:rPr>
          <w:t>immunopathological</w:t>
        </w:r>
      </w:ins>
      <w:proofErr w:type="spellEnd"/>
      <w:r w:rsidR="00B2285E">
        <w:rPr>
          <w:w w:val="110"/>
        </w:rPr>
        <w:t xml:space="preserve"> and structural features and dynamic phenotypes (</w:t>
      </w:r>
      <w:proofErr w:type="spellStart"/>
      <w:r w:rsidR="00B2285E">
        <w:rPr>
          <w:w w:val="110"/>
        </w:rPr>
        <w:t>Baeten</w:t>
      </w:r>
      <w:proofErr w:type="spellEnd"/>
      <w:r w:rsidR="00B2285E">
        <w:rPr>
          <w:w w:val="110"/>
        </w:rPr>
        <w:t xml:space="preserve"> et al. 2013). </w:t>
      </w:r>
      <w:r w:rsidR="00B2285E">
        <w:rPr>
          <w:spacing w:val="-4"/>
          <w:w w:val="110"/>
        </w:rPr>
        <w:t xml:space="preserve">Conversely, </w:t>
      </w:r>
      <w:r w:rsidR="00B2285E">
        <w:rPr>
          <w:w w:val="110"/>
        </w:rPr>
        <w:t xml:space="preserve">some studies suggest that the </w:t>
      </w:r>
      <w:proofErr w:type="spellStart"/>
      <w:r w:rsidR="00B2285E">
        <w:rPr>
          <w:w w:val="110"/>
        </w:rPr>
        <w:t>immunopathological</w:t>
      </w:r>
      <w:proofErr w:type="spellEnd"/>
      <w:r w:rsidR="00B2285E">
        <w:rPr>
          <w:w w:val="110"/>
        </w:rPr>
        <w:t xml:space="preserve"> di</w:t>
      </w:r>
      <w:r w:rsidR="00B2285E">
        <w:rPr>
          <w:rFonts w:ascii="Arial"/>
          <w:w w:val="110"/>
        </w:rPr>
        <w:t>ff</w:t>
      </w:r>
      <w:r w:rsidR="00B2285E">
        <w:rPr>
          <w:w w:val="110"/>
        </w:rPr>
        <w:t xml:space="preserve">erences between axial and peripheral arthritis </w:t>
      </w:r>
      <w:proofErr w:type="gramStart"/>
      <w:r w:rsidR="00B2285E">
        <w:rPr>
          <w:w w:val="110"/>
        </w:rPr>
        <w:t xml:space="preserve">could </w:t>
      </w:r>
      <w:r w:rsidR="00B2285E">
        <w:rPr>
          <w:spacing w:val="-6"/>
          <w:w w:val="110"/>
        </w:rPr>
        <w:t xml:space="preserve">be </w:t>
      </w:r>
      <w:r w:rsidR="00B2285E">
        <w:rPr>
          <w:w w:val="110"/>
        </w:rPr>
        <w:t>partially explained</w:t>
      </w:r>
      <w:proofErr w:type="gramEnd"/>
      <w:r w:rsidR="00B2285E">
        <w:rPr>
          <w:w w:val="110"/>
        </w:rPr>
        <w:t xml:space="preserve"> by genetic factors (</w:t>
      </w:r>
      <w:proofErr w:type="spellStart"/>
      <w:r w:rsidR="00B2285E">
        <w:rPr>
          <w:w w:val="110"/>
        </w:rPr>
        <w:t>Porcher</w:t>
      </w:r>
      <w:proofErr w:type="spellEnd"/>
      <w:r w:rsidR="00B2285E">
        <w:rPr>
          <w:w w:val="110"/>
        </w:rPr>
        <w:t xml:space="preserve"> et al. 2005; Appel et al. 2011; </w:t>
      </w:r>
      <w:proofErr w:type="spellStart"/>
      <w:r w:rsidR="00B2285E">
        <w:rPr>
          <w:w w:val="110"/>
        </w:rPr>
        <w:t>Noordenbos</w:t>
      </w:r>
      <w:proofErr w:type="spellEnd"/>
      <w:r w:rsidR="00B2285E">
        <w:rPr>
          <w:w w:val="110"/>
        </w:rPr>
        <w:t xml:space="preserve"> et al.</w:t>
      </w:r>
      <w:r w:rsidR="00B2285E">
        <w:rPr>
          <w:spacing w:val="-19"/>
          <w:w w:val="110"/>
        </w:rPr>
        <w:t xml:space="preserve"> </w:t>
      </w:r>
      <w:r w:rsidR="00B2285E">
        <w:rPr>
          <w:w w:val="110"/>
        </w:rPr>
        <w:t>2012).</w:t>
      </w:r>
      <w:commentRangeEnd w:id="13"/>
      <w:r w:rsidR="00D12299">
        <w:rPr>
          <w:rStyle w:val="CommentReference"/>
        </w:rPr>
        <w:commentReference w:id="13"/>
      </w:r>
    </w:p>
    <w:p w14:paraId="2BAD78D3" w14:textId="3EFE0F6D" w:rsidR="00F76AB2" w:rsidRDefault="00B2285E">
      <w:pPr>
        <w:pStyle w:val="BodyText"/>
        <w:spacing w:before="7" w:line="415" w:lineRule="auto"/>
        <w:ind w:left="377" w:right="721" w:firstLine="566"/>
        <w:jc w:val="both"/>
      </w:pPr>
      <w:r>
        <w:rPr>
          <w:w w:val="110"/>
        </w:rPr>
        <w:t xml:space="preserve">As a phenotype, </w:t>
      </w:r>
      <w:proofErr w:type="spellStart"/>
      <w:r>
        <w:rPr>
          <w:spacing w:val="-4"/>
          <w:w w:val="110"/>
        </w:rPr>
        <w:t>PsA</w:t>
      </w:r>
      <w:proofErr w:type="spellEnd"/>
      <w:r>
        <w:rPr>
          <w:spacing w:val="-4"/>
          <w:w w:val="110"/>
        </w:rPr>
        <w:t xml:space="preserve"> </w:t>
      </w:r>
      <w:proofErr w:type="gramStart"/>
      <w:r>
        <w:rPr>
          <w:w w:val="110"/>
        </w:rPr>
        <w:t>can be further subdivided</w:t>
      </w:r>
      <w:proofErr w:type="gramEnd"/>
      <w:r>
        <w:rPr>
          <w:w w:val="110"/>
        </w:rPr>
        <w:t xml:space="preserve"> in five clinical groups</w:t>
      </w:r>
      <w:del w:id="16" w:author="Microsoft Office User" w:date="2018-12-20T20:44:00Z">
        <w:r w:rsidDel="00D12299">
          <w:rPr>
            <w:w w:val="110"/>
          </w:rPr>
          <w:delText xml:space="preserve"> as per the Moll and </w:delText>
        </w:r>
        <w:r w:rsidDel="00D12299">
          <w:rPr>
            <w:spacing w:val="-3"/>
            <w:w w:val="110"/>
          </w:rPr>
          <w:delText xml:space="preserve">Wright </w:delText>
        </w:r>
        <w:r w:rsidDel="00D12299">
          <w:rPr>
            <w:w w:val="110"/>
          </w:rPr>
          <w:delText>criteria</w:delText>
        </w:r>
      </w:del>
      <w:r>
        <w:rPr>
          <w:w w:val="110"/>
        </w:rPr>
        <w:t>: distal, destructive, symmetric, asymmetric and spinal (Moll et al. 1973). These subclasses mainly di</w:t>
      </w:r>
      <w:r>
        <w:rPr>
          <w:rFonts w:ascii="Arial"/>
          <w:w w:val="110"/>
        </w:rPr>
        <w:t>ff</w:t>
      </w:r>
      <w:r>
        <w:rPr>
          <w:w w:val="110"/>
        </w:rPr>
        <w:t>er in the location, number and</w:t>
      </w:r>
      <w:r>
        <w:rPr>
          <w:spacing w:val="-10"/>
          <w:w w:val="110"/>
        </w:rPr>
        <w:t xml:space="preserve"> </w:t>
      </w:r>
      <w:r>
        <w:rPr>
          <w:w w:val="110"/>
        </w:rPr>
        <w:t>distribution</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a</w:t>
      </w:r>
      <w:r>
        <w:rPr>
          <w:rFonts w:ascii="Arial"/>
          <w:w w:val="110"/>
        </w:rPr>
        <w:t>ff</w:t>
      </w:r>
      <w:r>
        <w:rPr>
          <w:w w:val="110"/>
        </w:rPr>
        <w:t>ected</w:t>
      </w:r>
      <w:r>
        <w:rPr>
          <w:spacing w:val="-10"/>
          <w:w w:val="110"/>
        </w:rPr>
        <w:t xml:space="preserve"> </w:t>
      </w:r>
      <w:r>
        <w:rPr>
          <w:w w:val="110"/>
        </w:rPr>
        <w:t>joints</w:t>
      </w:r>
      <w:r>
        <w:rPr>
          <w:spacing w:val="-10"/>
          <w:w w:val="110"/>
        </w:rPr>
        <w:t xml:space="preserve"> </w:t>
      </w:r>
      <w:r>
        <w:rPr>
          <w:w w:val="110"/>
        </w:rPr>
        <w:t>and</w:t>
      </w:r>
      <w:r>
        <w:rPr>
          <w:spacing w:val="-10"/>
          <w:w w:val="110"/>
        </w:rPr>
        <w:t xml:space="preserve"> </w:t>
      </w:r>
      <w:r>
        <w:rPr>
          <w:w w:val="110"/>
        </w:rPr>
        <w:t>have</w:t>
      </w:r>
      <w:r>
        <w:rPr>
          <w:spacing w:val="-10"/>
          <w:w w:val="110"/>
        </w:rPr>
        <w:t xml:space="preserve"> </w:t>
      </w:r>
      <w:r>
        <w:rPr>
          <w:w w:val="110"/>
        </w:rPr>
        <w:t>been</w:t>
      </w:r>
      <w:r>
        <w:rPr>
          <w:spacing w:val="-10"/>
          <w:w w:val="110"/>
        </w:rPr>
        <w:t xml:space="preserve"> </w:t>
      </w:r>
      <w:r>
        <w:rPr>
          <w:w w:val="110"/>
        </w:rPr>
        <w:t>later</w:t>
      </w:r>
      <w:r>
        <w:rPr>
          <w:spacing w:val="-9"/>
          <w:w w:val="110"/>
        </w:rPr>
        <w:t xml:space="preserve"> </w:t>
      </w:r>
      <w:r>
        <w:rPr>
          <w:w w:val="110"/>
        </w:rPr>
        <w:t>modified</w:t>
      </w:r>
      <w:r>
        <w:rPr>
          <w:spacing w:val="-10"/>
          <w:w w:val="110"/>
        </w:rPr>
        <w:t xml:space="preserve"> </w:t>
      </w:r>
      <w:r>
        <w:rPr>
          <w:w w:val="110"/>
        </w:rPr>
        <w:t>to</w:t>
      </w:r>
      <w:r>
        <w:rPr>
          <w:spacing w:val="-10"/>
          <w:w w:val="110"/>
        </w:rPr>
        <w:t xml:space="preserve"> </w:t>
      </w:r>
      <w:r>
        <w:rPr>
          <w:w w:val="110"/>
        </w:rPr>
        <w:t>also</w:t>
      </w:r>
      <w:r>
        <w:rPr>
          <w:spacing w:val="-10"/>
          <w:w w:val="110"/>
        </w:rPr>
        <w:t xml:space="preserve"> </w:t>
      </w:r>
      <w:r>
        <w:rPr>
          <w:w w:val="110"/>
        </w:rPr>
        <w:t xml:space="preserve">include </w:t>
      </w:r>
      <w:proofErr w:type="spellStart"/>
      <w:r>
        <w:rPr>
          <w:w w:val="110"/>
        </w:rPr>
        <w:t>dactylitis</w:t>
      </w:r>
      <w:proofErr w:type="spellEnd"/>
      <w:r>
        <w:rPr>
          <w:w w:val="110"/>
        </w:rPr>
        <w:t xml:space="preserve"> (di</w:t>
      </w:r>
      <w:r>
        <w:rPr>
          <w:rFonts w:ascii="Arial"/>
          <w:w w:val="110"/>
        </w:rPr>
        <w:t>ff</w:t>
      </w:r>
      <w:r>
        <w:rPr>
          <w:w w:val="110"/>
        </w:rPr>
        <w:t xml:space="preserve">use swelling of a digit), a distinctive feature of </w:t>
      </w:r>
      <w:proofErr w:type="spellStart"/>
      <w:r>
        <w:rPr>
          <w:spacing w:val="-4"/>
          <w:w w:val="110"/>
        </w:rPr>
        <w:t>PsA</w:t>
      </w:r>
      <w:proofErr w:type="spellEnd"/>
      <w:r>
        <w:rPr>
          <w:spacing w:val="-4"/>
          <w:w w:val="110"/>
        </w:rPr>
        <w:t xml:space="preserve"> </w:t>
      </w:r>
      <w:r>
        <w:rPr>
          <w:w w:val="110"/>
        </w:rPr>
        <w:t xml:space="preserve">(Reich et al. 2009). Overall, this phenotypic heterogeneity of </w:t>
      </w:r>
      <w:proofErr w:type="spellStart"/>
      <w:r>
        <w:rPr>
          <w:spacing w:val="-4"/>
          <w:w w:val="110"/>
        </w:rPr>
        <w:t>PsA</w:t>
      </w:r>
      <w:proofErr w:type="spellEnd"/>
      <w:r>
        <w:rPr>
          <w:spacing w:val="-4"/>
          <w:w w:val="110"/>
        </w:rPr>
        <w:t xml:space="preserve"> </w:t>
      </w:r>
      <w:r>
        <w:rPr>
          <w:w w:val="110"/>
        </w:rPr>
        <w:t>increases the di</w:t>
      </w:r>
      <w:r>
        <w:rPr>
          <w:rFonts w:ascii="Arial"/>
          <w:w w:val="110"/>
        </w:rPr>
        <w:t>ffi</w:t>
      </w:r>
      <w:r>
        <w:rPr>
          <w:w w:val="110"/>
        </w:rPr>
        <w:t>culty in the design and achievement of meaningful outcomes from clinical</w:t>
      </w:r>
      <w:r>
        <w:rPr>
          <w:spacing w:val="-24"/>
          <w:w w:val="110"/>
        </w:rPr>
        <w:t xml:space="preserve"> </w:t>
      </w:r>
      <w:r>
        <w:rPr>
          <w:w w:val="110"/>
        </w:rPr>
        <w:t>studies</w:t>
      </w:r>
      <w:commentRangeStart w:id="17"/>
      <w:commentRangeStart w:id="18"/>
      <w:r>
        <w:rPr>
          <w:w w:val="110"/>
        </w:rPr>
        <w:t>.</w:t>
      </w:r>
      <w:commentRangeEnd w:id="17"/>
      <w:r w:rsidR="00D12299">
        <w:rPr>
          <w:rStyle w:val="CommentReference"/>
        </w:rPr>
        <w:commentReference w:id="17"/>
      </w:r>
      <w:commentRangeEnd w:id="18"/>
      <w:r w:rsidR="00365CB5">
        <w:rPr>
          <w:rStyle w:val="CommentReference"/>
        </w:rPr>
        <w:commentReference w:id="18"/>
      </w:r>
    </w:p>
    <w:p w14:paraId="3900F0B9" w14:textId="77777777" w:rsidR="00F76AB2" w:rsidRDefault="00F76AB2">
      <w:pPr>
        <w:spacing w:line="415" w:lineRule="auto"/>
        <w:jc w:val="both"/>
        <w:sectPr w:rsidR="00F76AB2">
          <w:pgSz w:w="11910" w:h="16840"/>
          <w:pgMar w:top="1580" w:right="620" w:bottom="800" w:left="1680" w:header="1231" w:footer="615" w:gutter="0"/>
          <w:cols w:space="720"/>
        </w:sectPr>
      </w:pPr>
    </w:p>
    <w:p w14:paraId="741FBA47" w14:textId="77777777" w:rsidR="00F76AB2" w:rsidRDefault="00F76AB2">
      <w:pPr>
        <w:pStyle w:val="BodyText"/>
        <w:rPr>
          <w:sz w:val="20"/>
        </w:rPr>
      </w:pPr>
    </w:p>
    <w:p w14:paraId="003A242B" w14:textId="77777777" w:rsidR="00F76AB2" w:rsidRDefault="00F76AB2">
      <w:pPr>
        <w:pStyle w:val="BodyText"/>
        <w:spacing w:before="10"/>
        <w:rPr>
          <w:sz w:val="25"/>
        </w:rPr>
      </w:pPr>
    </w:p>
    <w:p w14:paraId="518A282A" w14:textId="77777777" w:rsidR="00F76AB2" w:rsidRDefault="00B2285E">
      <w:pPr>
        <w:pStyle w:val="Heading2"/>
        <w:numPr>
          <w:ilvl w:val="1"/>
          <w:numId w:val="3"/>
        </w:numPr>
        <w:tabs>
          <w:tab w:val="left" w:pos="1187"/>
          <w:tab w:val="left" w:pos="1188"/>
          <w:tab w:val="left" w:pos="4150"/>
          <w:tab w:val="left" w:pos="4809"/>
          <w:tab w:val="left" w:pos="6557"/>
          <w:tab w:val="left" w:pos="7490"/>
        </w:tabs>
        <w:spacing w:before="103" w:line="446" w:lineRule="auto"/>
        <w:ind w:right="721"/>
      </w:pPr>
      <w:r>
        <w:rPr>
          <w:spacing w:val="-3"/>
          <w:w w:val="120"/>
        </w:rPr>
        <w:t>Pathophysiology</w:t>
      </w:r>
      <w:r>
        <w:rPr>
          <w:spacing w:val="-3"/>
          <w:w w:val="120"/>
        </w:rPr>
        <w:tab/>
      </w:r>
      <w:r>
        <w:rPr>
          <w:w w:val="120"/>
        </w:rPr>
        <w:t>of</w:t>
      </w:r>
      <w:r>
        <w:rPr>
          <w:w w:val="120"/>
        </w:rPr>
        <w:tab/>
        <w:t>psoriasis</w:t>
      </w:r>
      <w:r>
        <w:rPr>
          <w:w w:val="120"/>
        </w:rPr>
        <w:tab/>
        <w:t>and</w:t>
      </w:r>
      <w:r>
        <w:rPr>
          <w:w w:val="120"/>
        </w:rPr>
        <w:tab/>
      </w:r>
      <w:r>
        <w:rPr>
          <w:spacing w:val="-3"/>
          <w:w w:val="120"/>
        </w:rPr>
        <w:t xml:space="preserve">psoriatic </w:t>
      </w:r>
      <w:r>
        <w:rPr>
          <w:w w:val="120"/>
        </w:rPr>
        <w:t>arthritis</w:t>
      </w:r>
    </w:p>
    <w:p w14:paraId="3C33A2FC" w14:textId="77777777" w:rsidR="00F76AB2" w:rsidRDefault="00B2285E">
      <w:pPr>
        <w:pStyle w:val="Heading3"/>
        <w:numPr>
          <w:ilvl w:val="2"/>
          <w:numId w:val="3"/>
        </w:numPr>
        <w:tabs>
          <w:tab w:val="left" w:pos="1283"/>
          <w:tab w:val="left" w:pos="1285"/>
        </w:tabs>
        <w:spacing w:before="217"/>
      </w:pPr>
      <w:r>
        <w:rPr>
          <w:w w:val="120"/>
        </w:rPr>
        <w:t>Clinical presentation and</w:t>
      </w:r>
      <w:r>
        <w:rPr>
          <w:spacing w:val="-47"/>
          <w:w w:val="120"/>
        </w:rPr>
        <w:t xml:space="preserve"> </w:t>
      </w:r>
      <w:r>
        <w:rPr>
          <w:w w:val="120"/>
        </w:rPr>
        <w:t>diagnosis</w:t>
      </w:r>
    </w:p>
    <w:p w14:paraId="2400699A" w14:textId="77777777" w:rsidR="00F76AB2" w:rsidRDefault="00F76AB2">
      <w:pPr>
        <w:pStyle w:val="BodyText"/>
        <w:spacing w:before="2"/>
        <w:rPr>
          <w:sz w:val="30"/>
        </w:rPr>
      </w:pPr>
    </w:p>
    <w:p w14:paraId="3EDFFA6F" w14:textId="40FAD348" w:rsidR="00F76AB2" w:rsidRDefault="00B2285E">
      <w:pPr>
        <w:pStyle w:val="BodyText"/>
        <w:spacing w:before="1" w:line="415" w:lineRule="auto"/>
        <w:ind w:left="377" w:right="721" w:firstLine="566"/>
        <w:jc w:val="both"/>
      </w:pPr>
      <w:del w:id="19" w:author="Microsoft Office User" w:date="2018-12-20T20:46:00Z">
        <w:r w:rsidDel="00E87894">
          <w:rPr>
            <w:w w:val="110"/>
          </w:rPr>
          <w:delText>Of the aforementioned phenotypes, a</w:delText>
        </w:r>
      </w:del>
      <w:ins w:id="20" w:author="Microsoft Office User" w:date="2018-12-20T20:46:00Z">
        <w:r w:rsidR="00E87894">
          <w:rPr>
            <w:w w:val="110"/>
          </w:rPr>
          <w:t>A</w:t>
        </w:r>
      </w:ins>
      <w:r>
        <w:rPr>
          <w:w w:val="110"/>
        </w:rPr>
        <w:t xml:space="preserve">pproximately 90% of all psoriasis cases are psoriasis vulgaris, which manifests with </w:t>
      </w:r>
      <w:proofErr w:type="gramStart"/>
      <w:r>
        <w:rPr>
          <w:w w:val="110"/>
        </w:rPr>
        <w:t>well demarcated</w:t>
      </w:r>
      <w:proofErr w:type="gramEnd"/>
      <w:r>
        <w:rPr>
          <w:w w:val="110"/>
        </w:rPr>
        <w:t xml:space="preserve"> plaques, erythema and scaling. Plaque formation is the result of thickening (acanthosis) and </w:t>
      </w:r>
      <w:proofErr w:type="spellStart"/>
      <w:r>
        <w:rPr>
          <w:w w:val="110"/>
        </w:rPr>
        <w:t>vascularisation</w:t>
      </w:r>
      <w:proofErr w:type="spellEnd"/>
      <w:r>
        <w:rPr>
          <w:w w:val="110"/>
        </w:rPr>
        <w:t xml:space="preserve"> of the epidermis and can vary in size and distribution, </w:t>
      </w:r>
      <w:r>
        <w:rPr>
          <w:spacing w:val="-3"/>
          <w:w w:val="110"/>
        </w:rPr>
        <w:t xml:space="preserve">with </w:t>
      </w:r>
      <w:r>
        <w:rPr>
          <w:w w:val="110"/>
        </w:rPr>
        <w:t xml:space="preserve">the most common locations being the elbows, knees and scalp </w:t>
      </w:r>
      <w:r>
        <w:rPr>
          <w:spacing w:val="-3"/>
          <w:w w:val="110"/>
        </w:rPr>
        <w:t>(</w:t>
      </w:r>
      <w:proofErr w:type="spellStart"/>
      <w:r>
        <w:rPr>
          <w:spacing w:val="-3"/>
          <w:w w:val="110"/>
        </w:rPr>
        <w:t>Perera</w:t>
      </w:r>
      <w:proofErr w:type="spellEnd"/>
      <w:r>
        <w:rPr>
          <w:spacing w:val="-3"/>
          <w:w w:val="110"/>
        </w:rPr>
        <w:t xml:space="preserve"> </w:t>
      </w:r>
      <w:r>
        <w:rPr>
          <w:w w:val="110"/>
        </w:rPr>
        <w:t>et al. 2012;</w:t>
      </w:r>
      <w:r>
        <w:rPr>
          <w:spacing w:val="-8"/>
          <w:w w:val="110"/>
        </w:rPr>
        <w:t xml:space="preserve"> </w:t>
      </w:r>
      <w:r>
        <w:rPr>
          <w:w w:val="110"/>
        </w:rPr>
        <w:t>Gri</w:t>
      </w:r>
      <w:r>
        <w:rPr>
          <w:rFonts w:ascii="Arial"/>
          <w:w w:val="110"/>
        </w:rPr>
        <w:t>ffi</w:t>
      </w:r>
      <w:r>
        <w:rPr>
          <w:w w:val="110"/>
        </w:rPr>
        <w:t>ths</w:t>
      </w:r>
      <w:r>
        <w:rPr>
          <w:spacing w:val="-9"/>
          <w:w w:val="110"/>
        </w:rPr>
        <w:t xml:space="preserve"> </w:t>
      </w:r>
      <w:r>
        <w:rPr>
          <w:w w:val="110"/>
        </w:rPr>
        <w:t>and</w:t>
      </w:r>
      <w:r>
        <w:rPr>
          <w:spacing w:val="-9"/>
          <w:w w:val="110"/>
        </w:rPr>
        <w:t xml:space="preserve"> </w:t>
      </w:r>
      <w:r>
        <w:rPr>
          <w:w w:val="110"/>
        </w:rPr>
        <w:t>Lancet</w:t>
      </w:r>
      <w:r>
        <w:rPr>
          <w:spacing w:val="-8"/>
          <w:w w:val="110"/>
        </w:rPr>
        <w:t xml:space="preserve"> </w:t>
      </w:r>
      <w:r>
        <w:rPr>
          <w:w w:val="110"/>
        </w:rPr>
        <w:t>2007).</w:t>
      </w:r>
      <w:r>
        <w:rPr>
          <w:spacing w:val="8"/>
          <w:w w:val="110"/>
        </w:rPr>
        <w:t xml:space="preserve"> </w:t>
      </w:r>
      <w:r>
        <w:rPr>
          <w:w w:val="110"/>
        </w:rPr>
        <w:t>The</w:t>
      </w:r>
      <w:r>
        <w:rPr>
          <w:spacing w:val="-9"/>
          <w:w w:val="110"/>
        </w:rPr>
        <w:t xml:space="preserve"> </w:t>
      </w:r>
      <w:r>
        <w:rPr>
          <w:w w:val="110"/>
        </w:rPr>
        <w:t>second</w:t>
      </w:r>
      <w:r>
        <w:rPr>
          <w:spacing w:val="-8"/>
          <w:w w:val="110"/>
        </w:rPr>
        <w:t xml:space="preserve"> </w:t>
      </w:r>
      <w:r>
        <w:rPr>
          <w:w w:val="110"/>
        </w:rPr>
        <w:t>most</w:t>
      </w:r>
      <w:r>
        <w:rPr>
          <w:spacing w:val="-9"/>
          <w:w w:val="110"/>
        </w:rPr>
        <w:t xml:space="preserve"> </w:t>
      </w:r>
      <w:r>
        <w:rPr>
          <w:w w:val="110"/>
        </w:rPr>
        <w:t>common</w:t>
      </w:r>
      <w:r>
        <w:rPr>
          <w:spacing w:val="-9"/>
          <w:w w:val="110"/>
        </w:rPr>
        <w:t xml:space="preserve"> </w:t>
      </w:r>
      <w:r>
        <w:rPr>
          <w:w w:val="110"/>
        </w:rPr>
        <w:t>clinical</w:t>
      </w:r>
      <w:r>
        <w:rPr>
          <w:spacing w:val="-8"/>
          <w:w w:val="110"/>
        </w:rPr>
        <w:t xml:space="preserve"> </w:t>
      </w:r>
      <w:r>
        <w:rPr>
          <w:w w:val="110"/>
        </w:rPr>
        <w:t xml:space="preserve">presentation is </w:t>
      </w:r>
      <w:proofErr w:type="spellStart"/>
      <w:ins w:id="21" w:author="Microsoft Office User" w:date="2018-12-20T20:46:00Z">
        <w:r w:rsidR="00E87894">
          <w:rPr>
            <w:w w:val="110"/>
          </w:rPr>
          <w:t>guttate</w:t>
        </w:r>
        <w:proofErr w:type="spellEnd"/>
        <w:r w:rsidR="00E87894">
          <w:rPr>
            <w:w w:val="110"/>
          </w:rPr>
          <w:t xml:space="preserve"> </w:t>
        </w:r>
      </w:ins>
      <w:r>
        <w:rPr>
          <w:w w:val="110"/>
        </w:rPr>
        <w:t xml:space="preserve">psoriasis </w:t>
      </w:r>
      <w:del w:id="22" w:author="Microsoft Office User" w:date="2018-12-20T20:46:00Z">
        <w:r w:rsidDel="00E87894">
          <w:rPr>
            <w:w w:val="110"/>
          </w:rPr>
          <w:delText xml:space="preserve">guttate </w:delText>
        </w:r>
      </w:del>
      <w:r>
        <w:rPr>
          <w:w w:val="110"/>
        </w:rPr>
        <w:t xml:space="preserve">(10% of all cases) </w:t>
      </w:r>
      <w:proofErr w:type="spellStart"/>
      <w:r>
        <w:rPr>
          <w:w w:val="110"/>
        </w:rPr>
        <w:t>characterised</w:t>
      </w:r>
      <w:proofErr w:type="spellEnd"/>
      <w:r>
        <w:rPr>
          <w:w w:val="110"/>
        </w:rPr>
        <w:t xml:space="preserve"> by acute onset of small </w:t>
      </w:r>
      <w:proofErr w:type="spellStart"/>
      <w:r>
        <w:rPr>
          <w:w w:val="110"/>
        </w:rPr>
        <w:t>droplike</w:t>
      </w:r>
      <w:proofErr w:type="spellEnd"/>
      <w:r>
        <w:rPr>
          <w:w w:val="110"/>
        </w:rPr>
        <w:t xml:space="preserve"> papules usually in the trunk and proximal extremities </w:t>
      </w:r>
      <w:r>
        <w:rPr>
          <w:spacing w:val="-5"/>
          <w:w w:val="110"/>
        </w:rPr>
        <w:t>(</w:t>
      </w:r>
      <w:proofErr w:type="spellStart"/>
      <w:r>
        <w:rPr>
          <w:spacing w:val="-5"/>
          <w:w w:val="110"/>
        </w:rPr>
        <w:t>Vence</w:t>
      </w:r>
      <w:proofErr w:type="spellEnd"/>
      <w:r>
        <w:rPr>
          <w:spacing w:val="-5"/>
          <w:w w:val="110"/>
        </w:rPr>
        <w:t xml:space="preserve"> </w:t>
      </w:r>
      <w:r>
        <w:rPr>
          <w:w w:val="110"/>
        </w:rPr>
        <w:t xml:space="preserve">et al. 2015). </w:t>
      </w:r>
      <w:r w:rsidR="006844B2">
        <w:rPr>
          <w:w w:val="110"/>
        </w:rPr>
        <w:t>V</w:t>
      </w:r>
      <w:r>
        <w:rPr>
          <w:w w:val="110"/>
        </w:rPr>
        <w:t xml:space="preserve">ulgaris and </w:t>
      </w:r>
      <w:proofErr w:type="spellStart"/>
      <w:r>
        <w:rPr>
          <w:w w:val="110"/>
        </w:rPr>
        <w:t>guttate</w:t>
      </w:r>
      <w:proofErr w:type="spellEnd"/>
      <w:r>
        <w:rPr>
          <w:w w:val="110"/>
        </w:rPr>
        <w:t xml:space="preserve"> </w:t>
      </w:r>
      <w:r w:rsidR="006844B2">
        <w:rPr>
          <w:w w:val="110"/>
        </w:rPr>
        <w:t xml:space="preserve">psoriasis </w:t>
      </w:r>
      <w:r>
        <w:rPr>
          <w:w w:val="110"/>
        </w:rPr>
        <w:t>represent an importan</w:t>
      </w:r>
      <w:r w:rsidR="00B7722F">
        <w:rPr>
          <w:w w:val="110"/>
        </w:rPr>
        <w:t xml:space="preserve">t burden for patient wellbeing but </w:t>
      </w:r>
      <w:r>
        <w:rPr>
          <w:w w:val="110"/>
        </w:rPr>
        <w:t>are</w:t>
      </w:r>
      <w:r w:rsidR="00B7722F">
        <w:rPr>
          <w:w w:val="110"/>
        </w:rPr>
        <w:t xml:space="preserve"> in general</w:t>
      </w:r>
      <w:r>
        <w:rPr>
          <w:w w:val="110"/>
        </w:rPr>
        <w:t xml:space="preserve"> not life-threatening forms of disease.</w:t>
      </w:r>
    </w:p>
    <w:p w14:paraId="319744B9" w14:textId="4CFA981F" w:rsidR="00F76AB2" w:rsidRDefault="009F0136">
      <w:pPr>
        <w:pStyle w:val="BodyText"/>
        <w:spacing w:before="7" w:line="415" w:lineRule="auto"/>
        <w:ind w:left="377" w:right="721" w:firstLine="566"/>
        <w:jc w:val="both"/>
      </w:pPr>
      <w:r>
        <w:rPr>
          <w:w w:val="110"/>
        </w:rPr>
        <w:t>Early and late onset psoriasis (</w:t>
      </w:r>
      <w:r w:rsidR="001E32FE">
        <w:rPr>
          <w:w w:val="110"/>
        </w:rPr>
        <w:t xml:space="preserve">type </w:t>
      </w:r>
      <w:r w:rsidR="00B2285E">
        <w:rPr>
          <w:w w:val="110"/>
        </w:rPr>
        <w:t>I and type II</w:t>
      </w:r>
      <w:r>
        <w:rPr>
          <w:w w:val="110"/>
        </w:rPr>
        <w:t>)</w:t>
      </w:r>
      <w:r w:rsidR="00B2285E">
        <w:rPr>
          <w:w w:val="110"/>
        </w:rPr>
        <w:t xml:space="preserve"> di</w:t>
      </w:r>
      <w:r w:rsidR="00B2285E">
        <w:rPr>
          <w:rFonts w:ascii="Arial"/>
          <w:w w:val="110"/>
        </w:rPr>
        <w:t>ff</w:t>
      </w:r>
      <w:r w:rsidR="00B2285E">
        <w:rPr>
          <w:w w:val="110"/>
        </w:rPr>
        <w:t xml:space="preserve">er in clinical presentation. </w:t>
      </w:r>
      <w:r w:rsidR="00B2285E">
        <w:rPr>
          <w:spacing w:val="-6"/>
          <w:w w:val="110"/>
        </w:rPr>
        <w:t xml:space="preserve">Type </w:t>
      </w:r>
      <w:r w:rsidR="00B2285E">
        <w:rPr>
          <w:w w:val="110"/>
        </w:rPr>
        <w:t>I psoriasis patients commonly</w:t>
      </w:r>
      <w:r w:rsidR="00B2285E">
        <w:rPr>
          <w:spacing w:val="-6"/>
          <w:w w:val="110"/>
        </w:rPr>
        <w:t xml:space="preserve"> </w:t>
      </w:r>
      <w:r w:rsidR="00B2285E">
        <w:rPr>
          <w:w w:val="110"/>
        </w:rPr>
        <w:t>present</w:t>
      </w:r>
      <w:r w:rsidR="00B2285E">
        <w:rPr>
          <w:spacing w:val="-5"/>
          <w:w w:val="110"/>
        </w:rPr>
        <w:t xml:space="preserve"> </w:t>
      </w:r>
      <w:r>
        <w:rPr>
          <w:spacing w:val="-5"/>
          <w:w w:val="110"/>
        </w:rPr>
        <w:t xml:space="preserve">with </w:t>
      </w:r>
      <w:proofErr w:type="spellStart"/>
      <w:r w:rsidR="00B2285E">
        <w:rPr>
          <w:w w:val="110"/>
        </w:rPr>
        <w:t>guttate</w:t>
      </w:r>
      <w:proofErr w:type="spellEnd"/>
      <w:r w:rsidR="00B2285E">
        <w:rPr>
          <w:spacing w:val="-5"/>
          <w:w w:val="110"/>
        </w:rPr>
        <w:t xml:space="preserve"> </w:t>
      </w:r>
      <w:r w:rsidR="00B2285E">
        <w:rPr>
          <w:w w:val="110"/>
        </w:rPr>
        <w:t>lesions</w:t>
      </w:r>
      <w:r w:rsidR="00B2285E">
        <w:rPr>
          <w:spacing w:val="-6"/>
          <w:w w:val="110"/>
        </w:rPr>
        <w:t xml:space="preserve"> </w:t>
      </w:r>
      <w:r w:rsidR="00B2285E">
        <w:rPr>
          <w:w w:val="110"/>
        </w:rPr>
        <w:t>followed</w:t>
      </w:r>
      <w:r w:rsidR="00B2285E">
        <w:rPr>
          <w:spacing w:val="-6"/>
          <w:w w:val="110"/>
        </w:rPr>
        <w:t xml:space="preserve"> </w:t>
      </w:r>
      <w:r w:rsidR="00B2285E">
        <w:rPr>
          <w:w w:val="110"/>
        </w:rPr>
        <w:t>very</w:t>
      </w:r>
      <w:r w:rsidR="00B2285E">
        <w:rPr>
          <w:spacing w:val="-5"/>
          <w:w w:val="110"/>
        </w:rPr>
        <w:t xml:space="preserve"> </w:t>
      </w:r>
      <w:r w:rsidR="00B2285E">
        <w:rPr>
          <w:w w:val="110"/>
        </w:rPr>
        <w:t>often</w:t>
      </w:r>
      <w:r w:rsidR="00B2285E">
        <w:rPr>
          <w:spacing w:val="-6"/>
          <w:w w:val="110"/>
        </w:rPr>
        <w:t xml:space="preserve"> </w:t>
      </w:r>
      <w:r w:rsidR="00B2285E">
        <w:rPr>
          <w:w w:val="110"/>
        </w:rPr>
        <w:t>by bacterial</w:t>
      </w:r>
      <w:r w:rsidR="00B2285E">
        <w:rPr>
          <w:spacing w:val="-11"/>
          <w:w w:val="110"/>
        </w:rPr>
        <w:t xml:space="preserve"> </w:t>
      </w:r>
      <w:r w:rsidR="00B2285E">
        <w:rPr>
          <w:w w:val="110"/>
        </w:rPr>
        <w:t>infection,</w:t>
      </w:r>
      <w:r w:rsidR="00B2285E">
        <w:rPr>
          <w:spacing w:val="-10"/>
          <w:w w:val="110"/>
        </w:rPr>
        <w:t xml:space="preserve"> </w:t>
      </w:r>
      <w:r w:rsidR="00B2285E">
        <w:rPr>
          <w:w w:val="110"/>
        </w:rPr>
        <w:t>particularly</w:t>
      </w:r>
      <w:r w:rsidR="00B2285E">
        <w:rPr>
          <w:spacing w:val="-11"/>
          <w:w w:val="110"/>
        </w:rPr>
        <w:t xml:space="preserve"> </w:t>
      </w:r>
      <w:r w:rsidR="00B2285E">
        <w:rPr>
          <w:i/>
          <w:w w:val="110"/>
        </w:rPr>
        <w:t>Streptococcus</w:t>
      </w:r>
      <w:r w:rsidR="00B2285E">
        <w:rPr>
          <w:i/>
          <w:spacing w:val="-11"/>
          <w:w w:val="110"/>
        </w:rPr>
        <w:t xml:space="preserve"> </w:t>
      </w:r>
      <w:r w:rsidR="00B2285E">
        <w:rPr>
          <w:w w:val="110"/>
        </w:rPr>
        <w:t>throat</w:t>
      </w:r>
      <w:r w:rsidR="00B2285E">
        <w:rPr>
          <w:spacing w:val="-11"/>
          <w:w w:val="110"/>
        </w:rPr>
        <w:t xml:space="preserve"> </w:t>
      </w:r>
      <w:r w:rsidR="00B2285E">
        <w:rPr>
          <w:w w:val="110"/>
        </w:rPr>
        <w:t>infection</w:t>
      </w:r>
      <w:r>
        <w:rPr>
          <w:w w:val="110"/>
        </w:rPr>
        <w:t>, and have a stronger</w:t>
      </w:r>
      <w:r>
        <w:rPr>
          <w:spacing w:val="-6"/>
          <w:w w:val="110"/>
        </w:rPr>
        <w:t xml:space="preserve"> </w:t>
      </w:r>
      <w:r>
        <w:rPr>
          <w:w w:val="110"/>
        </w:rPr>
        <w:t>family</w:t>
      </w:r>
      <w:r>
        <w:rPr>
          <w:spacing w:val="-6"/>
          <w:w w:val="110"/>
        </w:rPr>
        <w:t xml:space="preserve"> </w:t>
      </w:r>
      <w:r>
        <w:rPr>
          <w:spacing w:val="-3"/>
          <w:w w:val="110"/>
        </w:rPr>
        <w:t>history</w:t>
      </w:r>
      <w:r>
        <w:rPr>
          <w:w w:val="110"/>
        </w:rPr>
        <w:t xml:space="preserve"> </w:t>
      </w:r>
      <w:commentRangeStart w:id="23"/>
      <w:r>
        <w:rPr>
          <w:w w:val="110"/>
        </w:rPr>
        <w:t xml:space="preserve">with a high prevalence of HLA-C*06:02 (85.4% of the cases) </w:t>
      </w:r>
      <w:commentRangeEnd w:id="23"/>
      <w:r>
        <w:rPr>
          <w:rStyle w:val="CommentReference"/>
        </w:rPr>
        <w:commentReference w:id="23"/>
      </w:r>
      <w:r w:rsidR="00B2285E">
        <w:rPr>
          <w:spacing w:val="-4"/>
          <w:w w:val="110"/>
        </w:rPr>
        <w:t>(Telfer</w:t>
      </w:r>
      <w:r w:rsidR="00B2285E">
        <w:rPr>
          <w:spacing w:val="-11"/>
          <w:w w:val="110"/>
        </w:rPr>
        <w:t xml:space="preserve"> </w:t>
      </w:r>
      <w:r w:rsidR="00B2285E">
        <w:rPr>
          <w:w w:val="110"/>
        </w:rPr>
        <w:t>et</w:t>
      </w:r>
      <w:r w:rsidR="00B2285E">
        <w:rPr>
          <w:spacing w:val="-11"/>
          <w:w w:val="110"/>
        </w:rPr>
        <w:t xml:space="preserve"> </w:t>
      </w:r>
      <w:r w:rsidR="00B2285E">
        <w:rPr>
          <w:w w:val="110"/>
        </w:rPr>
        <w:t>al.</w:t>
      </w:r>
      <w:r w:rsidR="00B2285E">
        <w:rPr>
          <w:spacing w:val="-11"/>
          <w:w w:val="110"/>
        </w:rPr>
        <w:t xml:space="preserve"> </w:t>
      </w:r>
      <w:r w:rsidR="00B2285E">
        <w:rPr>
          <w:w w:val="110"/>
        </w:rPr>
        <w:t xml:space="preserve">1992). In contrast, </w:t>
      </w:r>
      <w:r w:rsidR="00E95DAA">
        <w:rPr>
          <w:w w:val="110"/>
        </w:rPr>
        <w:t xml:space="preserve">in type II psoriasis </w:t>
      </w:r>
      <w:r w:rsidR="009D5554">
        <w:rPr>
          <w:w w:val="110"/>
        </w:rPr>
        <w:t>only</w:t>
      </w:r>
      <w:r w:rsidR="009D5554">
        <w:rPr>
          <w:spacing w:val="-21"/>
          <w:w w:val="110"/>
        </w:rPr>
        <w:t xml:space="preserve"> </w:t>
      </w:r>
      <w:r w:rsidR="009D5554">
        <w:rPr>
          <w:w w:val="110"/>
        </w:rPr>
        <w:t>in</w:t>
      </w:r>
      <w:r w:rsidR="009D5554">
        <w:rPr>
          <w:spacing w:val="-21"/>
          <w:w w:val="110"/>
        </w:rPr>
        <w:t xml:space="preserve"> </w:t>
      </w:r>
      <w:r w:rsidR="009D5554">
        <w:rPr>
          <w:w w:val="110"/>
        </w:rPr>
        <w:t>14.6%</w:t>
      </w:r>
      <w:r w:rsidR="009D5554">
        <w:rPr>
          <w:spacing w:val="-21"/>
          <w:w w:val="110"/>
        </w:rPr>
        <w:t xml:space="preserve"> </w:t>
      </w:r>
      <w:r w:rsidR="009D5554">
        <w:rPr>
          <w:w w:val="110"/>
        </w:rPr>
        <w:t>of</w:t>
      </w:r>
      <w:r w:rsidR="009D5554">
        <w:rPr>
          <w:spacing w:val="-21"/>
          <w:w w:val="110"/>
        </w:rPr>
        <w:t xml:space="preserve"> </w:t>
      </w:r>
      <w:r w:rsidR="009D5554">
        <w:rPr>
          <w:w w:val="110"/>
        </w:rPr>
        <w:t>the</w:t>
      </w:r>
      <w:r w:rsidR="009D5554">
        <w:rPr>
          <w:spacing w:val="-21"/>
          <w:w w:val="110"/>
        </w:rPr>
        <w:t xml:space="preserve"> </w:t>
      </w:r>
      <w:r w:rsidR="009D5554">
        <w:rPr>
          <w:w w:val="110"/>
        </w:rPr>
        <w:t xml:space="preserve">cases </w:t>
      </w:r>
      <w:r w:rsidR="00B2285E">
        <w:rPr>
          <w:w w:val="110"/>
        </w:rPr>
        <w:t xml:space="preserve">are positive for HLA-C*06:02 </w:t>
      </w:r>
      <w:r w:rsidR="009D5554">
        <w:rPr>
          <w:w w:val="110"/>
        </w:rPr>
        <w:t>and</w:t>
      </w:r>
      <w:r w:rsidR="00B2285E">
        <w:rPr>
          <w:spacing w:val="-18"/>
          <w:w w:val="110"/>
        </w:rPr>
        <w:t xml:space="preserve"> </w:t>
      </w:r>
      <w:r>
        <w:rPr>
          <w:w w:val="110"/>
        </w:rPr>
        <w:t>most commonly manifest</w:t>
      </w:r>
      <w:r w:rsidR="009D5554">
        <w:rPr>
          <w:w w:val="110"/>
        </w:rPr>
        <w:t>s</w:t>
      </w:r>
      <w:r>
        <w:rPr>
          <w:w w:val="110"/>
        </w:rPr>
        <w:t xml:space="preserve"> as</w:t>
      </w:r>
      <w:r>
        <w:rPr>
          <w:spacing w:val="-21"/>
          <w:w w:val="110"/>
        </w:rPr>
        <w:t xml:space="preserve"> </w:t>
      </w:r>
      <w:r w:rsidR="00B2285E">
        <w:rPr>
          <w:w w:val="110"/>
        </w:rPr>
        <w:t>spontaneous</w:t>
      </w:r>
      <w:r w:rsidR="00B2285E">
        <w:rPr>
          <w:spacing w:val="-21"/>
          <w:w w:val="110"/>
        </w:rPr>
        <w:t xml:space="preserve"> </w:t>
      </w:r>
      <w:r w:rsidR="00B2285E">
        <w:rPr>
          <w:w w:val="110"/>
        </w:rPr>
        <w:t>chronic</w:t>
      </w:r>
      <w:r w:rsidR="00B2285E">
        <w:rPr>
          <w:spacing w:val="-21"/>
          <w:w w:val="110"/>
        </w:rPr>
        <w:t xml:space="preserve"> </w:t>
      </w:r>
      <w:r w:rsidR="00B2285E">
        <w:rPr>
          <w:w w:val="110"/>
        </w:rPr>
        <w:t>plaques</w:t>
      </w:r>
      <w:r w:rsidR="00B2285E">
        <w:rPr>
          <w:spacing w:val="-21"/>
          <w:w w:val="110"/>
        </w:rPr>
        <w:t xml:space="preserve"> </w:t>
      </w:r>
      <w:r>
        <w:rPr>
          <w:w w:val="110"/>
        </w:rPr>
        <w:t>(</w:t>
      </w:r>
      <w:r w:rsidR="00B2285E">
        <w:rPr>
          <w:w w:val="110"/>
        </w:rPr>
        <w:t>psoriasis vulgaris</w:t>
      </w:r>
      <w:r>
        <w:rPr>
          <w:w w:val="110"/>
        </w:rPr>
        <w:t>)</w:t>
      </w:r>
      <w:r w:rsidR="00B2285E">
        <w:rPr>
          <w:w w:val="110"/>
        </w:rPr>
        <w:t xml:space="preserve"> </w:t>
      </w:r>
      <w:r w:rsidR="00B2285E">
        <w:rPr>
          <w:spacing w:val="-3"/>
          <w:w w:val="110"/>
        </w:rPr>
        <w:t>(</w:t>
      </w:r>
      <w:proofErr w:type="spellStart"/>
      <w:r w:rsidR="00B2285E">
        <w:rPr>
          <w:spacing w:val="-3"/>
          <w:w w:val="110"/>
        </w:rPr>
        <w:t>Perera</w:t>
      </w:r>
      <w:proofErr w:type="spellEnd"/>
      <w:r w:rsidR="00B2285E">
        <w:rPr>
          <w:spacing w:val="-3"/>
          <w:w w:val="110"/>
        </w:rPr>
        <w:t xml:space="preserve"> </w:t>
      </w:r>
      <w:r w:rsidR="00B2285E">
        <w:rPr>
          <w:w w:val="110"/>
        </w:rPr>
        <w:t>et al.</w:t>
      </w:r>
      <w:r w:rsidR="00B2285E">
        <w:rPr>
          <w:spacing w:val="-22"/>
          <w:w w:val="110"/>
        </w:rPr>
        <w:t xml:space="preserve"> </w:t>
      </w:r>
      <w:r w:rsidR="00B2285E">
        <w:rPr>
          <w:w w:val="110"/>
        </w:rPr>
        <w:t>2012).</w:t>
      </w:r>
    </w:p>
    <w:p w14:paraId="1334433A" w14:textId="77777777" w:rsidR="00F76AB2" w:rsidRDefault="00B2285E">
      <w:pPr>
        <w:pStyle w:val="BodyText"/>
        <w:spacing w:before="4" w:line="415" w:lineRule="auto"/>
        <w:ind w:left="377" w:right="638" w:firstLine="566"/>
        <w:jc w:val="both"/>
      </w:pPr>
      <w:r>
        <w:rPr>
          <w:w w:val="110"/>
        </w:rPr>
        <w:t xml:space="preserve">For </w:t>
      </w:r>
      <w:proofErr w:type="spellStart"/>
      <w:r>
        <w:rPr>
          <w:spacing w:val="-3"/>
          <w:w w:val="110"/>
        </w:rPr>
        <w:t>PsA</w:t>
      </w:r>
      <w:proofErr w:type="spellEnd"/>
      <w:r>
        <w:rPr>
          <w:spacing w:val="-3"/>
          <w:w w:val="110"/>
        </w:rPr>
        <w:t xml:space="preserve">, </w:t>
      </w:r>
      <w:r>
        <w:rPr>
          <w:w w:val="110"/>
        </w:rPr>
        <w:t>symmetric/</w:t>
      </w:r>
      <w:proofErr w:type="spellStart"/>
      <w:r>
        <w:rPr>
          <w:w w:val="110"/>
        </w:rPr>
        <w:t>polyarticular</w:t>
      </w:r>
      <w:proofErr w:type="spellEnd"/>
      <w:r>
        <w:rPr>
          <w:w w:val="110"/>
        </w:rPr>
        <w:t xml:space="preserve"> </w:t>
      </w:r>
      <w:proofErr w:type="spellStart"/>
      <w:r>
        <w:rPr>
          <w:spacing w:val="-4"/>
          <w:w w:val="110"/>
        </w:rPr>
        <w:t>PsA</w:t>
      </w:r>
      <w:proofErr w:type="spellEnd"/>
      <w:r>
        <w:rPr>
          <w:spacing w:val="-4"/>
          <w:w w:val="110"/>
        </w:rPr>
        <w:t xml:space="preserve"> </w:t>
      </w:r>
      <w:r>
        <w:rPr>
          <w:w w:val="110"/>
        </w:rPr>
        <w:t>constitutes the most common manifestation</w:t>
      </w:r>
      <w:r>
        <w:rPr>
          <w:spacing w:val="-17"/>
          <w:w w:val="110"/>
        </w:rPr>
        <w:t xml:space="preserve"> </w:t>
      </w:r>
      <w:r>
        <w:rPr>
          <w:w w:val="110"/>
        </w:rPr>
        <w:t>(more</w:t>
      </w:r>
      <w:r>
        <w:rPr>
          <w:spacing w:val="-16"/>
          <w:w w:val="110"/>
        </w:rPr>
        <w:t xml:space="preserve"> </w:t>
      </w:r>
      <w:r>
        <w:rPr>
          <w:w w:val="110"/>
        </w:rPr>
        <w:t>than</w:t>
      </w:r>
      <w:r>
        <w:rPr>
          <w:spacing w:val="-17"/>
          <w:w w:val="110"/>
        </w:rPr>
        <w:t xml:space="preserve"> </w:t>
      </w:r>
      <w:r>
        <w:rPr>
          <w:w w:val="110"/>
        </w:rPr>
        <w:t>50%</w:t>
      </w:r>
      <w:r>
        <w:rPr>
          <w:spacing w:val="-16"/>
          <w:w w:val="110"/>
        </w:rPr>
        <w:t xml:space="preserve"> </w:t>
      </w:r>
      <w:r>
        <w:rPr>
          <w:w w:val="110"/>
        </w:rPr>
        <w:t>of</w:t>
      </w:r>
      <w:r>
        <w:rPr>
          <w:spacing w:val="-17"/>
          <w:w w:val="110"/>
        </w:rPr>
        <w:t xml:space="preserve"> </w:t>
      </w:r>
      <w:r>
        <w:rPr>
          <w:w w:val="110"/>
        </w:rPr>
        <w:t>the</w:t>
      </w:r>
      <w:r>
        <w:rPr>
          <w:spacing w:val="-16"/>
          <w:w w:val="110"/>
        </w:rPr>
        <w:t xml:space="preserve"> </w:t>
      </w:r>
      <w:r>
        <w:rPr>
          <w:w w:val="110"/>
        </w:rPr>
        <w:t>cases)</w:t>
      </w:r>
      <w:r>
        <w:rPr>
          <w:spacing w:val="-17"/>
          <w:w w:val="110"/>
        </w:rPr>
        <w:t xml:space="preserve"> </w:t>
      </w:r>
      <w:r>
        <w:rPr>
          <w:w w:val="110"/>
        </w:rPr>
        <w:t>followed</w:t>
      </w:r>
      <w:r>
        <w:rPr>
          <w:spacing w:val="-16"/>
          <w:w w:val="110"/>
        </w:rPr>
        <w:t xml:space="preserve"> </w:t>
      </w:r>
      <w:r>
        <w:rPr>
          <w:w w:val="110"/>
        </w:rPr>
        <w:t>by</w:t>
      </w:r>
      <w:r>
        <w:rPr>
          <w:spacing w:val="-17"/>
          <w:w w:val="110"/>
        </w:rPr>
        <w:t xml:space="preserve"> </w:t>
      </w:r>
      <w:r>
        <w:rPr>
          <w:w w:val="110"/>
        </w:rPr>
        <w:t>asymmetric/</w:t>
      </w:r>
      <w:proofErr w:type="spellStart"/>
      <w:r>
        <w:rPr>
          <w:w w:val="110"/>
        </w:rPr>
        <w:t>oligoarticular</w:t>
      </w:r>
      <w:proofErr w:type="spellEnd"/>
    </w:p>
    <w:p w14:paraId="5703CFA0" w14:textId="77777777" w:rsidR="00F76AB2" w:rsidRDefault="00F76AB2">
      <w:pPr>
        <w:spacing w:line="415" w:lineRule="auto"/>
        <w:jc w:val="both"/>
        <w:sectPr w:rsidR="00F76AB2">
          <w:pgSz w:w="11910" w:h="16840"/>
          <w:pgMar w:top="1580" w:right="620" w:bottom="800" w:left="1680" w:header="1231" w:footer="615" w:gutter="0"/>
          <w:cols w:space="720"/>
        </w:sectPr>
      </w:pPr>
    </w:p>
    <w:p w14:paraId="484118DF" w14:textId="77777777" w:rsidR="00F76AB2" w:rsidRDefault="00F76AB2">
      <w:pPr>
        <w:pStyle w:val="BodyText"/>
        <w:rPr>
          <w:sz w:val="20"/>
        </w:rPr>
      </w:pPr>
    </w:p>
    <w:p w14:paraId="0464047F" w14:textId="54BEC8F1" w:rsidR="00F76AB2" w:rsidRDefault="00B2285E">
      <w:pPr>
        <w:pStyle w:val="BodyText"/>
        <w:spacing w:before="224" w:line="415" w:lineRule="auto"/>
        <w:ind w:left="377" w:right="722"/>
        <w:jc w:val="both"/>
      </w:pPr>
      <w:proofErr w:type="spellStart"/>
      <w:r>
        <w:rPr>
          <w:spacing w:val="-4"/>
          <w:w w:val="110"/>
        </w:rPr>
        <w:t>PsA</w:t>
      </w:r>
      <w:proofErr w:type="spellEnd"/>
      <w:r>
        <w:rPr>
          <w:spacing w:val="-4"/>
          <w:w w:val="110"/>
        </w:rPr>
        <w:t xml:space="preserve"> </w:t>
      </w:r>
      <w:r>
        <w:rPr>
          <w:w w:val="110"/>
        </w:rPr>
        <w:t>(around 30%), which exclusively a</w:t>
      </w:r>
      <w:r>
        <w:rPr>
          <w:rFonts w:ascii="Arial"/>
          <w:w w:val="110"/>
        </w:rPr>
        <w:t>ff</w:t>
      </w:r>
      <w:r>
        <w:rPr>
          <w:w w:val="110"/>
        </w:rPr>
        <w:t>ects single or few distal</w:t>
      </w:r>
      <w:r>
        <w:rPr>
          <w:spacing w:val="-15"/>
          <w:w w:val="110"/>
        </w:rPr>
        <w:t xml:space="preserve"> </w:t>
      </w:r>
      <w:r>
        <w:rPr>
          <w:w w:val="110"/>
        </w:rPr>
        <w:t xml:space="preserve">interphalangeal or phalangeal joints (Reich et al. 2009; </w:t>
      </w:r>
      <w:proofErr w:type="spellStart"/>
      <w:r>
        <w:rPr>
          <w:w w:val="110"/>
        </w:rPr>
        <w:t>McGonagle</w:t>
      </w:r>
      <w:proofErr w:type="spellEnd"/>
      <w:r>
        <w:rPr>
          <w:w w:val="110"/>
        </w:rPr>
        <w:t xml:space="preserve"> et al. 2011). Skin psoriatic lesions precede joint inflammation in approximately 60 to 70% of the cases (</w:t>
      </w:r>
      <w:proofErr w:type="spellStart"/>
      <w:r>
        <w:rPr>
          <w:w w:val="110"/>
        </w:rPr>
        <w:t>Gladman</w:t>
      </w:r>
      <w:proofErr w:type="spellEnd"/>
      <w:r>
        <w:rPr>
          <w:w w:val="110"/>
        </w:rPr>
        <w:t xml:space="preserve"> et al. 2005</w:t>
      </w:r>
      <w:proofErr w:type="gramStart"/>
      <w:r>
        <w:rPr>
          <w:w w:val="110"/>
        </w:rPr>
        <w:t xml:space="preserve">;  </w:t>
      </w:r>
      <w:proofErr w:type="spellStart"/>
      <w:r>
        <w:rPr>
          <w:w w:val="110"/>
        </w:rPr>
        <w:t>McGonagle</w:t>
      </w:r>
      <w:proofErr w:type="spellEnd"/>
      <w:proofErr w:type="gramEnd"/>
      <w:r>
        <w:rPr>
          <w:w w:val="110"/>
        </w:rPr>
        <w:t xml:space="preserve">  et  al.  2011).</w:t>
      </w:r>
      <w:r>
        <w:rPr>
          <w:spacing w:val="66"/>
          <w:w w:val="110"/>
        </w:rPr>
        <w:t xml:space="preserve"> </w:t>
      </w:r>
      <w:r>
        <w:rPr>
          <w:w w:val="110"/>
        </w:rPr>
        <w:t>In</w:t>
      </w:r>
      <w:r>
        <w:rPr>
          <w:spacing w:val="66"/>
          <w:w w:val="110"/>
        </w:rPr>
        <w:t xml:space="preserve"> </w:t>
      </w:r>
      <w:r>
        <w:rPr>
          <w:w w:val="110"/>
        </w:rPr>
        <w:t>particular,</w:t>
      </w:r>
      <w:r>
        <w:rPr>
          <w:spacing w:val="66"/>
          <w:w w:val="110"/>
        </w:rPr>
        <w:t xml:space="preserve"> </w:t>
      </w:r>
      <w:r>
        <w:rPr>
          <w:w w:val="110"/>
        </w:rPr>
        <w:t>nail</w:t>
      </w:r>
      <w:r>
        <w:rPr>
          <w:spacing w:val="66"/>
          <w:w w:val="110"/>
        </w:rPr>
        <w:t xml:space="preserve"> </w:t>
      </w:r>
      <w:r>
        <w:rPr>
          <w:w w:val="110"/>
        </w:rPr>
        <w:t xml:space="preserve">pitting and scalp and </w:t>
      </w:r>
      <w:proofErr w:type="spellStart"/>
      <w:r>
        <w:rPr>
          <w:w w:val="110"/>
        </w:rPr>
        <w:t>intergluteal</w:t>
      </w:r>
      <w:proofErr w:type="spellEnd"/>
      <w:r>
        <w:rPr>
          <w:w w:val="110"/>
        </w:rPr>
        <w:t xml:space="preserve"> skin lesions constitute a predictive biomarker for development of joint inflammation (Moll1976; </w:t>
      </w:r>
      <w:proofErr w:type="spellStart"/>
      <w:r>
        <w:rPr>
          <w:w w:val="110"/>
        </w:rPr>
        <w:t>McGonagle</w:t>
      </w:r>
      <w:proofErr w:type="spellEnd"/>
      <w:r>
        <w:rPr>
          <w:w w:val="110"/>
        </w:rPr>
        <w:t>; Gri</w:t>
      </w:r>
      <w:r>
        <w:rPr>
          <w:rFonts w:ascii="Arial"/>
          <w:w w:val="110"/>
        </w:rPr>
        <w:t>ffi</w:t>
      </w:r>
      <w:r>
        <w:rPr>
          <w:w w:val="110"/>
        </w:rPr>
        <w:t xml:space="preserve">ths and Lancet 2007; medicine 2011). </w:t>
      </w:r>
      <w:del w:id="24" w:author="Microsoft Office User" w:date="2018-12-20T20:52:00Z">
        <w:r w:rsidDel="009F0136">
          <w:rPr>
            <w:w w:val="110"/>
          </w:rPr>
          <w:delText>This observation reinforces the need for appropriate coordination between dermatologists and rheumatologists for an early diagnosis and treatment that could prevent functional joint</w:delText>
        </w:r>
        <w:r w:rsidDel="009F0136">
          <w:rPr>
            <w:spacing w:val="-17"/>
            <w:w w:val="110"/>
          </w:rPr>
          <w:delText xml:space="preserve"> </w:delText>
        </w:r>
        <w:r w:rsidDel="009F0136">
          <w:rPr>
            <w:spacing w:val="-3"/>
            <w:w w:val="110"/>
          </w:rPr>
          <w:delText>disability.</w:delText>
        </w:r>
      </w:del>
    </w:p>
    <w:p w14:paraId="0C0D3BAE" w14:textId="60EB369E" w:rsidR="00F76AB2" w:rsidRDefault="00B2285E">
      <w:pPr>
        <w:pStyle w:val="BodyText"/>
        <w:spacing w:before="5" w:line="415" w:lineRule="auto"/>
        <w:ind w:left="377" w:right="721" w:firstLine="566"/>
        <w:jc w:val="both"/>
      </w:pPr>
      <w:r>
        <w:rPr>
          <w:w w:val="110"/>
        </w:rPr>
        <w:t>The</w:t>
      </w:r>
      <w:r>
        <w:rPr>
          <w:spacing w:val="-12"/>
          <w:w w:val="110"/>
        </w:rPr>
        <w:t xml:space="preserve"> </w:t>
      </w:r>
      <w:r>
        <w:rPr>
          <w:w w:val="110"/>
        </w:rPr>
        <w:t>diagnosis</w:t>
      </w:r>
      <w:r>
        <w:rPr>
          <w:spacing w:val="-12"/>
          <w:w w:val="110"/>
        </w:rPr>
        <w:t xml:space="preserve"> </w:t>
      </w:r>
      <w:r>
        <w:rPr>
          <w:w w:val="110"/>
        </w:rPr>
        <w:t>of</w:t>
      </w:r>
      <w:r>
        <w:rPr>
          <w:spacing w:val="-12"/>
          <w:w w:val="110"/>
        </w:rPr>
        <w:t xml:space="preserve"> </w:t>
      </w:r>
      <w:r>
        <w:rPr>
          <w:w w:val="110"/>
        </w:rPr>
        <w:t>psoriasis</w:t>
      </w:r>
      <w:r>
        <w:rPr>
          <w:spacing w:val="-12"/>
          <w:w w:val="110"/>
        </w:rPr>
        <w:t xml:space="preserve"> </w:t>
      </w:r>
      <w:r>
        <w:rPr>
          <w:w w:val="110"/>
        </w:rPr>
        <w:t>and</w:t>
      </w:r>
      <w:r>
        <w:rPr>
          <w:spacing w:val="-12"/>
          <w:w w:val="110"/>
        </w:rPr>
        <w:t xml:space="preserve"> </w:t>
      </w:r>
      <w:proofErr w:type="spellStart"/>
      <w:r>
        <w:rPr>
          <w:spacing w:val="-4"/>
          <w:w w:val="110"/>
        </w:rPr>
        <w:t>PsA</w:t>
      </w:r>
      <w:proofErr w:type="spellEnd"/>
      <w:r>
        <w:rPr>
          <w:spacing w:val="-12"/>
          <w:w w:val="110"/>
        </w:rPr>
        <w:t xml:space="preserve"> </w:t>
      </w:r>
      <w:r>
        <w:rPr>
          <w:w w:val="110"/>
        </w:rPr>
        <w:t>is</w:t>
      </w:r>
      <w:r>
        <w:rPr>
          <w:spacing w:val="-12"/>
          <w:w w:val="110"/>
        </w:rPr>
        <w:t xml:space="preserve"> </w:t>
      </w:r>
      <w:r>
        <w:rPr>
          <w:w w:val="110"/>
        </w:rPr>
        <w:t>primarily</w:t>
      </w:r>
      <w:r>
        <w:rPr>
          <w:spacing w:val="-12"/>
          <w:w w:val="110"/>
        </w:rPr>
        <w:t xml:space="preserve"> </w:t>
      </w:r>
      <w:r>
        <w:rPr>
          <w:w w:val="110"/>
        </w:rPr>
        <w:t>based</w:t>
      </w:r>
      <w:r>
        <w:rPr>
          <w:spacing w:val="-11"/>
          <w:w w:val="110"/>
        </w:rPr>
        <w:t xml:space="preserve"> </w:t>
      </w:r>
      <w:r>
        <w:rPr>
          <w:w w:val="110"/>
        </w:rPr>
        <w:t>on</w:t>
      </w:r>
      <w:r>
        <w:rPr>
          <w:spacing w:val="-12"/>
          <w:w w:val="110"/>
        </w:rPr>
        <w:t xml:space="preserve"> </w:t>
      </w:r>
      <w:r>
        <w:rPr>
          <w:w w:val="110"/>
        </w:rPr>
        <w:t>clinical</w:t>
      </w:r>
      <w:r>
        <w:rPr>
          <w:spacing w:val="-12"/>
          <w:w w:val="110"/>
        </w:rPr>
        <w:t xml:space="preserve"> </w:t>
      </w:r>
      <w:r>
        <w:rPr>
          <w:w w:val="110"/>
        </w:rPr>
        <w:t xml:space="preserve">assessment of the patient‘s symptoms due to the lack of </w:t>
      </w:r>
      <w:del w:id="25" w:author="Microsoft Office User" w:date="2018-12-20T20:52:00Z">
        <w:r w:rsidDel="009F0136">
          <w:rPr>
            <w:w w:val="110"/>
          </w:rPr>
          <w:delText xml:space="preserve">appropriate </w:delText>
        </w:r>
      </w:del>
      <w:ins w:id="26" w:author="Microsoft Office User" w:date="2018-12-20T20:52:00Z">
        <w:r w:rsidR="009F0136">
          <w:rPr>
            <w:w w:val="110"/>
          </w:rPr>
          <w:t xml:space="preserve">diagnostic </w:t>
        </w:r>
      </w:ins>
      <w:r>
        <w:rPr>
          <w:w w:val="110"/>
        </w:rPr>
        <w:t>molecular biomarkers at early stages of the disease (Villanova et al. 2013). The evaluation of skin lesion severity poses an additional challenge, and di</w:t>
      </w:r>
      <w:r>
        <w:rPr>
          <w:rFonts w:ascii="Arial" w:hAnsi="Arial"/>
          <w:w w:val="110"/>
        </w:rPr>
        <w:t>ff</w:t>
      </w:r>
      <w:r>
        <w:rPr>
          <w:w w:val="110"/>
        </w:rPr>
        <w:t xml:space="preserve">erent measures </w:t>
      </w:r>
      <w:proofErr w:type="gramStart"/>
      <w:r>
        <w:rPr>
          <w:w w:val="110"/>
        </w:rPr>
        <w:t>have been implemented</w:t>
      </w:r>
      <w:proofErr w:type="gramEnd"/>
      <w:r>
        <w:rPr>
          <w:w w:val="110"/>
        </w:rPr>
        <w:t xml:space="preserve"> for criteria unification. The Psoriasis Area and Severity </w:t>
      </w:r>
      <w:r>
        <w:rPr>
          <w:spacing w:val="-3"/>
          <w:w w:val="110"/>
        </w:rPr>
        <w:t xml:space="preserve">Index </w:t>
      </w:r>
      <w:r>
        <w:rPr>
          <w:spacing w:val="-4"/>
          <w:w w:val="110"/>
        </w:rPr>
        <w:t xml:space="preserve">(PASI) </w:t>
      </w:r>
      <w:r>
        <w:rPr>
          <w:w w:val="110"/>
        </w:rPr>
        <w:t>is the most widely quantitative rating score of skin lesion severity in research and clinical trials (</w:t>
      </w:r>
      <w:proofErr w:type="spellStart"/>
      <w:r>
        <w:rPr>
          <w:w w:val="110"/>
        </w:rPr>
        <w:t>Fredriksson</w:t>
      </w:r>
      <w:proofErr w:type="spellEnd"/>
      <w:r>
        <w:rPr>
          <w:w w:val="110"/>
        </w:rPr>
        <w:t xml:space="preserve"> and Dermatology 1978; Finlay 2005). </w:t>
      </w:r>
      <w:r>
        <w:rPr>
          <w:spacing w:val="-6"/>
          <w:w w:val="110"/>
        </w:rPr>
        <w:t xml:space="preserve">PASI </w:t>
      </w:r>
      <w:r>
        <w:rPr>
          <w:w w:val="110"/>
        </w:rPr>
        <w:t xml:space="preserve">quantifies the </w:t>
      </w:r>
      <w:proofErr w:type="spellStart"/>
      <w:r>
        <w:rPr>
          <w:w w:val="110"/>
        </w:rPr>
        <w:t>lesional</w:t>
      </w:r>
      <w:proofErr w:type="spellEnd"/>
      <w:r>
        <w:rPr>
          <w:w w:val="110"/>
        </w:rPr>
        <w:t xml:space="preserve"> burden </w:t>
      </w:r>
      <w:del w:id="27" w:author="Microsoft Office User" w:date="2018-12-20T20:53:00Z">
        <w:r w:rsidDel="005037C9">
          <w:rPr>
            <w:w w:val="110"/>
          </w:rPr>
          <w:delText xml:space="preserve">weighted </w:delText>
        </w:r>
      </w:del>
      <w:r>
        <w:rPr>
          <w:w w:val="110"/>
        </w:rPr>
        <w:t>by body part based on area of a</w:t>
      </w:r>
      <w:r>
        <w:rPr>
          <w:rFonts w:ascii="Arial" w:hAnsi="Arial"/>
          <w:w w:val="110"/>
        </w:rPr>
        <w:t>ff</w:t>
      </w:r>
      <w:r>
        <w:rPr>
          <w:w w:val="110"/>
        </w:rPr>
        <w:t xml:space="preserve">ected surface and the </w:t>
      </w:r>
      <w:del w:id="28" w:author="Microsoft Office User" w:date="2018-12-20T20:53:00Z">
        <w:r w:rsidDel="005037C9">
          <w:rPr>
            <w:w w:val="110"/>
          </w:rPr>
          <w:delText xml:space="preserve">degree </w:delText>
        </w:r>
      </w:del>
      <w:ins w:id="29" w:author="Microsoft Office User" w:date="2018-12-20T20:53:00Z">
        <w:r w:rsidR="005037C9">
          <w:rPr>
            <w:w w:val="110"/>
          </w:rPr>
          <w:t xml:space="preserve">severity </w:t>
        </w:r>
      </w:ins>
      <w:r>
        <w:rPr>
          <w:w w:val="110"/>
        </w:rPr>
        <w:t>of erythema</w:t>
      </w:r>
      <w:del w:id="30" w:author="Microsoft Office User" w:date="2018-12-20T20:53:00Z">
        <w:r w:rsidDel="005037C9">
          <w:rPr>
            <w:w w:val="110"/>
          </w:rPr>
          <w:delText xml:space="preserve">s </w:delText>
        </w:r>
        <w:r w:rsidDel="005037C9">
          <w:rPr>
            <w:spacing w:val="-4"/>
            <w:w w:val="110"/>
          </w:rPr>
          <w:delText>severity</w:delText>
        </w:r>
      </w:del>
      <w:r>
        <w:rPr>
          <w:spacing w:val="-4"/>
          <w:w w:val="110"/>
        </w:rPr>
        <w:t xml:space="preserve">, </w:t>
      </w:r>
      <w:r>
        <w:rPr>
          <w:w w:val="110"/>
        </w:rPr>
        <w:t>induration and scale at each</w:t>
      </w:r>
      <w:r>
        <w:rPr>
          <w:spacing w:val="-13"/>
          <w:w w:val="110"/>
        </w:rPr>
        <w:t xml:space="preserve"> </w:t>
      </w:r>
      <w:r>
        <w:rPr>
          <w:w w:val="110"/>
        </w:rPr>
        <w:t>location</w:t>
      </w:r>
      <w:r>
        <w:rPr>
          <w:spacing w:val="-12"/>
          <w:w w:val="110"/>
        </w:rPr>
        <w:t xml:space="preserve"> </w:t>
      </w:r>
      <w:r>
        <w:rPr>
          <w:spacing w:val="-4"/>
          <w:w w:val="110"/>
        </w:rPr>
        <w:t>(Table</w:t>
      </w:r>
      <w:r>
        <w:rPr>
          <w:spacing w:val="-12"/>
          <w:w w:val="110"/>
        </w:rPr>
        <w:t xml:space="preserve"> </w:t>
      </w:r>
      <w:r>
        <w:rPr>
          <w:w w:val="110"/>
        </w:rPr>
        <w:t>1.1).</w:t>
      </w:r>
      <w:r>
        <w:rPr>
          <w:spacing w:val="2"/>
          <w:w w:val="110"/>
        </w:rPr>
        <w:t xml:space="preserve"> </w:t>
      </w:r>
      <w:r>
        <w:rPr>
          <w:w w:val="110"/>
        </w:rPr>
        <w:t>Disease</w:t>
      </w:r>
      <w:r>
        <w:rPr>
          <w:spacing w:val="-12"/>
          <w:w w:val="110"/>
        </w:rPr>
        <w:t xml:space="preserve"> </w:t>
      </w:r>
      <w:r>
        <w:rPr>
          <w:w w:val="110"/>
        </w:rPr>
        <w:t>is</w:t>
      </w:r>
      <w:r>
        <w:rPr>
          <w:spacing w:val="-13"/>
          <w:w w:val="110"/>
        </w:rPr>
        <w:t xml:space="preserve"> </w:t>
      </w:r>
      <w:r>
        <w:rPr>
          <w:w w:val="110"/>
        </w:rPr>
        <w:t>considered</w:t>
      </w:r>
      <w:r>
        <w:rPr>
          <w:spacing w:val="-12"/>
          <w:w w:val="110"/>
        </w:rPr>
        <w:t xml:space="preserve"> </w:t>
      </w:r>
      <w:r>
        <w:rPr>
          <w:w w:val="110"/>
        </w:rPr>
        <w:t>mild</w:t>
      </w:r>
      <w:r>
        <w:rPr>
          <w:spacing w:val="-12"/>
          <w:w w:val="110"/>
        </w:rPr>
        <w:t xml:space="preserve"> </w:t>
      </w:r>
      <w:r>
        <w:rPr>
          <w:w w:val="110"/>
        </w:rPr>
        <w:t>for</w:t>
      </w:r>
      <w:r>
        <w:rPr>
          <w:spacing w:val="-12"/>
          <w:w w:val="110"/>
        </w:rPr>
        <w:t xml:space="preserve"> </w:t>
      </w:r>
      <w:r>
        <w:rPr>
          <w:spacing w:val="-6"/>
          <w:w w:val="110"/>
        </w:rPr>
        <w:t>PASI</w:t>
      </w:r>
      <w:r>
        <w:rPr>
          <w:spacing w:val="-12"/>
          <w:w w:val="110"/>
        </w:rPr>
        <w:t xml:space="preserve"> </w:t>
      </w:r>
      <w:r>
        <w:rPr>
          <w:w w:val="110"/>
        </w:rPr>
        <w:t>scores</w:t>
      </w:r>
      <w:r>
        <w:rPr>
          <w:spacing w:val="-13"/>
          <w:w w:val="110"/>
        </w:rPr>
        <w:t xml:space="preserve"> </w:t>
      </w:r>
      <w:r>
        <w:rPr>
          <w:w w:val="110"/>
        </w:rPr>
        <w:t>below</w:t>
      </w:r>
      <w:r>
        <w:rPr>
          <w:spacing w:val="-12"/>
          <w:w w:val="110"/>
        </w:rPr>
        <w:t xml:space="preserve"> </w:t>
      </w:r>
      <w:r>
        <w:rPr>
          <w:w w:val="110"/>
        </w:rPr>
        <w:t>7</w:t>
      </w:r>
      <w:r>
        <w:rPr>
          <w:spacing w:val="-12"/>
          <w:w w:val="110"/>
        </w:rPr>
        <w:t xml:space="preserve"> </w:t>
      </w:r>
      <w:r>
        <w:rPr>
          <w:w w:val="110"/>
        </w:rPr>
        <w:t xml:space="preserve">and is classified as moderate-to-severe for </w:t>
      </w:r>
      <w:r>
        <w:rPr>
          <w:spacing w:val="-6"/>
          <w:w w:val="110"/>
        </w:rPr>
        <w:t xml:space="preserve">PASI </w:t>
      </w:r>
      <w:r>
        <w:rPr>
          <w:w w:val="110"/>
        </w:rPr>
        <w:t xml:space="preserve">scores between 7 to 12, depending on the study (Finlay 2005; Schmitt and Dermatology 2005; </w:t>
      </w:r>
      <w:proofErr w:type="spellStart"/>
      <w:r>
        <w:rPr>
          <w:w w:val="110"/>
        </w:rPr>
        <w:t>Langewouters</w:t>
      </w:r>
      <w:proofErr w:type="spellEnd"/>
      <w:r>
        <w:rPr>
          <w:w w:val="110"/>
        </w:rPr>
        <w:t xml:space="preserve"> et </w:t>
      </w:r>
      <w:r>
        <w:rPr>
          <w:spacing w:val="-5"/>
          <w:w w:val="110"/>
        </w:rPr>
        <w:t xml:space="preserve">al. </w:t>
      </w:r>
      <w:r>
        <w:rPr>
          <w:w w:val="110"/>
        </w:rPr>
        <w:t>2008).</w:t>
      </w:r>
    </w:p>
    <w:p w14:paraId="72B736E2" w14:textId="2BBAD403" w:rsidR="00F76AB2" w:rsidRDefault="00B2285E">
      <w:pPr>
        <w:pStyle w:val="BodyText"/>
        <w:spacing w:before="246" w:line="415" w:lineRule="auto"/>
        <w:ind w:left="377" w:right="721" w:firstLine="566"/>
        <w:jc w:val="both"/>
      </w:pPr>
      <w:r>
        <w:rPr>
          <w:spacing w:val="-10"/>
          <w:w w:val="110"/>
        </w:rPr>
        <w:t>To</w:t>
      </w:r>
      <w:r>
        <w:rPr>
          <w:spacing w:val="-15"/>
          <w:w w:val="110"/>
        </w:rPr>
        <w:t xml:space="preserve"> </w:t>
      </w:r>
      <w:r>
        <w:rPr>
          <w:w w:val="110"/>
        </w:rPr>
        <w:t>diagnose</w:t>
      </w:r>
      <w:r>
        <w:rPr>
          <w:spacing w:val="-15"/>
          <w:w w:val="110"/>
        </w:rPr>
        <w:t xml:space="preserve"> </w:t>
      </w:r>
      <w:proofErr w:type="spellStart"/>
      <w:r>
        <w:rPr>
          <w:spacing w:val="-3"/>
          <w:w w:val="110"/>
        </w:rPr>
        <w:t>PsA</w:t>
      </w:r>
      <w:proofErr w:type="spellEnd"/>
      <w:r>
        <w:rPr>
          <w:spacing w:val="-3"/>
          <w:w w:val="110"/>
        </w:rPr>
        <w:t>,</w:t>
      </w:r>
      <w:r>
        <w:rPr>
          <w:spacing w:val="-15"/>
          <w:w w:val="110"/>
        </w:rPr>
        <w:t xml:space="preserve"> </w:t>
      </w:r>
      <w:r>
        <w:rPr>
          <w:w w:val="110"/>
        </w:rPr>
        <w:t>modified</w:t>
      </w:r>
      <w:r>
        <w:rPr>
          <w:spacing w:val="-15"/>
          <w:w w:val="110"/>
        </w:rPr>
        <w:t xml:space="preserve"> </w:t>
      </w:r>
      <w:r>
        <w:rPr>
          <w:w w:val="110"/>
        </w:rPr>
        <w:t>Moll</w:t>
      </w:r>
      <w:r>
        <w:rPr>
          <w:spacing w:val="-15"/>
          <w:w w:val="110"/>
        </w:rPr>
        <w:t xml:space="preserve"> </w:t>
      </w:r>
      <w:r>
        <w:rPr>
          <w:w w:val="110"/>
        </w:rPr>
        <w:t>and</w:t>
      </w:r>
      <w:r>
        <w:rPr>
          <w:spacing w:val="-15"/>
          <w:w w:val="110"/>
        </w:rPr>
        <w:t xml:space="preserve"> </w:t>
      </w:r>
      <w:r>
        <w:rPr>
          <w:spacing w:val="-3"/>
          <w:w w:val="110"/>
        </w:rPr>
        <w:t>Wright</w:t>
      </w:r>
      <w:r>
        <w:rPr>
          <w:spacing w:val="-15"/>
          <w:w w:val="110"/>
        </w:rPr>
        <w:t xml:space="preserve"> </w:t>
      </w:r>
      <w:r>
        <w:rPr>
          <w:w w:val="110"/>
        </w:rPr>
        <w:t>criteria</w:t>
      </w:r>
      <w:r>
        <w:rPr>
          <w:spacing w:val="-15"/>
          <w:w w:val="110"/>
        </w:rPr>
        <w:t xml:space="preserve"> </w:t>
      </w:r>
      <w:r>
        <w:rPr>
          <w:w w:val="110"/>
        </w:rPr>
        <w:t>known</w:t>
      </w:r>
      <w:r>
        <w:rPr>
          <w:spacing w:val="-15"/>
          <w:w w:val="110"/>
        </w:rPr>
        <w:t xml:space="preserve"> </w:t>
      </w:r>
      <w:r>
        <w:rPr>
          <w:w w:val="110"/>
        </w:rPr>
        <w:t>as</w:t>
      </w:r>
      <w:r>
        <w:rPr>
          <w:spacing w:val="-15"/>
          <w:w w:val="110"/>
        </w:rPr>
        <w:t xml:space="preserve"> </w:t>
      </w:r>
      <w:r>
        <w:rPr>
          <w:w w:val="110"/>
        </w:rPr>
        <w:t>Classification Criteria</w:t>
      </w:r>
      <w:r>
        <w:rPr>
          <w:spacing w:val="-21"/>
          <w:w w:val="110"/>
        </w:rPr>
        <w:t xml:space="preserve"> </w:t>
      </w:r>
      <w:r>
        <w:rPr>
          <w:w w:val="110"/>
        </w:rPr>
        <w:t>for</w:t>
      </w:r>
      <w:r>
        <w:rPr>
          <w:spacing w:val="-21"/>
          <w:w w:val="110"/>
        </w:rPr>
        <w:t xml:space="preserve"> </w:t>
      </w:r>
      <w:r>
        <w:rPr>
          <w:w w:val="110"/>
        </w:rPr>
        <w:t>Psoriatic</w:t>
      </w:r>
      <w:r>
        <w:rPr>
          <w:spacing w:val="-21"/>
          <w:w w:val="110"/>
        </w:rPr>
        <w:t xml:space="preserve"> </w:t>
      </w:r>
      <w:r>
        <w:rPr>
          <w:w w:val="110"/>
        </w:rPr>
        <w:t>Arthritis</w:t>
      </w:r>
      <w:r>
        <w:rPr>
          <w:spacing w:val="-20"/>
          <w:w w:val="110"/>
        </w:rPr>
        <w:t xml:space="preserve"> </w:t>
      </w:r>
      <w:r>
        <w:rPr>
          <w:spacing w:val="-4"/>
          <w:w w:val="110"/>
        </w:rPr>
        <w:t>(CASPAR)</w:t>
      </w:r>
      <w:r>
        <w:rPr>
          <w:spacing w:val="-21"/>
          <w:w w:val="110"/>
        </w:rPr>
        <w:t xml:space="preserve"> </w:t>
      </w:r>
      <w:r>
        <w:rPr>
          <w:w w:val="110"/>
        </w:rPr>
        <w:t>are</w:t>
      </w:r>
      <w:r>
        <w:rPr>
          <w:spacing w:val="-21"/>
          <w:w w:val="110"/>
        </w:rPr>
        <w:t xml:space="preserve"> </w:t>
      </w:r>
      <w:r>
        <w:rPr>
          <w:w w:val="110"/>
        </w:rPr>
        <w:t>most</w:t>
      </w:r>
      <w:r>
        <w:rPr>
          <w:spacing w:val="-20"/>
          <w:w w:val="110"/>
        </w:rPr>
        <w:t xml:space="preserve"> </w:t>
      </w:r>
      <w:r>
        <w:rPr>
          <w:w w:val="110"/>
        </w:rPr>
        <w:t>widely</w:t>
      </w:r>
      <w:r>
        <w:rPr>
          <w:spacing w:val="-21"/>
          <w:w w:val="110"/>
        </w:rPr>
        <w:t xml:space="preserve"> </w:t>
      </w:r>
      <w:r>
        <w:rPr>
          <w:w w:val="110"/>
        </w:rPr>
        <w:t>used</w:t>
      </w:r>
      <w:r>
        <w:rPr>
          <w:spacing w:val="-21"/>
          <w:w w:val="110"/>
        </w:rPr>
        <w:t xml:space="preserve"> </w:t>
      </w:r>
      <w:del w:id="31" w:author="Microsoft Office User" w:date="2018-12-20T20:54:00Z">
        <w:r w:rsidDel="005037C9">
          <w:rPr>
            <w:w w:val="110"/>
          </w:rPr>
          <w:delText>in</w:delText>
        </w:r>
        <w:r w:rsidDel="005037C9">
          <w:rPr>
            <w:spacing w:val="-20"/>
            <w:w w:val="110"/>
          </w:rPr>
          <w:delText xml:space="preserve"> </w:delText>
        </w:r>
        <w:r w:rsidDel="005037C9">
          <w:rPr>
            <w:w w:val="110"/>
          </w:rPr>
          <w:delText>a</w:delText>
        </w:r>
        <w:r w:rsidDel="005037C9">
          <w:rPr>
            <w:spacing w:val="-21"/>
            <w:w w:val="110"/>
          </w:rPr>
          <w:delText xml:space="preserve"> </w:delText>
        </w:r>
        <w:r w:rsidDel="005037C9">
          <w:rPr>
            <w:w w:val="110"/>
          </w:rPr>
          <w:delText>clinical</w:delText>
        </w:r>
        <w:r w:rsidDel="005037C9">
          <w:rPr>
            <w:spacing w:val="-21"/>
            <w:w w:val="110"/>
          </w:rPr>
          <w:delText xml:space="preserve"> </w:delText>
        </w:r>
        <w:r w:rsidDel="005037C9">
          <w:rPr>
            <w:w w:val="110"/>
          </w:rPr>
          <w:delText xml:space="preserve">setting </w:delText>
        </w:r>
      </w:del>
      <w:r>
        <w:rPr>
          <w:spacing w:val="-5"/>
          <w:w w:val="110"/>
        </w:rPr>
        <w:t xml:space="preserve">(Taylor </w:t>
      </w:r>
      <w:r>
        <w:rPr>
          <w:w w:val="110"/>
        </w:rPr>
        <w:t xml:space="preserve">et al. 2006). A positive diagnosis based on </w:t>
      </w:r>
      <w:r>
        <w:rPr>
          <w:spacing w:val="-6"/>
          <w:w w:val="110"/>
        </w:rPr>
        <w:t xml:space="preserve">CASPAR </w:t>
      </w:r>
      <w:r>
        <w:rPr>
          <w:w w:val="110"/>
        </w:rPr>
        <w:t xml:space="preserve">requires </w:t>
      </w:r>
      <w:del w:id="32" w:author="Microsoft Office User" w:date="2018-12-20T20:54:00Z">
        <w:r w:rsidDel="005037C9">
          <w:rPr>
            <w:w w:val="110"/>
          </w:rPr>
          <w:delText>display of</w:delText>
        </w:r>
      </w:del>
      <w:ins w:id="33" w:author="Microsoft Office User" w:date="2018-12-20T20:54:00Z">
        <w:r w:rsidR="005037C9">
          <w:rPr>
            <w:w w:val="110"/>
          </w:rPr>
          <w:t>the presence of</w:t>
        </w:r>
      </w:ins>
      <w:r>
        <w:rPr>
          <w:w w:val="110"/>
        </w:rPr>
        <w:t xml:space="preserve"> inflammatory arthritis</w:t>
      </w:r>
      <w:proofErr w:type="gramStart"/>
      <w:r>
        <w:rPr>
          <w:w w:val="110"/>
        </w:rPr>
        <w:t xml:space="preserve">,  </w:t>
      </w:r>
      <w:proofErr w:type="spellStart"/>
      <w:r>
        <w:rPr>
          <w:w w:val="110"/>
        </w:rPr>
        <w:t>enthesitis</w:t>
      </w:r>
      <w:proofErr w:type="spellEnd"/>
      <w:proofErr w:type="gramEnd"/>
      <w:r>
        <w:rPr>
          <w:w w:val="110"/>
        </w:rPr>
        <w:t xml:space="preserve">,  and/or spondylitis and three points from </w:t>
      </w:r>
      <w:r>
        <w:rPr>
          <w:spacing w:val="-12"/>
          <w:w w:val="110"/>
        </w:rPr>
        <w:t xml:space="preserve">a  </w:t>
      </w:r>
      <w:r>
        <w:rPr>
          <w:w w:val="110"/>
        </w:rPr>
        <w:t xml:space="preserve">list of associated elements. In terms of disease activity and treatment </w:t>
      </w:r>
      <w:r>
        <w:rPr>
          <w:spacing w:val="-3"/>
          <w:w w:val="110"/>
        </w:rPr>
        <w:t>e</w:t>
      </w:r>
      <w:r>
        <w:rPr>
          <w:rFonts w:ascii="Arial"/>
          <w:spacing w:val="-3"/>
          <w:w w:val="110"/>
        </w:rPr>
        <w:t>ffi</w:t>
      </w:r>
      <w:r>
        <w:rPr>
          <w:spacing w:val="-3"/>
          <w:w w:val="110"/>
        </w:rPr>
        <w:t xml:space="preserve">cacy, </w:t>
      </w:r>
      <w:r>
        <w:rPr>
          <w:w w:val="110"/>
        </w:rPr>
        <w:t>the</w:t>
      </w:r>
      <w:r>
        <w:rPr>
          <w:spacing w:val="-12"/>
          <w:w w:val="110"/>
        </w:rPr>
        <w:t xml:space="preserve"> </w:t>
      </w:r>
      <w:proofErr w:type="spellStart"/>
      <w:r>
        <w:rPr>
          <w:spacing w:val="-4"/>
          <w:w w:val="110"/>
        </w:rPr>
        <w:t>PsA</w:t>
      </w:r>
      <w:proofErr w:type="spellEnd"/>
      <w:r>
        <w:rPr>
          <w:spacing w:val="-11"/>
          <w:w w:val="110"/>
        </w:rPr>
        <w:t xml:space="preserve"> </w:t>
      </w:r>
      <w:r>
        <w:rPr>
          <w:w w:val="110"/>
        </w:rPr>
        <w:t>Response</w:t>
      </w:r>
      <w:r>
        <w:rPr>
          <w:spacing w:val="-11"/>
          <w:w w:val="110"/>
        </w:rPr>
        <w:t xml:space="preserve"> </w:t>
      </w:r>
      <w:r>
        <w:rPr>
          <w:w w:val="110"/>
        </w:rPr>
        <w:t>Criteria</w:t>
      </w:r>
      <w:r>
        <w:rPr>
          <w:spacing w:val="-11"/>
          <w:w w:val="110"/>
        </w:rPr>
        <w:t xml:space="preserve"> </w:t>
      </w:r>
      <w:r>
        <w:rPr>
          <w:w w:val="110"/>
        </w:rPr>
        <w:t>(</w:t>
      </w:r>
      <w:proofErr w:type="spellStart"/>
      <w:r>
        <w:rPr>
          <w:w w:val="110"/>
        </w:rPr>
        <w:t>PsARC</w:t>
      </w:r>
      <w:proofErr w:type="spellEnd"/>
      <w:r>
        <w:rPr>
          <w:w w:val="110"/>
        </w:rPr>
        <w:t>)</w:t>
      </w:r>
      <w:r>
        <w:rPr>
          <w:spacing w:val="-11"/>
          <w:w w:val="110"/>
        </w:rPr>
        <w:t xml:space="preserve"> </w:t>
      </w:r>
      <w:r>
        <w:rPr>
          <w:w w:val="110"/>
        </w:rPr>
        <w:t>is</w:t>
      </w:r>
      <w:r>
        <w:rPr>
          <w:spacing w:val="-11"/>
          <w:w w:val="110"/>
        </w:rPr>
        <w:t xml:space="preserve"> </w:t>
      </w:r>
      <w:r>
        <w:rPr>
          <w:w w:val="110"/>
        </w:rPr>
        <w:t>the</w:t>
      </w:r>
      <w:r>
        <w:rPr>
          <w:spacing w:val="-11"/>
          <w:w w:val="110"/>
        </w:rPr>
        <w:t xml:space="preserve"> </w:t>
      </w:r>
      <w:r>
        <w:rPr>
          <w:w w:val="110"/>
        </w:rPr>
        <w:t>preferred</w:t>
      </w:r>
      <w:r>
        <w:rPr>
          <w:spacing w:val="-11"/>
          <w:w w:val="110"/>
        </w:rPr>
        <w:t xml:space="preserve"> </w:t>
      </w:r>
      <w:r>
        <w:rPr>
          <w:w w:val="110"/>
        </w:rPr>
        <w:t>measure</w:t>
      </w:r>
      <w:r>
        <w:rPr>
          <w:spacing w:val="-11"/>
          <w:w w:val="110"/>
        </w:rPr>
        <w:t xml:space="preserve"> </w:t>
      </w:r>
      <w:r>
        <w:rPr>
          <w:w w:val="110"/>
        </w:rPr>
        <w:t>(</w:t>
      </w:r>
      <w:proofErr w:type="spellStart"/>
      <w:r>
        <w:rPr>
          <w:w w:val="110"/>
        </w:rPr>
        <w:t>Mease</w:t>
      </w:r>
      <w:proofErr w:type="spellEnd"/>
      <w:r>
        <w:rPr>
          <w:spacing w:val="-11"/>
          <w:w w:val="110"/>
        </w:rPr>
        <w:t xml:space="preserve"> </w:t>
      </w:r>
      <w:r>
        <w:rPr>
          <w:w w:val="110"/>
        </w:rPr>
        <w:t>2011;</w:t>
      </w:r>
      <w:r>
        <w:rPr>
          <w:spacing w:val="-9"/>
          <w:w w:val="110"/>
        </w:rPr>
        <w:t xml:space="preserve"> </w:t>
      </w:r>
      <w:r>
        <w:rPr>
          <w:w w:val="110"/>
        </w:rPr>
        <w:t>Clegg</w:t>
      </w:r>
    </w:p>
    <w:p w14:paraId="79C17089" w14:textId="77777777" w:rsidR="00F76AB2" w:rsidRDefault="00F76AB2">
      <w:pPr>
        <w:spacing w:line="415" w:lineRule="auto"/>
        <w:jc w:val="both"/>
        <w:sectPr w:rsidR="00F76AB2">
          <w:pgSz w:w="11910" w:h="16840"/>
          <w:pgMar w:top="1580" w:right="620" w:bottom="800" w:left="1680" w:header="1231" w:footer="615" w:gutter="0"/>
          <w:cols w:space="720"/>
        </w:sectPr>
      </w:pPr>
    </w:p>
    <w:p w14:paraId="0D074277" w14:textId="77777777" w:rsidR="00F76AB2" w:rsidRDefault="00F76AB2">
      <w:pPr>
        <w:pStyle w:val="BodyText"/>
        <w:rPr>
          <w:sz w:val="20"/>
        </w:rPr>
      </w:pPr>
    </w:p>
    <w:p w14:paraId="6A8D8B19" w14:textId="77777777" w:rsidR="00F76AB2" w:rsidRDefault="00F76AB2">
      <w:pPr>
        <w:pStyle w:val="BodyText"/>
        <w:spacing w:before="2"/>
        <w:rPr>
          <w:sz w:val="18"/>
        </w:rPr>
      </w:pPr>
    </w:p>
    <w:p w14:paraId="531E1CF1" w14:textId="77777777" w:rsidR="00F76AB2" w:rsidRDefault="00CD561F">
      <w:pPr>
        <w:pStyle w:val="BodyText"/>
        <w:spacing w:line="20" w:lineRule="exact"/>
        <w:ind w:left="367"/>
        <w:rPr>
          <w:sz w:val="2"/>
        </w:rPr>
      </w:pPr>
      <w:r>
        <w:rPr>
          <w:noProof/>
          <w:sz w:val="2"/>
        </w:rPr>
        <mc:AlternateContent>
          <mc:Choice Requires="wpg">
            <w:drawing>
              <wp:inline distT="0" distB="0" distL="0" distR="0" wp14:anchorId="3E63FA41" wp14:editId="3663B608">
                <wp:extent cx="5399405" cy="12065"/>
                <wp:effectExtent l="0" t="0" r="0" b="0"/>
                <wp:docPr id="97"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9405" cy="12065"/>
                          <a:chOff x="0" y="0"/>
                          <a:chExt cx="8503" cy="19"/>
                        </a:xfrm>
                      </wpg:grpSpPr>
                      <wps:wsp>
                        <wps:cNvPr id="98" name="Line 80"/>
                        <wps:cNvCnPr>
                          <a:cxnSpLocks/>
                        </wps:cNvCnPr>
                        <wps:spPr bwMode="auto">
                          <a:xfrm>
                            <a:off x="0" y="9"/>
                            <a:ext cx="8502" cy="0"/>
                          </a:xfrm>
                          <a:prstGeom prst="line">
                            <a:avLst/>
                          </a:prstGeom>
                          <a:noFill/>
                          <a:ln w="1188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C88905" id="Group 79" o:spid="_x0000_s1026" style="width:425.15pt;height:.95pt;mso-position-horizontal-relative:char;mso-position-vertical-relative:line" coordsize="85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">
                <v:line id="Line 80" o:spid="_x0000_s1027" style="position:absolute;visibility:visible;mso-wrap-style:square" from="0,9" to="8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" strokeweight=".33019mm">
                  <o:lock v:ext="edit" shapetype="f"/>
                </v:line>
                <w10:anchorlock/>
              </v:group>
            </w:pict>
          </mc:Fallback>
        </mc:AlternateContent>
      </w:r>
    </w:p>
    <w:p w14:paraId="454921BE" w14:textId="77777777" w:rsidR="00F76AB2" w:rsidRDefault="00CD561F">
      <w:pPr>
        <w:pStyle w:val="BodyText"/>
        <w:tabs>
          <w:tab w:val="left" w:pos="5082"/>
        </w:tabs>
        <w:spacing w:before="145"/>
        <w:ind w:left="1016"/>
      </w:pPr>
      <w:r>
        <w:rPr>
          <w:noProof/>
        </w:rPr>
        <mc:AlternateContent>
          <mc:Choice Requires="wpg">
            <w:drawing>
              <wp:anchor distT="0" distB="0" distL="0" distR="0" simplePos="0" relativeHeight="251661824" behindDoc="1" locked="0" layoutInCell="1" allowOverlap="1" wp14:anchorId="7A9E0DE4" wp14:editId="01D7A612">
                <wp:simplePos x="0" y="0"/>
                <wp:positionH relativeFrom="page">
                  <wp:posOffset>1306830</wp:posOffset>
                </wp:positionH>
                <wp:positionV relativeFrom="paragraph">
                  <wp:posOffset>342900</wp:posOffset>
                </wp:positionV>
                <wp:extent cx="5399405" cy="40640"/>
                <wp:effectExtent l="0" t="0" r="10795" b="0"/>
                <wp:wrapTopAndBottom/>
                <wp:docPr id="94"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9405" cy="40640"/>
                          <a:chOff x="2058" y="540"/>
                          <a:chExt cx="8503" cy="64"/>
                        </a:xfrm>
                      </wpg:grpSpPr>
                      <wps:wsp>
                        <wps:cNvPr id="95" name="Line 77"/>
                        <wps:cNvCnPr>
                          <a:cxnSpLocks/>
                        </wps:cNvCnPr>
                        <wps:spPr bwMode="auto">
                          <a:xfrm>
                            <a:off x="2058" y="546"/>
                            <a:ext cx="8502"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78"/>
                        <wps:cNvCnPr>
                          <a:cxnSpLocks/>
                        </wps:cNvCnPr>
                        <wps:spPr bwMode="auto">
                          <a:xfrm>
                            <a:off x="2058" y="598"/>
                            <a:ext cx="8502"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996A74" id="Group 76" o:spid="_x0000_s1026" style="position:absolute;margin-left:102.9pt;margin-top:27pt;width:425.15pt;height:3.2pt;z-index:-251654656;mso-wrap-distance-left:0;mso-wrap-distance-right:0;mso-position-horizontal-relative:page" coordorigin="2058,540" coordsize="850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">
                <v:line id="Line 77" o:spid="_x0000_s1027" style="position:absolute;visibility:visible;mso-wrap-style:square" from="2058,546" to="10560,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" strokeweight=".20639mm">
                  <o:lock v:ext="edit" shapetype="f"/>
                </v:line>
                <v:line id="Line 78" o:spid="_x0000_s1028" style="position:absolute;visibility:visible;mso-wrap-style:square" from="2058,598" to="1056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" strokeweight=".20639mm">
                  <o:lock v:ext="edit" shapetype="f"/>
                </v:line>
                <w10:wrap type="topAndBottom" anchorx="page"/>
              </v:group>
            </w:pict>
          </mc:Fallback>
        </mc:AlternateContent>
      </w:r>
      <w:r w:rsidR="00B2285E">
        <w:rPr>
          <w:spacing w:val="-6"/>
          <w:w w:val="115"/>
        </w:rPr>
        <w:t>PASI</w:t>
      </w:r>
      <w:r w:rsidR="00B2285E">
        <w:rPr>
          <w:spacing w:val="-6"/>
          <w:w w:val="115"/>
        </w:rPr>
        <w:tab/>
      </w:r>
      <w:r w:rsidR="00B2285E">
        <w:rPr>
          <w:w w:val="115"/>
        </w:rPr>
        <w:t>Description</w:t>
      </w:r>
    </w:p>
    <w:p w14:paraId="21A047D9" w14:textId="77777777" w:rsidR="00F76AB2" w:rsidRDefault="00B2285E">
      <w:pPr>
        <w:pStyle w:val="BodyText"/>
        <w:tabs>
          <w:tab w:val="left" w:pos="2992"/>
          <w:tab w:val="left" w:pos="4113"/>
        </w:tabs>
        <w:spacing w:before="117" w:line="376" w:lineRule="auto"/>
        <w:ind w:left="887" w:right="1122" w:hanging="327"/>
      </w:pPr>
      <w:r>
        <w:rPr>
          <w:w w:val="110"/>
        </w:rPr>
        <w:t>Body</w:t>
      </w:r>
      <w:r>
        <w:rPr>
          <w:spacing w:val="-17"/>
          <w:w w:val="110"/>
        </w:rPr>
        <w:t xml:space="preserve"> </w:t>
      </w:r>
      <w:r>
        <w:rPr>
          <w:w w:val="110"/>
        </w:rPr>
        <w:t>location</w:t>
      </w:r>
      <w:r>
        <w:rPr>
          <w:w w:val="110"/>
        </w:rPr>
        <w:tab/>
        <w:t>Head and neck, upper limbs, trunk and lower limbs Feature</w:t>
      </w:r>
      <w:r>
        <w:rPr>
          <w:w w:val="110"/>
        </w:rPr>
        <w:tab/>
      </w:r>
      <w:r>
        <w:rPr>
          <w:w w:val="110"/>
        </w:rPr>
        <w:tab/>
        <w:t>Redness, thickness and</w:t>
      </w:r>
      <w:r>
        <w:rPr>
          <w:spacing w:val="-18"/>
          <w:w w:val="110"/>
        </w:rPr>
        <w:t xml:space="preserve"> </w:t>
      </w:r>
      <w:r>
        <w:rPr>
          <w:w w:val="110"/>
        </w:rPr>
        <w:t>scaling</w:t>
      </w:r>
    </w:p>
    <w:p w14:paraId="1CF110CC" w14:textId="77777777" w:rsidR="00F76AB2" w:rsidRDefault="00CD561F">
      <w:pPr>
        <w:pStyle w:val="BodyText"/>
        <w:tabs>
          <w:tab w:val="left" w:pos="3340"/>
          <w:tab w:val="left" w:pos="3431"/>
        </w:tabs>
        <w:spacing w:line="376" w:lineRule="auto"/>
        <w:ind w:left="377" w:right="1470" w:firstLine="193"/>
      </w:pPr>
      <w:r>
        <w:rPr>
          <w:noProof/>
        </w:rPr>
        <mc:AlternateContent>
          <mc:Choice Requires="wps">
            <w:drawing>
              <wp:anchor distT="0" distB="0" distL="114300" distR="114300" simplePos="0" relativeHeight="251649536" behindDoc="0" locked="0" layoutInCell="1" allowOverlap="1" wp14:anchorId="48B0ACFC" wp14:editId="2E603A51">
                <wp:simplePos x="0" y="0"/>
                <wp:positionH relativeFrom="page">
                  <wp:posOffset>1306830</wp:posOffset>
                </wp:positionH>
                <wp:positionV relativeFrom="paragraph">
                  <wp:posOffset>532130</wp:posOffset>
                </wp:positionV>
                <wp:extent cx="5398770" cy="0"/>
                <wp:effectExtent l="0" t="0" r="0" b="0"/>
                <wp:wrapNone/>
                <wp:docPr id="9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98770" cy="0"/>
                        </a:xfrm>
                        <a:prstGeom prst="line">
                          <a:avLst/>
                        </a:prstGeom>
                        <a:noFill/>
                        <a:ln w="118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0A23108" id="Line 75"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2.9pt,41.9pt" to="528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" strokeweight=".33019mm">
                <o:lock v:ext="edit" shapetype="f"/>
                <w10:wrap anchorx="page"/>
              </v:line>
            </w:pict>
          </mc:Fallback>
        </mc:AlternateContent>
      </w:r>
      <w:r w:rsidR="00B2285E">
        <w:rPr>
          <w:w w:val="110"/>
        </w:rPr>
        <w:t>Severity</w:t>
      </w:r>
      <w:r w:rsidR="00B2285E">
        <w:rPr>
          <w:spacing w:val="-18"/>
          <w:w w:val="110"/>
        </w:rPr>
        <w:t xml:space="preserve"> </w:t>
      </w:r>
      <w:r w:rsidR="00B2285E">
        <w:rPr>
          <w:w w:val="110"/>
        </w:rPr>
        <w:t>scale</w:t>
      </w:r>
      <w:r w:rsidR="00B2285E">
        <w:rPr>
          <w:w w:val="110"/>
        </w:rPr>
        <w:tab/>
      </w:r>
      <w:proofErr w:type="gramStart"/>
      <w:r w:rsidR="00B2285E">
        <w:rPr>
          <w:w w:val="110"/>
        </w:rPr>
        <w:t>Absent</w:t>
      </w:r>
      <w:proofErr w:type="gramEnd"/>
      <w:r w:rsidR="00B2285E">
        <w:rPr>
          <w:w w:val="110"/>
        </w:rPr>
        <w:t>,</w:t>
      </w:r>
      <w:r w:rsidR="00B2285E">
        <w:rPr>
          <w:spacing w:val="-10"/>
          <w:w w:val="110"/>
        </w:rPr>
        <w:t xml:space="preserve"> </w:t>
      </w:r>
      <w:r w:rsidR="00B2285E">
        <w:rPr>
          <w:w w:val="110"/>
        </w:rPr>
        <w:t>mild,</w:t>
      </w:r>
      <w:r w:rsidR="00B2285E">
        <w:rPr>
          <w:spacing w:val="-11"/>
          <w:w w:val="110"/>
        </w:rPr>
        <w:t xml:space="preserve"> </w:t>
      </w:r>
      <w:r w:rsidR="00B2285E">
        <w:rPr>
          <w:w w:val="110"/>
        </w:rPr>
        <w:t>moderate,</w:t>
      </w:r>
      <w:r w:rsidR="00B2285E">
        <w:rPr>
          <w:spacing w:val="-10"/>
          <w:w w:val="110"/>
        </w:rPr>
        <w:t xml:space="preserve"> </w:t>
      </w:r>
      <w:r w:rsidR="00B2285E">
        <w:rPr>
          <w:w w:val="110"/>
        </w:rPr>
        <w:t>severe</w:t>
      </w:r>
      <w:r w:rsidR="00B2285E">
        <w:rPr>
          <w:spacing w:val="-11"/>
          <w:w w:val="110"/>
        </w:rPr>
        <w:t xml:space="preserve"> </w:t>
      </w:r>
      <w:r w:rsidR="00B2285E">
        <w:rPr>
          <w:w w:val="110"/>
        </w:rPr>
        <w:t>or</w:t>
      </w:r>
      <w:r w:rsidR="00B2285E">
        <w:rPr>
          <w:spacing w:val="-10"/>
          <w:w w:val="110"/>
        </w:rPr>
        <w:t xml:space="preserve"> </w:t>
      </w:r>
      <w:r w:rsidR="00B2285E">
        <w:rPr>
          <w:w w:val="110"/>
        </w:rPr>
        <w:t>very</w:t>
      </w:r>
      <w:r w:rsidR="00B2285E">
        <w:rPr>
          <w:spacing w:val="-11"/>
          <w:w w:val="110"/>
        </w:rPr>
        <w:t xml:space="preserve"> </w:t>
      </w:r>
      <w:r w:rsidR="00B2285E">
        <w:rPr>
          <w:w w:val="110"/>
        </w:rPr>
        <w:t>severe A</w:t>
      </w:r>
      <w:r w:rsidR="00B2285E">
        <w:rPr>
          <w:rFonts w:ascii="Arial"/>
          <w:w w:val="110"/>
        </w:rPr>
        <w:t>ff</w:t>
      </w:r>
      <w:r w:rsidR="00B2285E">
        <w:rPr>
          <w:w w:val="110"/>
        </w:rPr>
        <w:t>ected</w:t>
      </w:r>
      <w:r w:rsidR="00B2285E">
        <w:rPr>
          <w:spacing w:val="-15"/>
          <w:w w:val="110"/>
        </w:rPr>
        <w:t xml:space="preserve"> </w:t>
      </w:r>
      <w:r w:rsidR="00B2285E">
        <w:rPr>
          <w:w w:val="110"/>
        </w:rPr>
        <w:t>area</w:t>
      </w:r>
      <w:r w:rsidR="00B2285E">
        <w:rPr>
          <w:spacing w:val="-14"/>
          <w:w w:val="110"/>
        </w:rPr>
        <w:t xml:space="preserve"> </w:t>
      </w:r>
      <w:r w:rsidR="00B2285E">
        <w:rPr>
          <w:w w:val="110"/>
        </w:rPr>
        <w:t>(%)</w:t>
      </w:r>
      <w:r w:rsidR="00B2285E">
        <w:rPr>
          <w:w w:val="110"/>
        </w:rPr>
        <w:tab/>
      </w:r>
      <w:r w:rsidR="00B2285E">
        <w:rPr>
          <w:w w:val="110"/>
        </w:rPr>
        <w:tab/>
        <w:t>0,</w:t>
      </w:r>
      <w:r w:rsidR="00B2285E">
        <w:rPr>
          <w:spacing w:val="-13"/>
          <w:w w:val="110"/>
        </w:rPr>
        <w:t xml:space="preserve"> </w:t>
      </w:r>
      <w:r w:rsidR="00B2285E">
        <w:rPr>
          <w:w w:val="110"/>
        </w:rPr>
        <w:t>1-9,</w:t>
      </w:r>
      <w:r w:rsidR="00B2285E">
        <w:rPr>
          <w:spacing w:val="-13"/>
          <w:w w:val="110"/>
        </w:rPr>
        <w:t xml:space="preserve"> </w:t>
      </w:r>
      <w:r w:rsidR="00B2285E">
        <w:rPr>
          <w:w w:val="110"/>
        </w:rPr>
        <w:t>10-29,</w:t>
      </w:r>
      <w:r w:rsidR="00B2285E">
        <w:rPr>
          <w:spacing w:val="-13"/>
          <w:w w:val="110"/>
        </w:rPr>
        <w:t xml:space="preserve"> </w:t>
      </w:r>
      <w:r w:rsidR="00B2285E">
        <w:rPr>
          <w:w w:val="110"/>
        </w:rPr>
        <w:t>30-49,</w:t>
      </w:r>
      <w:r w:rsidR="00B2285E">
        <w:rPr>
          <w:spacing w:val="-13"/>
          <w:w w:val="110"/>
        </w:rPr>
        <w:t xml:space="preserve"> </w:t>
      </w:r>
      <w:r w:rsidR="00B2285E">
        <w:rPr>
          <w:w w:val="110"/>
        </w:rPr>
        <w:t>50-69,</w:t>
      </w:r>
      <w:r w:rsidR="00B2285E">
        <w:rPr>
          <w:spacing w:val="-13"/>
          <w:w w:val="110"/>
        </w:rPr>
        <w:t xml:space="preserve"> </w:t>
      </w:r>
      <w:r w:rsidR="00B2285E">
        <w:rPr>
          <w:w w:val="110"/>
        </w:rPr>
        <w:t>70-89</w:t>
      </w:r>
      <w:r w:rsidR="00B2285E">
        <w:rPr>
          <w:spacing w:val="-13"/>
          <w:w w:val="110"/>
        </w:rPr>
        <w:t xml:space="preserve"> </w:t>
      </w:r>
      <w:r w:rsidR="00B2285E">
        <w:rPr>
          <w:w w:val="110"/>
        </w:rPr>
        <w:t>or</w:t>
      </w:r>
      <w:r w:rsidR="00B2285E">
        <w:rPr>
          <w:spacing w:val="-13"/>
          <w:w w:val="110"/>
        </w:rPr>
        <w:t xml:space="preserve"> </w:t>
      </w:r>
      <w:r w:rsidR="00B2285E">
        <w:rPr>
          <w:w w:val="110"/>
        </w:rPr>
        <w:t>90-100</w:t>
      </w:r>
    </w:p>
    <w:p w14:paraId="671E2817" w14:textId="77777777" w:rsidR="00F76AB2" w:rsidRDefault="00F76AB2">
      <w:pPr>
        <w:pStyle w:val="BodyText"/>
        <w:spacing w:before="10"/>
        <w:rPr>
          <w:sz w:val="17"/>
        </w:rPr>
      </w:pPr>
    </w:p>
    <w:p w14:paraId="0AF4ED39" w14:textId="77777777" w:rsidR="00F76AB2" w:rsidRDefault="00B2285E">
      <w:pPr>
        <w:spacing w:before="97" w:line="256" w:lineRule="auto"/>
        <w:ind w:left="377" w:right="722"/>
        <w:jc w:val="both"/>
      </w:pPr>
      <w:commentRangeStart w:id="34"/>
      <w:r>
        <w:rPr>
          <w:spacing w:val="-4"/>
          <w:w w:val="115"/>
        </w:rPr>
        <w:t xml:space="preserve">Table </w:t>
      </w:r>
      <w:r>
        <w:rPr>
          <w:w w:val="115"/>
        </w:rPr>
        <w:t>1.1</w:t>
      </w:r>
      <w:commentRangeEnd w:id="34"/>
      <w:r w:rsidR="005037C9">
        <w:rPr>
          <w:rStyle w:val="CommentReference"/>
        </w:rPr>
        <w:commentReference w:id="34"/>
      </w:r>
      <w:r>
        <w:rPr>
          <w:w w:val="115"/>
        </w:rPr>
        <w:t>: For each of the four body locations the test quantifies the percentage of</w:t>
      </w:r>
      <w:r>
        <w:rPr>
          <w:spacing w:val="63"/>
          <w:w w:val="115"/>
        </w:rPr>
        <w:t xml:space="preserve"> </w:t>
      </w:r>
      <w:r>
        <w:rPr>
          <w:w w:val="115"/>
        </w:rPr>
        <w:t>a</w:t>
      </w:r>
      <w:r>
        <w:rPr>
          <w:rFonts w:ascii="Arial"/>
          <w:w w:val="115"/>
        </w:rPr>
        <w:t>ff</w:t>
      </w:r>
      <w:r>
        <w:rPr>
          <w:w w:val="115"/>
        </w:rPr>
        <w:t xml:space="preserve">ected area and the severity of three intensity features: redness, thickness and scaling. The score ranges from </w:t>
      </w:r>
      <w:proofErr w:type="gramStart"/>
      <w:r>
        <w:rPr>
          <w:w w:val="115"/>
        </w:rPr>
        <w:t>0</w:t>
      </w:r>
      <w:proofErr w:type="gramEnd"/>
      <w:r>
        <w:rPr>
          <w:w w:val="115"/>
        </w:rPr>
        <w:t xml:space="preserve"> (no disease) to 72 (maximal disease).</w:t>
      </w:r>
    </w:p>
    <w:p w14:paraId="713D68A3" w14:textId="77777777" w:rsidR="00F76AB2" w:rsidRDefault="00F76AB2">
      <w:pPr>
        <w:pStyle w:val="BodyText"/>
        <w:spacing w:before="4"/>
        <w:rPr>
          <w:sz w:val="37"/>
        </w:rPr>
      </w:pPr>
    </w:p>
    <w:p w14:paraId="5BE4399D" w14:textId="77777777" w:rsidR="00F76AB2" w:rsidRDefault="00CD561F">
      <w:pPr>
        <w:pStyle w:val="BodyText"/>
        <w:spacing w:line="415" w:lineRule="auto"/>
        <w:ind w:left="377" w:right="722"/>
        <w:jc w:val="both"/>
      </w:pPr>
      <w:r>
        <w:rPr>
          <w:noProof/>
        </w:rPr>
        <mc:AlternateContent>
          <mc:Choice Requires="wps">
            <w:drawing>
              <wp:anchor distT="0" distB="0" distL="0" distR="0" simplePos="0" relativeHeight="251662848" behindDoc="1" locked="0" layoutInCell="1" allowOverlap="1" wp14:anchorId="7F0C019B" wp14:editId="0634909D">
                <wp:simplePos x="0" y="0"/>
                <wp:positionH relativeFrom="page">
                  <wp:posOffset>1306830</wp:posOffset>
                </wp:positionH>
                <wp:positionV relativeFrom="paragraph">
                  <wp:posOffset>1274445</wp:posOffset>
                </wp:positionV>
                <wp:extent cx="5339715" cy="0"/>
                <wp:effectExtent l="0" t="0" r="0" b="0"/>
                <wp:wrapTopAndBottom/>
                <wp:docPr id="9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39715" cy="0"/>
                        </a:xfrm>
                        <a:prstGeom prst="line">
                          <a:avLst/>
                        </a:prstGeom>
                        <a:noFill/>
                        <a:ln w="118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550EDD" id="Line 74"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2.9pt,100.35pt" to="523.35pt,1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" strokeweight=".33019mm">
                <o:lock v:ext="edit" shapetype="f"/>
                <w10:wrap type="topAndBottom" anchorx="page"/>
              </v:line>
            </w:pict>
          </mc:Fallback>
        </mc:AlternateContent>
      </w:r>
      <w:proofErr w:type="gramStart"/>
      <w:r w:rsidR="00B2285E">
        <w:rPr>
          <w:w w:val="110"/>
        </w:rPr>
        <w:t>et</w:t>
      </w:r>
      <w:proofErr w:type="gramEnd"/>
      <w:r w:rsidR="00B2285E">
        <w:rPr>
          <w:w w:val="110"/>
        </w:rPr>
        <w:t xml:space="preserve"> al. 1996). </w:t>
      </w:r>
      <w:proofErr w:type="spellStart"/>
      <w:r w:rsidR="00B2285E">
        <w:rPr>
          <w:w w:val="110"/>
        </w:rPr>
        <w:t>PsARC</w:t>
      </w:r>
      <w:proofErr w:type="spellEnd"/>
      <w:r w:rsidR="00B2285E">
        <w:rPr>
          <w:w w:val="110"/>
        </w:rPr>
        <w:t xml:space="preserve"> considers the number of tender joints (TJC) and swollen joints (SJC) over 68 and 66, respectively, as well as patient and physician global assessment of the individual’s general health based on a short questionnaire (Table 1.2).</w:t>
      </w:r>
    </w:p>
    <w:p w14:paraId="5D831460" w14:textId="77777777" w:rsidR="00F76AB2" w:rsidRDefault="00B2285E">
      <w:pPr>
        <w:pStyle w:val="BodyText"/>
        <w:tabs>
          <w:tab w:val="left" w:pos="5973"/>
        </w:tabs>
        <w:spacing w:before="116" w:after="120"/>
        <w:ind w:left="1839"/>
      </w:pPr>
      <w:proofErr w:type="spellStart"/>
      <w:r>
        <w:rPr>
          <w:w w:val="115"/>
        </w:rPr>
        <w:t>PsARC</w:t>
      </w:r>
      <w:proofErr w:type="spellEnd"/>
      <w:r>
        <w:rPr>
          <w:w w:val="115"/>
        </w:rPr>
        <w:tab/>
        <w:t>Description</w:t>
      </w:r>
    </w:p>
    <w:p w14:paraId="08B186A3" w14:textId="77777777" w:rsidR="00F76AB2" w:rsidRDefault="00CD561F">
      <w:pPr>
        <w:pStyle w:val="BodyText"/>
        <w:spacing w:line="63" w:lineRule="exact"/>
        <w:ind w:left="371"/>
        <w:rPr>
          <w:sz w:val="6"/>
        </w:rPr>
      </w:pPr>
      <w:r>
        <w:rPr>
          <w:noProof/>
          <w:sz w:val="6"/>
        </w:rPr>
        <mc:AlternateContent>
          <mc:Choice Requires="wpg">
            <w:drawing>
              <wp:inline distT="0" distB="0" distL="0" distR="0" wp14:anchorId="7D14C96F" wp14:editId="3FACB1EB">
                <wp:extent cx="5340350" cy="40640"/>
                <wp:effectExtent l="0" t="0" r="6350" b="0"/>
                <wp:docPr id="89"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0" cy="40640"/>
                          <a:chOff x="0" y="0"/>
                          <a:chExt cx="8410" cy="64"/>
                        </a:xfrm>
                      </wpg:grpSpPr>
                      <wps:wsp>
                        <wps:cNvPr id="90" name="Line 72"/>
                        <wps:cNvCnPr>
                          <a:cxnSpLocks/>
                        </wps:cNvCnPr>
                        <wps:spPr bwMode="auto">
                          <a:xfrm>
                            <a:off x="0" y="6"/>
                            <a:ext cx="8409"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73"/>
                        <wps:cNvCnPr>
                          <a:cxnSpLocks/>
                        </wps:cNvCnPr>
                        <wps:spPr bwMode="auto">
                          <a:xfrm>
                            <a:off x="0" y="57"/>
                            <a:ext cx="8409" cy="0"/>
                          </a:xfrm>
                          <a:prstGeom prst="line">
                            <a:avLst/>
                          </a:prstGeom>
                          <a:noFill/>
                          <a:ln w="74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87E9AF2" id="Group 71" o:spid="_x0000_s1026" style="width:420.5pt;height:3.2pt;mso-position-horizontal-relative:char;mso-position-vertical-relative:line" coordsize="84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">
                <v:line id="Line 72" o:spid="_x0000_s1027" style="position:absolute;visibility:visible;mso-wrap-style:square" from="0,6" to="8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" strokeweight=".20639mm">
                  <o:lock v:ext="edit" shapetype="f"/>
                </v:line>
                <v:line id="Line 73" o:spid="_x0000_s1028" style="position:absolute;visibility:visible;mso-wrap-style:square" from="0,57" to="840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" strokeweight=".20639mm">
                  <o:lock v:ext="edit" shapetype="f"/>
                </v:line>
                <w10:anchorlock/>
              </v:group>
            </w:pict>
          </mc:Fallback>
        </mc:AlternateContent>
      </w:r>
    </w:p>
    <w:p w14:paraId="1D86D3F0" w14:textId="77777777" w:rsidR="00F76AB2" w:rsidRDefault="00B2285E">
      <w:pPr>
        <w:pStyle w:val="BodyText"/>
        <w:tabs>
          <w:tab w:val="left" w:pos="4929"/>
        </w:tabs>
        <w:spacing w:before="146"/>
        <w:ind w:left="2020"/>
      </w:pPr>
      <w:r>
        <w:rPr>
          <w:w w:val="110"/>
        </w:rPr>
        <w:t>TJC</w:t>
      </w:r>
      <w:r>
        <w:rPr>
          <w:w w:val="110"/>
        </w:rPr>
        <w:tab/>
        <w:t>Number of tender joints over</w:t>
      </w:r>
      <w:r>
        <w:rPr>
          <w:spacing w:val="-26"/>
          <w:w w:val="110"/>
        </w:rPr>
        <w:t xml:space="preserve"> </w:t>
      </w:r>
      <w:commentRangeStart w:id="35"/>
      <w:r>
        <w:rPr>
          <w:w w:val="110"/>
        </w:rPr>
        <w:t>68</w:t>
      </w:r>
      <w:commentRangeEnd w:id="35"/>
      <w:r w:rsidR="00D73412">
        <w:rPr>
          <w:rStyle w:val="CommentReference"/>
        </w:rPr>
        <w:commentReference w:id="35"/>
      </w:r>
    </w:p>
    <w:p w14:paraId="587D64EB" w14:textId="77777777" w:rsidR="00F76AB2" w:rsidRDefault="00B2285E">
      <w:pPr>
        <w:pStyle w:val="BodyText"/>
        <w:tabs>
          <w:tab w:val="left" w:pos="4866"/>
        </w:tabs>
        <w:spacing w:before="158" w:line="376" w:lineRule="auto"/>
        <w:ind w:left="466" w:right="1215" w:firstLine="1567"/>
      </w:pPr>
      <w:r>
        <w:rPr>
          <w:w w:val="110"/>
        </w:rPr>
        <w:t>SJC</w:t>
      </w:r>
      <w:r>
        <w:rPr>
          <w:w w:val="110"/>
        </w:rPr>
        <w:tab/>
        <w:t>Number of swollen joints over</w:t>
      </w:r>
      <w:r>
        <w:rPr>
          <w:spacing w:val="-39"/>
          <w:w w:val="110"/>
        </w:rPr>
        <w:t xml:space="preserve"> </w:t>
      </w:r>
      <w:r>
        <w:rPr>
          <w:spacing w:val="-6"/>
          <w:w w:val="110"/>
        </w:rPr>
        <w:t xml:space="preserve">66 </w:t>
      </w:r>
      <w:r>
        <w:rPr>
          <w:spacing w:val="-3"/>
          <w:w w:val="110"/>
        </w:rPr>
        <w:t xml:space="preserve">Patients </w:t>
      </w:r>
      <w:r>
        <w:rPr>
          <w:w w:val="110"/>
        </w:rPr>
        <w:t>global</w:t>
      </w:r>
      <w:r>
        <w:rPr>
          <w:spacing w:val="5"/>
          <w:w w:val="110"/>
        </w:rPr>
        <w:t xml:space="preserve"> </w:t>
      </w:r>
      <w:r>
        <w:rPr>
          <w:w w:val="110"/>
        </w:rPr>
        <w:t>health</w:t>
      </w:r>
      <w:r>
        <w:rPr>
          <w:spacing w:val="2"/>
          <w:w w:val="110"/>
        </w:rPr>
        <w:t xml:space="preserve"> </w:t>
      </w:r>
      <w:r>
        <w:rPr>
          <w:w w:val="110"/>
        </w:rPr>
        <w:t>assessment</w:t>
      </w:r>
      <w:r>
        <w:rPr>
          <w:w w:val="110"/>
        </w:rPr>
        <w:tab/>
        <w:t xml:space="preserve">Evaluation of the </w:t>
      </w:r>
      <w:r>
        <w:rPr>
          <w:spacing w:val="-3"/>
          <w:w w:val="110"/>
        </w:rPr>
        <w:t>patient’s</w:t>
      </w:r>
      <w:r>
        <w:rPr>
          <w:spacing w:val="10"/>
          <w:w w:val="110"/>
        </w:rPr>
        <w:t xml:space="preserve"> </w:t>
      </w:r>
      <w:r>
        <w:rPr>
          <w:w w:val="110"/>
        </w:rPr>
        <w:t>health</w:t>
      </w:r>
    </w:p>
    <w:p w14:paraId="5D957731" w14:textId="77777777" w:rsidR="00F76AB2" w:rsidRDefault="00B2285E">
      <w:pPr>
        <w:pStyle w:val="BodyText"/>
        <w:ind w:left="5197"/>
      </w:pPr>
      <w:proofErr w:type="gramStart"/>
      <w:r>
        <w:rPr>
          <w:w w:val="110"/>
        </w:rPr>
        <w:t>by</w:t>
      </w:r>
      <w:proofErr w:type="gramEnd"/>
      <w:r>
        <w:rPr>
          <w:w w:val="110"/>
        </w:rPr>
        <w:t xml:space="preserve"> the patient (scale 0 to 5)</w:t>
      </w:r>
    </w:p>
    <w:p w14:paraId="4A0A7B40" w14:textId="77777777" w:rsidR="00F76AB2" w:rsidRDefault="00B2285E">
      <w:pPr>
        <w:pStyle w:val="BodyText"/>
        <w:tabs>
          <w:tab w:val="left" w:pos="4906"/>
        </w:tabs>
        <w:spacing w:before="157"/>
        <w:ind w:left="377"/>
      </w:pPr>
      <w:r>
        <w:rPr>
          <w:w w:val="110"/>
        </w:rPr>
        <w:t>Physician global</w:t>
      </w:r>
      <w:r>
        <w:rPr>
          <w:spacing w:val="-12"/>
          <w:w w:val="110"/>
        </w:rPr>
        <w:t xml:space="preserve"> </w:t>
      </w:r>
      <w:r>
        <w:rPr>
          <w:w w:val="110"/>
        </w:rPr>
        <w:t>health</w:t>
      </w:r>
      <w:r>
        <w:rPr>
          <w:spacing w:val="-5"/>
          <w:w w:val="110"/>
        </w:rPr>
        <w:t xml:space="preserve"> </w:t>
      </w:r>
      <w:r>
        <w:rPr>
          <w:w w:val="110"/>
        </w:rPr>
        <w:t>assessment</w:t>
      </w:r>
      <w:r>
        <w:rPr>
          <w:w w:val="110"/>
        </w:rPr>
        <w:tab/>
        <w:t>Evaluation of the of the</w:t>
      </w:r>
      <w:r>
        <w:rPr>
          <w:spacing w:val="-26"/>
          <w:w w:val="110"/>
        </w:rPr>
        <w:t xml:space="preserve"> </w:t>
      </w:r>
      <w:r>
        <w:rPr>
          <w:spacing w:val="-3"/>
          <w:w w:val="110"/>
        </w:rPr>
        <w:t>patient’s</w:t>
      </w:r>
    </w:p>
    <w:p w14:paraId="0F272809" w14:textId="77777777" w:rsidR="00F76AB2" w:rsidRDefault="00CD561F">
      <w:pPr>
        <w:pStyle w:val="BodyText"/>
        <w:spacing w:before="158"/>
        <w:ind w:left="5067"/>
      </w:pPr>
      <w:r>
        <w:rPr>
          <w:noProof/>
        </w:rPr>
        <mc:AlternateContent>
          <mc:Choice Requires="wps">
            <w:drawing>
              <wp:anchor distT="0" distB="0" distL="0" distR="0" simplePos="0" relativeHeight="251663872" behindDoc="1" locked="0" layoutInCell="1" allowOverlap="1" wp14:anchorId="34AEEF82" wp14:editId="2BE73046">
                <wp:simplePos x="0" y="0"/>
                <wp:positionH relativeFrom="page">
                  <wp:posOffset>1306830</wp:posOffset>
                </wp:positionH>
                <wp:positionV relativeFrom="paragraph">
                  <wp:posOffset>357505</wp:posOffset>
                </wp:positionV>
                <wp:extent cx="5339715" cy="0"/>
                <wp:effectExtent l="0" t="0" r="0" b="0"/>
                <wp:wrapTopAndBottom/>
                <wp:docPr id="8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39715" cy="0"/>
                        </a:xfrm>
                        <a:prstGeom prst="line">
                          <a:avLst/>
                        </a:prstGeom>
                        <a:noFill/>
                        <a:ln w="118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3F8BF7" id="Line 70"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2.9pt,28.15pt" to="523.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" strokeweight=".33019mm">
                <o:lock v:ext="edit" shapetype="f"/>
                <w10:wrap type="topAndBottom" anchorx="page"/>
              </v:line>
            </w:pict>
          </mc:Fallback>
        </mc:AlternateContent>
      </w:r>
      <w:proofErr w:type="gramStart"/>
      <w:r w:rsidR="00B2285E">
        <w:rPr>
          <w:w w:val="110"/>
        </w:rPr>
        <w:t>by</w:t>
      </w:r>
      <w:proofErr w:type="gramEnd"/>
      <w:r w:rsidR="00B2285E">
        <w:rPr>
          <w:w w:val="110"/>
        </w:rPr>
        <w:t xml:space="preserve"> the physician (scale 0 to 5)</w:t>
      </w:r>
    </w:p>
    <w:p w14:paraId="6C379651" w14:textId="77777777" w:rsidR="00F76AB2" w:rsidRDefault="00F76AB2">
      <w:pPr>
        <w:pStyle w:val="BodyText"/>
        <w:spacing w:before="3"/>
        <w:rPr>
          <w:sz w:val="15"/>
        </w:rPr>
      </w:pPr>
    </w:p>
    <w:p w14:paraId="2B8E9258" w14:textId="77777777" w:rsidR="00F76AB2" w:rsidRDefault="00B2285E">
      <w:pPr>
        <w:spacing w:before="98" w:line="256" w:lineRule="auto"/>
        <w:ind w:left="377" w:right="722"/>
        <w:jc w:val="both"/>
      </w:pPr>
      <w:r>
        <w:rPr>
          <w:spacing w:val="-4"/>
          <w:w w:val="115"/>
        </w:rPr>
        <w:t xml:space="preserve">Table </w:t>
      </w:r>
      <w:r>
        <w:rPr>
          <w:w w:val="115"/>
        </w:rPr>
        <w:t xml:space="preserve">1.2: </w:t>
      </w:r>
      <w:r>
        <w:rPr>
          <w:spacing w:val="-3"/>
          <w:w w:val="115"/>
        </w:rPr>
        <w:t xml:space="preserve">Variables </w:t>
      </w:r>
      <w:r>
        <w:rPr>
          <w:w w:val="115"/>
        </w:rPr>
        <w:t>and scoring used in the Psoriatic Arthritis Response Criteria</w:t>
      </w:r>
      <w:r>
        <w:rPr>
          <w:spacing w:val="63"/>
          <w:w w:val="115"/>
        </w:rPr>
        <w:t xml:space="preserve"> </w:t>
      </w:r>
      <w:r>
        <w:rPr>
          <w:w w:val="115"/>
        </w:rPr>
        <w:t>(</w:t>
      </w:r>
      <w:proofErr w:type="spellStart"/>
      <w:r>
        <w:rPr>
          <w:w w:val="115"/>
        </w:rPr>
        <w:t>PsARC</w:t>
      </w:r>
      <w:proofErr w:type="spellEnd"/>
      <w:r>
        <w:rPr>
          <w:w w:val="115"/>
        </w:rPr>
        <w:t xml:space="preserve">). The </w:t>
      </w:r>
      <w:r>
        <w:rPr>
          <w:spacing w:val="-3"/>
          <w:w w:val="115"/>
        </w:rPr>
        <w:t xml:space="preserve">patient’s </w:t>
      </w:r>
      <w:r>
        <w:rPr>
          <w:w w:val="115"/>
        </w:rPr>
        <w:t>global health assessment by the patient and the physician is scored using a 5-point Likert scale, where 0 corresponds to very good, no</w:t>
      </w:r>
      <w:r>
        <w:rPr>
          <w:spacing w:val="-38"/>
          <w:w w:val="115"/>
        </w:rPr>
        <w:t xml:space="preserve"> </w:t>
      </w:r>
      <w:r>
        <w:rPr>
          <w:w w:val="115"/>
        </w:rPr>
        <w:t>symptoms and</w:t>
      </w:r>
      <w:r>
        <w:rPr>
          <w:spacing w:val="-9"/>
          <w:w w:val="115"/>
        </w:rPr>
        <w:t xml:space="preserve"> </w:t>
      </w:r>
      <w:r>
        <w:rPr>
          <w:w w:val="115"/>
        </w:rPr>
        <w:t>5</w:t>
      </w:r>
      <w:r>
        <w:rPr>
          <w:spacing w:val="-9"/>
          <w:w w:val="115"/>
        </w:rPr>
        <w:t xml:space="preserve"> </w:t>
      </w:r>
      <w:r>
        <w:rPr>
          <w:w w:val="115"/>
        </w:rPr>
        <w:t>corresponds</w:t>
      </w:r>
      <w:r>
        <w:rPr>
          <w:spacing w:val="-9"/>
          <w:w w:val="115"/>
        </w:rPr>
        <w:t xml:space="preserve"> </w:t>
      </w:r>
      <w:r>
        <w:rPr>
          <w:w w:val="115"/>
        </w:rPr>
        <w:t>to</w:t>
      </w:r>
      <w:r>
        <w:rPr>
          <w:spacing w:val="-9"/>
          <w:w w:val="115"/>
        </w:rPr>
        <w:t xml:space="preserve"> </w:t>
      </w:r>
      <w:r>
        <w:rPr>
          <w:w w:val="115"/>
        </w:rPr>
        <w:t>very</w:t>
      </w:r>
      <w:r>
        <w:rPr>
          <w:spacing w:val="-8"/>
          <w:w w:val="115"/>
        </w:rPr>
        <w:t xml:space="preserve"> </w:t>
      </w:r>
      <w:r>
        <w:rPr>
          <w:w w:val="115"/>
        </w:rPr>
        <w:t>poor</w:t>
      </w:r>
      <w:r>
        <w:rPr>
          <w:spacing w:val="-9"/>
          <w:w w:val="115"/>
        </w:rPr>
        <w:t xml:space="preserve"> </w:t>
      </w:r>
      <w:r>
        <w:rPr>
          <w:w w:val="115"/>
        </w:rPr>
        <w:t>and</w:t>
      </w:r>
      <w:r>
        <w:rPr>
          <w:spacing w:val="-9"/>
          <w:w w:val="115"/>
        </w:rPr>
        <w:t xml:space="preserve"> </w:t>
      </w:r>
      <w:r>
        <w:rPr>
          <w:w w:val="115"/>
        </w:rPr>
        <w:t>severe</w:t>
      </w:r>
      <w:r>
        <w:rPr>
          <w:spacing w:val="-9"/>
          <w:w w:val="115"/>
        </w:rPr>
        <w:t xml:space="preserve"> </w:t>
      </w:r>
      <w:r>
        <w:rPr>
          <w:w w:val="115"/>
        </w:rPr>
        <w:t>symptoms.</w:t>
      </w:r>
      <w:r>
        <w:rPr>
          <w:spacing w:val="32"/>
          <w:w w:val="115"/>
        </w:rPr>
        <w:t xml:space="preserve"> </w:t>
      </w:r>
      <w:r>
        <w:rPr>
          <w:w w:val="115"/>
        </w:rPr>
        <w:t>When</w:t>
      </w:r>
      <w:r>
        <w:rPr>
          <w:spacing w:val="-9"/>
          <w:w w:val="115"/>
        </w:rPr>
        <w:t xml:space="preserve"> </w:t>
      </w:r>
      <w:r>
        <w:rPr>
          <w:w w:val="115"/>
        </w:rPr>
        <w:t>used</w:t>
      </w:r>
      <w:r>
        <w:rPr>
          <w:spacing w:val="-9"/>
          <w:w w:val="115"/>
        </w:rPr>
        <w:t xml:space="preserve"> </w:t>
      </w:r>
      <w:r>
        <w:rPr>
          <w:w w:val="115"/>
        </w:rPr>
        <w:t>to</w:t>
      </w:r>
      <w:r>
        <w:rPr>
          <w:spacing w:val="-9"/>
          <w:w w:val="115"/>
        </w:rPr>
        <w:t xml:space="preserve"> </w:t>
      </w:r>
      <w:r>
        <w:rPr>
          <w:w w:val="115"/>
        </w:rPr>
        <w:t>evaluate</w:t>
      </w:r>
      <w:r>
        <w:rPr>
          <w:spacing w:val="-8"/>
          <w:w w:val="115"/>
        </w:rPr>
        <w:t xml:space="preserve"> </w:t>
      </w:r>
      <w:r>
        <w:rPr>
          <w:w w:val="115"/>
        </w:rPr>
        <w:t>overall improvement after 12 weeks of treatment, improvement in at least two of the four</w:t>
      </w:r>
      <w:r>
        <w:rPr>
          <w:spacing w:val="63"/>
          <w:w w:val="115"/>
        </w:rPr>
        <w:t xml:space="preserve"> </w:t>
      </w:r>
      <w:r>
        <w:rPr>
          <w:w w:val="115"/>
        </w:rPr>
        <w:t>variables</w:t>
      </w:r>
      <w:r>
        <w:rPr>
          <w:spacing w:val="-23"/>
          <w:w w:val="115"/>
        </w:rPr>
        <w:t xml:space="preserve"> </w:t>
      </w:r>
      <w:r>
        <w:rPr>
          <w:w w:val="115"/>
        </w:rPr>
        <w:t>evaluated</w:t>
      </w:r>
      <w:r>
        <w:rPr>
          <w:spacing w:val="-22"/>
          <w:w w:val="115"/>
        </w:rPr>
        <w:t xml:space="preserve"> </w:t>
      </w:r>
      <w:r>
        <w:rPr>
          <w:w w:val="115"/>
        </w:rPr>
        <w:t>(one</w:t>
      </w:r>
      <w:r>
        <w:rPr>
          <w:spacing w:val="-22"/>
          <w:w w:val="115"/>
        </w:rPr>
        <w:t xml:space="preserve"> </w:t>
      </w:r>
      <w:r>
        <w:rPr>
          <w:w w:val="115"/>
        </w:rPr>
        <w:t>of</w:t>
      </w:r>
      <w:r>
        <w:rPr>
          <w:spacing w:val="-22"/>
          <w:w w:val="115"/>
        </w:rPr>
        <w:t xml:space="preserve"> </w:t>
      </w:r>
      <w:r>
        <w:rPr>
          <w:w w:val="115"/>
        </w:rPr>
        <w:t>which</w:t>
      </w:r>
      <w:r>
        <w:rPr>
          <w:spacing w:val="-22"/>
          <w:w w:val="115"/>
        </w:rPr>
        <w:t xml:space="preserve"> </w:t>
      </w:r>
      <w:r>
        <w:rPr>
          <w:w w:val="115"/>
        </w:rPr>
        <w:t>must</w:t>
      </w:r>
      <w:r>
        <w:rPr>
          <w:spacing w:val="-22"/>
          <w:w w:val="115"/>
        </w:rPr>
        <w:t xml:space="preserve"> </w:t>
      </w:r>
      <w:r>
        <w:rPr>
          <w:w w:val="115"/>
        </w:rPr>
        <w:t>be</w:t>
      </w:r>
      <w:r>
        <w:rPr>
          <w:spacing w:val="-22"/>
          <w:w w:val="115"/>
        </w:rPr>
        <w:t xml:space="preserve"> </w:t>
      </w:r>
      <w:r>
        <w:rPr>
          <w:w w:val="115"/>
        </w:rPr>
        <w:t>TJC</w:t>
      </w:r>
      <w:r>
        <w:rPr>
          <w:spacing w:val="-22"/>
          <w:w w:val="115"/>
        </w:rPr>
        <w:t xml:space="preserve"> </w:t>
      </w:r>
      <w:r>
        <w:rPr>
          <w:w w:val="115"/>
        </w:rPr>
        <w:t>or</w:t>
      </w:r>
      <w:r>
        <w:rPr>
          <w:spacing w:val="-22"/>
          <w:w w:val="115"/>
        </w:rPr>
        <w:t xml:space="preserve"> </w:t>
      </w:r>
      <w:r>
        <w:rPr>
          <w:w w:val="115"/>
        </w:rPr>
        <w:t>SJC</w:t>
      </w:r>
      <w:r>
        <w:rPr>
          <w:spacing w:val="-22"/>
          <w:w w:val="115"/>
        </w:rPr>
        <w:t xml:space="preserve"> </w:t>
      </w:r>
      <w:r>
        <w:rPr>
          <w:w w:val="115"/>
        </w:rPr>
        <w:t>score)</w:t>
      </w:r>
      <w:r>
        <w:rPr>
          <w:spacing w:val="-22"/>
          <w:w w:val="115"/>
        </w:rPr>
        <w:t xml:space="preserve"> </w:t>
      </w:r>
      <w:r>
        <w:rPr>
          <w:w w:val="115"/>
        </w:rPr>
        <w:t>with</w:t>
      </w:r>
      <w:r>
        <w:rPr>
          <w:spacing w:val="-22"/>
          <w:w w:val="115"/>
        </w:rPr>
        <w:t xml:space="preserve"> </w:t>
      </w:r>
      <w:r>
        <w:rPr>
          <w:w w:val="115"/>
        </w:rPr>
        <w:t>no</w:t>
      </w:r>
      <w:r>
        <w:rPr>
          <w:spacing w:val="-22"/>
          <w:w w:val="115"/>
        </w:rPr>
        <w:t xml:space="preserve"> </w:t>
      </w:r>
      <w:r>
        <w:rPr>
          <w:w w:val="115"/>
        </w:rPr>
        <w:t>worsening</w:t>
      </w:r>
      <w:r>
        <w:rPr>
          <w:spacing w:val="-22"/>
          <w:w w:val="115"/>
        </w:rPr>
        <w:t xml:space="preserve"> </w:t>
      </w:r>
      <w:r>
        <w:rPr>
          <w:w w:val="115"/>
        </w:rPr>
        <w:t>of</w:t>
      </w:r>
      <w:r>
        <w:rPr>
          <w:spacing w:val="-22"/>
          <w:w w:val="115"/>
        </w:rPr>
        <w:t xml:space="preserve"> </w:t>
      </w:r>
      <w:r>
        <w:rPr>
          <w:w w:val="115"/>
        </w:rPr>
        <w:t>any criteria is</w:t>
      </w:r>
      <w:r>
        <w:rPr>
          <w:spacing w:val="-18"/>
          <w:w w:val="115"/>
        </w:rPr>
        <w:t xml:space="preserve"> </w:t>
      </w:r>
      <w:r>
        <w:rPr>
          <w:w w:val="115"/>
        </w:rPr>
        <w:t>required.</w:t>
      </w:r>
    </w:p>
    <w:p w14:paraId="1791099F" w14:textId="77777777" w:rsidR="00F76AB2" w:rsidRDefault="00F76AB2">
      <w:pPr>
        <w:spacing w:line="256" w:lineRule="auto"/>
        <w:jc w:val="both"/>
        <w:sectPr w:rsidR="00F76AB2">
          <w:pgSz w:w="11910" w:h="16840"/>
          <w:pgMar w:top="1580" w:right="620" w:bottom="800" w:left="1680" w:header="1231" w:footer="615" w:gutter="0"/>
          <w:cols w:space="720"/>
        </w:sectPr>
      </w:pPr>
    </w:p>
    <w:p w14:paraId="322ACF76" w14:textId="77777777" w:rsidR="00F76AB2" w:rsidRDefault="00F76AB2">
      <w:pPr>
        <w:pStyle w:val="BodyText"/>
        <w:rPr>
          <w:sz w:val="20"/>
        </w:rPr>
      </w:pPr>
    </w:p>
    <w:p w14:paraId="2F65AC46" w14:textId="77777777" w:rsidR="00F76AB2" w:rsidRDefault="00F76AB2">
      <w:pPr>
        <w:pStyle w:val="BodyText"/>
        <w:spacing w:before="6"/>
        <w:rPr>
          <w:sz w:val="22"/>
        </w:rPr>
      </w:pPr>
    </w:p>
    <w:p w14:paraId="6A8EBB11" w14:textId="77777777" w:rsidR="00F76AB2" w:rsidRDefault="00B2285E">
      <w:pPr>
        <w:pStyle w:val="Heading3"/>
        <w:numPr>
          <w:ilvl w:val="2"/>
          <w:numId w:val="3"/>
        </w:numPr>
        <w:tabs>
          <w:tab w:val="left" w:pos="1283"/>
          <w:tab w:val="left" w:pos="1285"/>
        </w:tabs>
        <w:spacing w:before="105"/>
      </w:pPr>
      <w:proofErr w:type="spellStart"/>
      <w:r>
        <w:rPr>
          <w:w w:val="115"/>
        </w:rPr>
        <w:t>Aetiology</w:t>
      </w:r>
      <w:proofErr w:type="spellEnd"/>
      <w:r>
        <w:rPr>
          <w:w w:val="115"/>
        </w:rPr>
        <w:t xml:space="preserve"> of psoriasis and</w:t>
      </w:r>
      <w:r>
        <w:rPr>
          <w:spacing w:val="-47"/>
          <w:w w:val="115"/>
        </w:rPr>
        <w:t xml:space="preserve"> </w:t>
      </w:r>
      <w:proofErr w:type="spellStart"/>
      <w:r>
        <w:rPr>
          <w:spacing w:val="-3"/>
          <w:w w:val="115"/>
        </w:rPr>
        <w:t>PsA</w:t>
      </w:r>
      <w:proofErr w:type="spellEnd"/>
    </w:p>
    <w:p w14:paraId="00AB5984" w14:textId="77777777" w:rsidR="00F76AB2" w:rsidRDefault="00F76AB2">
      <w:pPr>
        <w:pStyle w:val="BodyText"/>
        <w:spacing w:before="3"/>
        <w:rPr>
          <w:sz w:val="30"/>
        </w:rPr>
      </w:pPr>
    </w:p>
    <w:p w14:paraId="4895C45D" w14:textId="16811A3D" w:rsidR="00F76AB2" w:rsidRDefault="00B2285E">
      <w:pPr>
        <w:pStyle w:val="BodyText"/>
        <w:spacing w:line="415" w:lineRule="auto"/>
        <w:ind w:left="377" w:right="721" w:firstLine="566"/>
        <w:jc w:val="both"/>
      </w:pPr>
      <w:r>
        <w:rPr>
          <w:w w:val="110"/>
        </w:rPr>
        <w:t>Psoriasis</w:t>
      </w:r>
      <w:r>
        <w:rPr>
          <w:spacing w:val="-8"/>
          <w:w w:val="110"/>
        </w:rPr>
        <w:t xml:space="preserve"> </w:t>
      </w:r>
      <w:r>
        <w:rPr>
          <w:w w:val="110"/>
        </w:rPr>
        <w:t>and</w:t>
      </w:r>
      <w:r>
        <w:rPr>
          <w:spacing w:val="-8"/>
          <w:w w:val="110"/>
        </w:rPr>
        <w:t xml:space="preserve"> </w:t>
      </w:r>
      <w:proofErr w:type="spellStart"/>
      <w:r>
        <w:rPr>
          <w:spacing w:val="-4"/>
          <w:w w:val="110"/>
        </w:rPr>
        <w:t>PsA</w:t>
      </w:r>
      <w:proofErr w:type="spellEnd"/>
      <w:r>
        <w:rPr>
          <w:spacing w:val="-8"/>
          <w:w w:val="110"/>
        </w:rPr>
        <w:t xml:space="preserve"> </w:t>
      </w:r>
      <w:r>
        <w:rPr>
          <w:w w:val="110"/>
        </w:rPr>
        <w:t>are</w:t>
      </w:r>
      <w:r>
        <w:rPr>
          <w:spacing w:val="-8"/>
          <w:w w:val="110"/>
        </w:rPr>
        <w:t xml:space="preserve"> </w:t>
      </w:r>
      <w:r>
        <w:rPr>
          <w:w w:val="110"/>
        </w:rPr>
        <w:t>chronic</w:t>
      </w:r>
      <w:r>
        <w:rPr>
          <w:spacing w:val="-8"/>
          <w:w w:val="110"/>
        </w:rPr>
        <w:t xml:space="preserve"> </w:t>
      </w:r>
      <w:r>
        <w:rPr>
          <w:w w:val="110"/>
        </w:rPr>
        <w:t>inflammatory</w:t>
      </w:r>
      <w:r>
        <w:rPr>
          <w:spacing w:val="-8"/>
          <w:w w:val="110"/>
        </w:rPr>
        <w:t xml:space="preserve"> </w:t>
      </w:r>
      <w:r>
        <w:rPr>
          <w:w w:val="110"/>
        </w:rPr>
        <w:t>diseases</w:t>
      </w:r>
      <w:r>
        <w:rPr>
          <w:spacing w:val="-8"/>
          <w:w w:val="110"/>
        </w:rPr>
        <w:t xml:space="preserve"> </w:t>
      </w:r>
      <w:proofErr w:type="spellStart"/>
      <w:r>
        <w:rPr>
          <w:w w:val="110"/>
        </w:rPr>
        <w:t>characterised</w:t>
      </w:r>
      <w:proofErr w:type="spellEnd"/>
      <w:r>
        <w:rPr>
          <w:w w:val="110"/>
        </w:rPr>
        <w:t xml:space="preserve"> by a dysregulated immune response initiated as the result of </w:t>
      </w:r>
      <w:r>
        <w:rPr>
          <w:spacing w:val="-3"/>
          <w:w w:val="110"/>
        </w:rPr>
        <w:t xml:space="preserve">genetic </w:t>
      </w:r>
      <w:r>
        <w:rPr>
          <w:w w:val="110"/>
        </w:rPr>
        <w:t xml:space="preserve">predisposition and exposure to particular environmental cues (Figure1.1). </w:t>
      </w:r>
      <w:r>
        <w:rPr>
          <w:spacing w:val="-4"/>
          <w:w w:val="110"/>
        </w:rPr>
        <w:t xml:space="preserve">The </w:t>
      </w:r>
      <w:r>
        <w:rPr>
          <w:w w:val="110"/>
        </w:rPr>
        <w:t xml:space="preserve">origin of both pathologies, as well as the connection between skin and </w:t>
      </w:r>
      <w:r>
        <w:rPr>
          <w:spacing w:val="-4"/>
          <w:w w:val="110"/>
        </w:rPr>
        <w:t xml:space="preserve">joint </w:t>
      </w:r>
      <w:r>
        <w:rPr>
          <w:w w:val="110"/>
        </w:rPr>
        <w:t>inflammation</w:t>
      </w:r>
      <w:proofErr w:type="gramStart"/>
      <w:r>
        <w:rPr>
          <w:w w:val="110"/>
        </w:rPr>
        <w:t>, still</w:t>
      </w:r>
      <w:proofErr w:type="gramEnd"/>
      <w:r>
        <w:rPr>
          <w:w w:val="110"/>
        </w:rPr>
        <w:t xml:space="preserve"> remain controversial.</w:t>
      </w:r>
      <w:r>
        <w:rPr>
          <w:spacing w:val="66"/>
          <w:w w:val="110"/>
        </w:rPr>
        <w:t xml:space="preserve"> </w:t>
      </w:r>
    </w:p>
    <w:p w14:paraId="349B1275" w14:textId="77777777" w:rsidR="00F76AB2" w:rsidRDefault="00F76AB2">
      <w:pPr>
        <w:pStyle w:val="BodyText"/>
        <w:spacing w:before="6"/>
        <w:rPr>
          <w:sz w:val="29"/>
        </w:rPr>
      </w:pPr>
    </w:p>
    <w:p w14:paraId="3C1FDC4F" w14:textId="77777777" w:rsidR="00F76AB2" w:rsidRDefault="00B2285E">
      <w:pPr>
        <w:pStyle w:val="BodyText"/>
        <w:ind w:left="377"/>
      </w:pPr>
      <w:r>
        <w:rPr>
          <w:w w:val="115"/>
        </w:rPr>
        <w:t>Environmental factors and disease</w:t>
      </w:r>
    </w:p>
    <w:p w14:paraId="2D539951" w14:textId="77777777" w:rsidR="00F76AB2" w:rsidRDefault="00F76AB2">
      <w:pPr>
        <w:pStyle w:val="BodyText"/>
        <w:rPr>
          <w:sz w:val="31"/>
        </w:rPr>
      </w:pPr>
    </w:p>
    <w:p w14:paraId="7B2D915D" w14:textId="483CB469" w:rsidR="00F76AB2" w:rsidRDefault="000B0901">
      <w:pPr>
        <w:pStyle w:val="BodyText"/>
        <w:spacing w:line="415" w:lineRule="auto"/>
        <w:ind w:left="377" w:right="721" w:firstLine="566"/>
        <w:jc w:val="both"/>
      </w:pPr>
      <w:proofErr w:type="gramStart"/>
      <w:r>
        <w:rPr>
          <w:w w:val="110"/>
        </w:rPr>
        <w:t>A variety of exposures are</w:t>
      </w:r>
      <w:proofErr w:type="gramEnd"/>
      <w:r>
        <w:rPr>
          <w:w w:val="110"/>
        </w:rPr>
        <w:t xml:space="preserve"> proposed as risk factors for the</w:t>
      </w:r>
      <w:r w:rsidR="00B2285E">
        <w:rPr>
          <w:w w:val="110"/>
        </w:rPr>
        <w:t xml:space="preserve"> development and worsening of psoriasis and </w:t>
      </w:r>
      <w:proofErr w:type="spellStart"/>
      <w:r w:rsidR="00B2285E">
        <w:rPr>
          <w:w w:val="110"/>
        </w:rPr>
        <w:t>PsA.</w:t>
      </w:r>
      <w:proofErr w:type="spellEnd"/>
      <w:r w:rsidR="00B2285E">
        <w:rPr>
          <w:w w:val="110"/>
        </w:rPr>
        <w:t xml:space="preserve"> A wide range of drugs including anti</w:t>
      </w:r>
      <w:r w:rsidR="00D73412">
        <w:rPr>
          <w:w w:val="110"/>
        </w:rPr>
        <w:t>-</w:t>
      </w:r>
      <w:r w:rsidR="00B2285E">
        <w:rPr>
          <w:w w:val="110"/>
        </w:rPr>
        <w:t>depressant</w:t>
      </w:r>
      <w:r w:rsidR="00D73412">
        <w:rPr>
          <w:w w:val="110"/>
        </w:rPr>
        <w:t>s</w:t>
      </w:r>
      <w:r w:rsidR="00B2285E">
        <w:rPr>
          <w:w w:val="110"/>
        </w:rPr>
        <w:t>, anti</w:t>
      </w:r>
      <w:r w:rsidR="00D73412">
        <w:rPr>
          <w:w w:val="110"/>
        </w:rPr>
        <w:t>-</w:t>
      </w:r>
      <w:proofErr w:type="spellStart"/>
      <w:r w:rsidR="00B2285E">
        <w:rPr>
          <w:w w:val="110"/>
        </w:rPr>
        <w:t>hypertensive</w:t>
      </w:r>
      <w:r w:rsidR="00D73412">
        <w:rPr>
          <w:w w:val="110"/>
        </w:rPr>
        <w:t>s</w:t>
      </w:r>
      <w:proofErr w:type="spellEnd"/>
      <w:r w:rsidR="00B2285E">
        <w:rPr>
          <w:w w:val="110"/>
        </w:rPr>
        <w:t xml:space="preserve"> and anti</w:t>
      </w:r>
      <w:r w:rsidR="00D73412">
        <w:rPr>
          <w:w w:val="110"/>
        </w:rPr>
        <w:t>-</w:t>
      </w:r>
      <w:r w:rsidR="00B2285E">
        <w:rPr>
          <w:w w:val="110"/>
        </w:rPr>
        <w:t xml:space="preserve">cytokine therapies have been associated with initiation, exacerbation and worsening of </w:t>
      </w:r>
      <w:commentRangeStart w:id="36"/>
      <w:r w:rsidR="00B2285E">
        <w:rPr>
          <w:w w:val="110"/>
        </w:rPr>
        <w:t>psoriasis</w:t>
      </w:r>
      <w:commentRangeEnd w:id="36"/>
      <w:r>
        <w:rPr>
          <w:rStyle w:val="CommentReference"/>
        </w:rPr>
        <w:commentReference w:id="36"/>
      </w:r>
      <w:r w:rsidR="00B2285E">
        <w:rPr>
          <w:w w:val="110"/>
        </w:rPr>
        <w:t xml:space="preserve"> (Kim et al. 2010). Bacterial </w:t>
      </w:r>
      <w:r w:rsidR="007720B8">
        <w:rPr>
          <w:w w:val="110"/>
        </w:rPr>
        <w:t xml:space="preserve">and viral </w:t>
      </w:r>
      <w:r w:rsidR="00D73412">
        <w:rPr>
          <w:w w:val="110"/>
        </w:rPr>
        <w:t xml:space="preserve">infections </w:t>
      </w:r>
      <w:r w:rsidR="007720B8">
        <w:rPr>
          <w:w w:val="110"/>
        </w:rPr>
        <w:t xml:space="preserve">are associated with </w:t>
      </w:r>
      <w:r w:rsidR="00166E46">
        <w:rPr>
          <w:w w:val="110"/>
        </w:rPr>
        <w:t>triggering</w:t>
      </w:r>
      <w:r w:rsidR="007720B8">
        <w:rPr>
          <w:w w:val="110"/>
        </w:rPr>
        <w:t xml:space="preserve"> </w:t>
      </w:r>
      <w:r w:rsidR="00F87A79">
        <w:rPr>
          <w:w w:val="110"/>
        </w:rPr>
        <w:t xml:space="preserve">and exacerbation </w:t>
      </w:r>
      <w:r w:rsidR="007720B8">
        <w:rPr>
          <w:w w:val="110"/>
        </w:rPr>
        <w:t>of psoriasis</w:t>
      </w:r>
      <w:r w:rsidR="00893B73">
        <w:rPr>
          <w:w w:val="110"/>
        </w:rPr>
        <w:t>,</w:t>
      </w:r>
      <w:r w:rsidR="007720B8">
        <w:rPr>
          <w:w w:val="110"/>
        </w:rPr>
        <w:t xml:space="preserve"> notably </w:t>
      </w:r>
      <w:proofErr w:type="spellStart"/>
      <w:r w:rsidR="007720B8">
        <w:rPr>
          <w:w w:val="110"/>
        </w:rPr>
        <w:t>guttate</w:t>
      </w:r>
      <w:proofErr w:type="spellEnd"/>
      <w:r w:rsidR="007720B8">
        <w:rPr>
          <w:w w:val="110"/>
        </w:rPr>
        <w:t xml:space="preserve"> psoriasis after </w:t>
      </w:r>
      <w:r w:rsidR="00DC1E0D">
        <w:rPr>
          <w:w w:val="110"/>
        </w:rPr>
        <w:t>group C \</w:t>
      </w:r>
      <w:proofErr w:type="spellStart"/>
      <w:r w:rsidR="00DC1E0D">
        <w:rPr>
          <w:w w:val="110"/>
        </w:rPr>
        <w:t>texit</w:t>
      </w:r>
      <w:proofErr w:type="spellEnd"/>
      <w:r w:rsidR="00DC1E0D">
        <w:rPr>
          <w:w w:val="110"/>
        </w:rPr>
        <w:t>{S</w:t>
      </w:r>
      <w:commentRangeStart w:id="37"/>
      <w:r w:rsidR="00B2285E">
        <w:rPr>
          <w:w w:val="110"/>
        </w:rPr>
        <w:t>treptococc</w:t>
      </w:r>
      <w:r w:rsidR="007F5BC4">
        <w:rPr>
          <w:w w:val="110"/>
        </w:rPr>
        <w:t>us</w:t>
      </w:r>
      <w:r w:rsidR="00DC1E0D">
        <w:rPr>
          <w:w w:val="110"/>
        </w:rPr>
        <w:t>}</w:t>
      </w:r>
      <w:r w:rsidR="00B2285E">
        <w:rPr>
          <w:w w:val="110"/>
        </w:rPr>
        <w:t xml:space="preserve"> throat infection </w:t>
      </w:r>
      <w:commentRangeEnd w:id="37"/>
      <w:r w:rsidR="00D73412">
        <w:rPr>
          <w:rStyle w:val="CommentReference"/>
        </w:rPr>
        <w:commentReference w:id="37"/>
      </w:r>
      <w:r w:rsidR="007720B8">
        <w:rPr>
          <w:w w:val="110"/>
        </w:rPr>
        <w:t>as well as HIV infection</w:t>
      </w:r>
      <w:r w:rsidR="00B2285E">
        <w:rPr>
          <w:w w:val="110"/>
        </w:rPr>
        <w:t xml:space="preserve"> (</w:t>
      </w:r>
      <w:proofErr w:type="spellStart"/>
      <w:r w:rsidR="00B2285E">
        <w:rPr>
          <w:w w:val="110"/>
        </w:rPr>
        <w:t>Gudjonsson</w:t>
      </w:r>
      <w:proofErr w:type="spellEnd"/>
      <w:r w:rsidR="00B2285E">
        <w:rPr>
          <w:w w:val="110"/>
        </w:rPr>
        <w:t xml:space="preserve"> and of 2003; </w:t>
      </w:r>
      <w:proofErr w:type="spellStart"/>
      <w:r w:rsidR="00B2285E">
        <w:rPr>
          <w:w w:val="110"/>
        </w:rPr>
        <w:t>Valdimarsson</w:t>
      </w:r>
      <w:proofErr w:type="spellEnd"/>
      <w:r w:rsidR="00B2285E">
        <w:rPr>
          <w:w w:val="110"/>
        </w:rPr>
        <w:t xml:space="preserve"> and in 2009; </w:t>
      </w:r>
      <w:proofErr w:type="spellStart"/>
      <w:r w:rsidR="00B2285E">
        <w:rPr>
          <w:w w:val="110"/>
        </w:rPr>
        <w:t>Diluvio</w:t>
      </w:r>
      <w:proofErr w:type="spellEnd"/>
      <w:r w:rsidR="00B2285E">
        <w:rPr>
          <w:w w:val="110"/>
        </w:rPr>
        <w:t xml:space="preserve"> et al. 2006). </w:t>
      </w:r>
      <w:r w:rsidR="00950A4D">
        <w:rPr>
          <w:w w:val="110"/>
        </w:rPr>
        <w:t>I</w:t>
      </w:r>
      <w:r w:rsidR="00950A4D" w:rsidRPr="00950A4D">
        <w:rPr>
          <w:w w:val="110"/>
        </w:rPr>
        <w:t xml:space="preserve">n </w:t>
      </w:r>
      <w:proofErr w:type="spellStart"/>
      <w:r w:rsidR="00950A4D" w:rsidRPr="00950A4D">
        <w:rPr>
          <w:w w:val="110"/>
        </w:rPr>
        <w:t>PsA</w:t>
      </w:r>
      <w:proofErr w:type="spellEnd"/>
      <w:r w:rsidR="00950A4D" w:rsidRPr="00950A4D">
        <w:rPr>
          <w:w w:val="110"/>
        </w:rPr>
        <w:t xml:space="preserve">, </w:t>
      </w:r>
      <w:r w:rsidR="00AF49AB">
        <w:rPr>
          <w:w w:val="110"/>
        </w:rPr>
        <w:t xml:space="preserve">statistical association with </w:t>
      </w:r>
      <w:r w:rsidR="00DD30CF">
        <w:rPr>
          <w:w w:val="110"/>
        </w:rPr>
        <w:t xml:space="preserve">antibody production against </w:t>
      </w:r>
      <w:r w:rsidR="00950A4D" w:rsidRPr="00950A4D">
        <w:rPr>
          <w:rFonts w:ascii="Georgia" w:hAnsi="Georgia"/>
          <w:color w:val="333333"/>
          <w:spacing w:val="2"/>
          <w:sz w:val="26"/>
          <w:szCs w:val="26"/>
          <w:shd w:val="clear" w:color="auto" w:fill="FCFCFC"/>
        </w:rPr>
        <w:t>\</w:t>
      </w:r>
      <w:proofErr w:type="spellStart"/>
      <w:r w:rsidR="00950A4D" w:rsidRPr="00950A4D">
        <w:rPr>
          <w:w w:val="110"/>
        </w:rPr>
        <w:t>textit</w:t>
      </w:r>
      <w:proofErr w:type="spellEnd"/>
      <w:r w:rsidR="00950A4D" w:rsidRPr="00950A4D">
        <w:rPr>
          <w:w w:val="110"/>
        </w:rPr>
        <w:t>{</w:t>
      </w:r>
      <w:r w:rsidR="00950A4D" w:rsidRPr="00950A4D">
        <w:rPr>
          <w:iCs/>
          <w:w w:val="110"/>
        </w:rPr>
        <w:t xml:space="preserve">Streptococcus </w:t>
      </w:r>
      <w:proofErr w:type="spellStart"/>
      <w:r w:rsidR="00950A4D" w:rsidRPr="00950A4D">
        <w:rPr>
          <w:iCs/>
          <w:w w:val="110"/>
        </w:rPr>
        <w:t>pyogenes</w:t>
      </w:r>
      <w:proofErr w:type="spellEnd"/>
      <w:r w:rsidR="00DD30CF">
        <w:rPr>
          <w:iCs/>
          <w:w w:val="110"/>
        </w:rPr>
        <w:t>}, \</w:t>
      </w:r>
      <w:proofErr w:type="spellStart"/>
      <w:r w:rsidR="00DD30CF">
        <w:rPr>
          <w:iCs/>
          <w:w w:val="110"/>
        </w:rPr>
        <w:t>textit</w:t>
      </w:r>
      <w:proofErr w:type="spellEnd"/>
      <w:r w:rsidR="00DD30CF">
        <w:rPr>
          <w:iCs/>
          <w:w w:val="110"/>
        </w:rPr>
        <w:t>{</w:t>
      </w:r>
      <w:r w:rsidR="00DD30CF" w:rsidRPr="00DD30CF">
        <w:rPr>
          <w:iCs/>
          <w:w w:val="110"/>
        </w:rPr>
        <w:t xml:space="preserve">Yersinia </w:t>
      </w:r>
      <w:proofErr w:type="spellStart"/>
      <w:r w:rsidR="00DD30CF" w:rsidRPr="00DD30CF">
        <w:rPr>
          <w:iCs/>
          <w:w w:val="110"/>
        </w:rPr>
        <w:t>enterocolitica</w:t>
      </w:r>
      <w:proofErr w:type="spellEnd"/>
      <w:r w:rsidR="00DD30CF">
        <w:rPr>
          <w:iCs/>
          <w:w w:val="110"/>
        </w:rPr>
        <w:t>}</w:t>
      </w:r>
      <w:r w:rsidR="00950A4D">
        <w:rPr>
          <w:iCs/>
          <w:w w:val="110"/>
        </w:rPr>
        <w:t>,</w:t>
      </w:r>
      <w:r w:rsidR="008523A4">
        <w:rPr>
          <w:iCs/>
          <w:w w:val="110"/>
        </w:rPr>
        <w:t xml:space="preserve"> \</w:t>
      </w:r>
      <w:proofErr w:type="spellStart"/>
      <w:proofErr w:type="gramStart"/>
      <w:r w:rsidR="008523A4">
        <w:rPr>
          <w:iCs/>
          <w:w w:val="110"/>
        </w:rPr>
        <w:t>textit</w:t>
      </w:r>
      <w:proofErr w:type="spellEnd"/>
      <w:r w:rsidR="008523A4">
        <w:rPr>
          <w:iCs/>
          <w:w w:val="110"/>
        </w:rPr>
        <w:t>{</w:t>
      </w:r>
      <w:proofErr w:type="gramEnd"/>
      <w:r w:rsidR="008523A4" w:rsidRPr="008523A4">
        <w:rPr>
          <w:rFonts w:ascii="Georgia" w:hAnsi="Georgia"/>
          <w:color w:val="333333"/>
          <w:spacing w:val="2"/>
          <w:sz w:val="26"/>
          <w:szCs w:val="26"/>
          <w:shd w:val="clear" w:color="auto" w:fill="FCFCFC"/>
        </w:rPr>
        <w:t xml:space="preserve"> </w:t>
      </w:r>
      <w:proofErr w:type="spellStart"/>
      <w:r w:rsidR="008523A4" w:rsidRPr="008523A4">
        <w:rPr>
          <w:rStyle w:val="Emphasis"/>
          <w:i w:val="0"/>
          <w:color w:val="333333"/>
          <w:spacing w:val="2"/>
          <w:shd w:val="clear" w:color="auto" w:fill="FCFCFC"/>
        </w:rPr>
        <w:t>Chlamydophila</w:t>
      </w:r>
      <w:proofErr w:type="spellEnd"/>
      <w:r w:rsidR="008523A4" w:rsidRPr="008523A4">
        <w:rPr>
          <w:rStyle w:val="Emphasis"/>
          <w:i w:val="0"/>
          <w:color w:val="333333"/>
          <w:spacing w:val="2"/>
          <w:shd w:val="clear" w:color="auto" w:fill="FCFCFC"/>
        </w:rPr>
        <w:t xml:space="preserve"> </w:t>
      </w:r>
      <w:proofErr w:type="spellStart"/>
      <w:r w:rsidR="008523A4" w:rsidRPr="008523A4">
        <w:rPr>
          <w:rStyle w:val="Emphasis"/>
          <w:i w:val="0"/>
          <w:color w:val="333333"/>
          <w:spacing w:val="2"/>
          <w:shd w:val="clear" w:color="auto" w:fill="FCFCFC"/>
        </w:rPr>
        <w:t>psittaci</w:t>
      </w:r>
      <w:proofErr w:type="spellEnd"/>
      <w:r w:rsidR="008523A4">
        <w:rPr>
          <w:iCs/>
          <w:w w:val="110"/>
        </w:rPr>
        <w:t>}</w:t>
      </w:r>
      <w:r w:rsidR="00950A4D">
        <w:rPr>
          <w:iCs/>
          <w:w w:val="110"/>
        </w:rPr>
        <w:t xml:space="preserve"> </w:t>
      </w:r>
      <w:r w:rsidR="00691B15">
        <w:rPr>
          <w:iCs/>
          <w:w w:val="110"/>
        </w:rPr>
        <w:t>and HIV have also been reported \</w:t>
      </w:r>
      <w:proofErr w:type="spellStart"/>
      <w:r w:rsidR="00691B15">
        <w:rPr>
          <w:iCs/>
          <w:w w:val="110"/>
        </w:rPr>
        <w:t>parencite</w:t>
      </w:r>
      <w:proofErr w:type="spellEnd"/>
      <w:r w:rsidR="00691B15">
        <w:rPr>
          <w:iCs/>
          <w:w w:val="110"/>
        </w:rPr>
        <w:t>{</w:t>
      </w:r>
      <w:r w:rsidR="000225BA" w:rsidRPr="000225BA">
        <w:rPr>
          <w:iCs/>
          <w:w w:val="110"/>
        </w:rPr>
        <w:t>Thrastardottir</w:t>
      </w:r>
      <w:r w:rsidR="000225BA">
        <w:rPr>
          <w:iCs/>
          <w:w w:val="110"/>
        </w:rPr>
        <w:t>2018</w:t>
      </w:r>
      <w:r w:rsidR="00691B15">
        <w:rPr>
          <w:iCs/>
          <w:w w:val="110"/>
        </w:rPr>
        <w:t>}</w:t>
      </w:r>
      <w:r w:rsidR="00950A4D">
        <w:rPr>
          <w:rStyle w:val="Emphasis"/>
          <w:rFonts w:ascii="Georgia" w:hAnsi="Georgia"/>
          <w:color w:val="333333"/>
          <w:spacing w:val="2"/>
          <w:sz w:val="26"/>
          <w:szCs w:val="26"/>
          <w:shd w:val="clear" w:color="auto" w:fill="FCFCFC"/>
        </w:rPr>
        <w:t xml:space="preserve"> </w:t>
      </w:r>
      <w:r w:rsidR="00D73412">
        <w:rPr>
          <w:w w:val="110"/>
        </w:rPr>
        <w:t>R</w:t>
      </w:r>
      <w:r w:rsidR="00B2285E">
        <w:rPr>
          <w:w w:val="110"/>
        </w:rPr>
        <w:t xml:space="preserve">ecent studies have also observed perturbation in the composition of the gut and skin microbiota of psoriasis and </w:t>
      </w:r>
      <w:proofErr w:type="spellStart"/>
      <w:r w:rsidR="00B2285E">
        <w:rPr>
          <w:w w:val="110"/>
        </w:rPr>
        <w:t>PsA</w:t>
      </w:r>
      <w:proofErr w:type="spellEnd"/>
      <w:r w:rsidR="00B2285E">
        <w:rPr>
          <w:w w:val="110"/>
        </w:rPr>
        <w:t xml:space="preserve"> patients (add reference). </w:t>
      </w:r>
      <w:r w:rsidR="007720B8">
        <w:rPr>
          <w:w w:val="110"/>
        </w:rPr>
        <w:t>P</w:t>
      </w:r>
      <w:r w:rsidR="00B2285E">
        <w:rPr>
          <w:w w:val="110"/>
        </w:rPr>
        <w:t xml:space="preserve">hysical trauma and mechanical stress can </w:t>
      </w:r>
      <w:r w:rsidR="007720B8">
        <w:rPr>
          <w:w w:val="110"/>
        </w:rPr>
        <w:t xml:space="preserve">also </w:t>
      </w:r>
      <w:r w:rsidR="00B2285E">
        <w:rPr>
          <w:w w:val="110"/>
        </w:rPr>
        <w:t xml:space="preserve">trigger the appearance of skin lesions and digit joint inflammation (Weiss et al. 2002; Nestle et al. 2009). </w:t>
      </w:r>
      <w:r w:rsidR="007720B8">
        <w:rPr>
          <w:w w:val="110"/>
        </w:rPr>
        <w:t xml:space="preserve">Smoking is associated with an odds </w:t>
      </w:r>
      <w:commentRangeStart w:id="38"/>
      <w:commentRangeStart w:id="39"/>
      <w:r w:rsidR="007720B8">
        <w:rPr>
          <w:w w:val="110"/>
        </w:rPr>
        <w:t>ratio</w:t>
      </w:r>
      <w:commentRangeEnd w:id="38"/>
      <w:r w:rsidR="007720B8">
        <w:rPr>
          <w:rStyle w:val="CommentReference"/>
        </w:rPr>
        <w:commentReference w:id="38"/>
      </w:r>
      <w:commentRangeEnd w:id="39"/>
      <w:r w:rsidR="00CC090A">
        <w:rPr>
          <w:rStyle w:val="CommentReference"/>
        </w:rPr>
        <w:commentReference w:id="39"/>
      </w:r>
      <w:r w:rsidR="007720B8">
        <w:rPr>
          <w:w w:val="110"/>
        </w:rPr>
        <w:t xml:space="preserve"> </w:t>
      </w:r>
      <w:r w:rsidR="00D04372">
        <w:rPr>
          <w:w w:val="110"/>
        </w:rPr>
        <w:t xml:space="preserve">(OR) </w:t>
      </w:r>
      <w:r w:rsidR="007720B8">
        <w:rPr>
          <w:w w:val="110"/>
        </w:rPr>
        <w:t xml:space="preserve">of 1.78 (95% CI 1.52-2.06) for psoriasis, in particular </w:t>
      </w:r>
      <w:r w:rsidR="007720B8" w:rsidRPr="007720B8">
        <w:rPr>
          <w:w w:val="110"/>
        </w:rPr>
        <w:t xml:space="preserve">palmoplantar </w:t>
      </w:r>
      <w:proofErr w:type="spellStart"/>
      <w:r w:rsidR="007720B8" w:rsidRPr="007720B8">
        <w:rPr>
          <w:w w:val="110"/>
        </w:rPr>
        <w:t>pustulosis</w:t>
      </w:r>
      <w:proofErr w:type="spellEnd"/>
      <w:r w:rsidR="00D04372">
        <w:rPr>
          <w:w w:val="110"/>
        </w:rPr>
        <w:t xml:space="preserve"> \</w:t>
      </w:r>
      <w:proofErr w:type="spellStart"/>
      <w:proofErr w:type="gramStart"/>
      <w:r w:rsidR="00D04372">
        <w:rPr>
          <w:w w:val="110"/>
        </w:rPr>
        <w:t>parencite</w:t>
      </w:r>
      <w:proofErr w:type="spellEnd"/>
      <w:r w:rsidR="00D04372">
        <w:rPr>
          <w:w w:val="110"/>
        </w:rPr>
        <w:t>{</w:t>
      </w:r>
      <w:proofErr w:type="gramEnd"/>
      <w:r w:rsidR="002259BB">
        <w:rPr>
          <w:w w:val="110"/>
        </w:rPr>
        <w:t>Armstrong2014</w:t>
      </w:r>
      <w:r w:rsidR="00D04372">
        <w:rPr>
          <w:w w:val="110"/>
        </w:rPr>
        <w:t>}</w:t>
      </w:r>
      <w:r w:rsidR="007720B8">
        <w:rPr>
          <w:w w:val="110"/>
        </w:rPr>
        <w:t>. Psoriasis is also associated with obesity, alcohol dependency, vitamin D deficiency and stress but evidence remains controversial</w:t>
      </w:r>
      <w:r w:rsidR="00D04372">
        <w:rPr>
          <w:w w:val="110"/>
        </w:rPr>
        <w:t xml:space="preserve">. </w:t>
      </w:r>
      <w:r w:rsidR="00B2285E">
        <w:rPr>
          <w:w w:val="110"/>
        </w:rPr>
        <w:t xml:space="preserve"> (</w:t>
      </w:r>
      <w:proofErr w:type="spellStart"/>
      <w:r w:rsidR="00B2285E">
        <w:rPr>
          <w:w w:val="110"/>
        </w:rPr>
        <w:t>Meglio</w:t>
      </w:r>
      <w:proofErr w:type="spellEnd"/>
      <w:r w:rsidR="00B2285E">
        <w:rPr>
          <w:w w:val="110"/>
        </w:rPr>
        <w:t xml:space="preserve"> et al. 2014).</w:t>
      </w:r>
    </w:p>
    <w:p w14:paraId="1E2E8DEE" w14:textId="77777777" w:rsidR="00F76AB2" w:rsidRDefault="00F76AB2">
      <w:pPr>
        <w:spacing w:line="415" w:lineRule="auto"/>
        <w:jc w:val="both"/>
        <w:sectPr w:rsidR="00F76AB2">
          <w:pgSz w:w="11910" w:h="16840"/>
          <w:pgMar w:top="1580" w:right="620" w:bottom="800" w:left="1680" w:header="1231" w:footer="615" w:gutter="0"/>
          <w:cols w:space="720"/>
        </w:sectPr>
      </w:pPr>
    </w:p>
    <w:p w14:paraId="7B07A1B9" w14:textId="77777777" w:rsidR="00F76AB2" w:rsidRDefault="00F76AB2">
      <w:pPr>
        <w:pStyle w:val="BodyText"/>
        <w:rPr>
          <w:sz w:val="20"/>
        </w:rPr>
      </w:pPr>
    </w:p>
    <w:p w14:paraId="6ED4343C" w14:textId="77777777" w:rsidR="00F76AB2" w:rsidRDefault="00F76AB2">
      <w:pPr>
        <w:pStyle w:val="BodyText"/>
        <w:spacing w:before="4"/>
        <w:rPr>
          <w:sz w:val="19"/>
        </w:rPr>
      </w:pPr>
    </w:p>
    <w:p w14:paraId="5DE4CFB7" w14:textId="77777777" w:rsidR="00F76AB2" w:rsidRDefault="00B2285E">
      <w:pPr>
        <w:pStyle w:val="BodyText"/>
        <w:spacing w:before="98"/>
        <w:ind w:left="377"/>
      </w:pPr>
      <w:r>
        <w:rPr>
          <w:w w:val="120"/>
        </w:rPr>
        <w:t>Histopathological alterations in skin and joints</w:t>
      </w:r>
    </w:p>
    <w:p w14:paraId="2E018B4E" w14:textId="77777777" w:rsidR="00F76AB2" w:rsidRDefault="00F76AB2">
      <w:pPr>
        <w:pStyle w:val="BodyText"/>
        <w:rPr>
          <w:sz w:val="31"/>
        </w:rPr>
      </w:pPr>
    </w:p>
    <w:p w14:paraId="0C49F16D" w14:textId="1962CC90" w:rsidR="00F76AB2" w:rsidRDefault="00B2285E">
      <w:pPr>
        <w:pStyle w:val="BodyText"/>
        <w:spacing w:line="415" w:lineRule="auto"/>
        <w:ind w:left="377" w:right="721" w:firstLine="566"/>
        <w:jc w:val="both"/>
      </w:pPr>
      <w:r>
        <w:rPr>
          <w:w w:val="110"/>
        </w:rPr>
        <w:t xml:space="preserve">The epidermis is the most external compartment of the skin, </w:t>
      </w:r>
      <w:r w:rsidR="00EB779A">
        <w:rPr>
          <w:w w:val="110"/>
        </w:rPr>
        <w:t>comprising</w:t>
      </w:r>
      <w:r>
        <w:rPr>
          <w:spacing w:val="-6"/>
          <w:w w:val="110"/>
        </w:rPr>
        <w:t xml:space="preserve"> </w:t>
      </w:r>
      <w:r>
        <w:rPr>
          <w:w w:val="110"/>
        </w:rPr>
        <w:t xml:space="preserve">approximately 90% </w:t>
      </w:r>
      <w:commentRangeStart w:id="40"/>
      <w:r>
        <w:rPr>
          <w:w w:val="110"/>
        </w:rPr>
        <w:t>keratinocytes</w:t>
      </w:r>
      <w:commentRangeEnd w:id="40"/>
      <w:r w:rsidR="003C6F6A">
        <w:rPr>
          <w:rStyle w:val="CommentReference"/>
        </w:rPr>
        <w:commentReference w:id="40"/>
      </w:r>
      <w:r>
        <w:rPr>
          <w:w w:val="110"/>
        </w:rPr>
        <w:t xml:space="preserve"> and </w:t>
      </w:r>
      <w:proofErr w:type="spellStart"/>
      <w:r>
        <w:rPr>
          <w:w w:val="110"/>
        </w:rPr>
        <w:t>organised</w:t>
      </w:r>
      <w:proofErr w:type="spellEnd"/>
      <w:r>
        <w:rPr>
          <w:w w:val="110"/>
        </w:rPr>
        <w:t xml:space="preserve"> in a </w:t>
      </w:r>
      <w:r>
        <w:rPr>
          <w:spacing w:val="-3"/>
          <w:w w:val="110"/>
        </w:rPr>
        <w:t xml:space="preserve">layer-like </w:t>
      </w:r>
      <w:r w:rsidR="00F47B38">
        <w:rPr>
          <w:w w:val="110"/>
        </w:rPr>
        <w:t xml:space="preserve">structure that self-renews in </w:t>
      </w:r>
      <w:proofErr w:type="gramStart"/>
      <w:r>
        <w:rPr>
          <w:w w:val="110"/>
        </w:rPr>
        <w:t>an  spatial</w:t>
      </w:r>
      <w:proofErr w:type="gramEnd"/>
      <w:r>
        <w:rPr>
          <w:w w:val="110"/>
        </w:rPr>
        <w:t xml:space="preserve">  and  time-dependent  manner  (</w:t>
      </w:r>
      <w:proofErr w:type="spellStart"/>
      <w:r>
        <w:rPr>
          <w:w w:val="110"/>
        </w:rPr>
        <w:t>Wikramanayake</w:t>
      </w:r>
      <w:proofErr w:type="spellEnd"/>
      <w:r>
        <w:rPr>
          <w:w w:val="110"/>
        </w:rPr>
        <w:t xml:space="preserve"> et al. 2014). </w:t>
      </w:r>
      <w:r>
        <w:rPr>
          <w:spacing w:val="-8"/>
          <w:w w:val="110"/>
        </w:rPr>
        <w:t xml:space="preserve">KC </w:t>
      </w:r>
      <w:r>
        <w:rPr>
          <w:w w:val="110"/>
        </w:rPr>
        <w:t>di</w:t>
      </w:r>
      <w:r>
        <w:rPr>
          <w:rFonts w:ascii="Arial"/>
          <w:w w:val="110"/>
        </w:rPr>
        <w:t>ff</w:t>
      </w:r>
      <w:r>
        <w:rPr>
          <w:w w:val="110"/>
        </w:rPr>
        <w:t xml:space="preserve">erentiation is associated with changes in </w:t>
      </w:r>
      <w:r>
        <w:rPr>
          <w:spacing w:val="-3"/>
          <w:w w:val="110"/>
        </w:rPr>
        <w:t xml:space="preserve">morphology, </w:t>
      </w:r>
      <w:r>
        <w:rPr>
          <w:w w:val="110"/>
        </w:rPr>
        <w:t xml:space="preserve">replication ability </w:t>
      </w:r>
      <w:proofErr w:type="gramStart"/>
      <w:r>
        <w:rPr>
          <w:w w:val="110"/>
        </w:rPr>
        <w:t>and  keratin</w:t>
      </w:r>
      <w:proofErr w:type="gramEnd"/>
      <w:r>
        <w:rPr>
          <w:w w:val="110"/>
        </w:rPr>
        <w:t xml:space="preserve">  composition  of  the  intracellular  matrix.</w:t>
      </w:r>
      <w:r>
        <w:rPr>
          <w:spacing w:val="66"/>
          <w:w w:val="110"/>
        </w:rPr>
        <w:t xml:space="preserve"> </w:t>
      </w:r>
      <w:r>
        <w:rPr>
          <w:w w:val="110"/>
        </w:rPr>
        <w:t>In</w:t>
      </w:r>
      <w:r>
        <w:rPr>
          <w:spacing w:val="66"/>
          <w:w w:val="110"/>
        </w:rPr>
        <w:t xml:space="preserve"> </w:t>
      </w:r>
      <w:r>
        <w:rPr>
          <w:w w:val="110"/>
        </w:rPr>
        <w:t xml:space="preserve">the context of psoriasis, impaired epidermis cell renewal leads to histological alterations and </w:t>
      </w:r>
      <w:r w:rsidR="00BF4C1E">
        <w:rPr>
          <w:w w:val="110"/>
        </w:rPr>
        <w:t>lesion development</w:t>
      </w:r>
      <w:r>
        <w:rPr>
          <w:w w:val="110"/>
        </w:rPr>
        <w:t>.</w:t>
      </w:r>
      <w:r>
        <w:rPr>
          <w:spacing w:val="66"/>
          <w:w w:val="110"/>
        </w:rPr>
        <w:t xml:space="preserve"> </w:t>
      </w:r>
      <w:r>
        <w:rPr>
          <w:spacing w:val="-3"/>
          <w:w w:val="110"/>
        </w:rPr>
        <w:t>Importantly</w:t>
      </w:r>
      <w:r w:rsidR="00BF4C1E">
        <w:rPr>
          <w:spacing w:val="-3"/>
          <w:w w:val="110"/>
        </w:rPr>
        <w:t>, keratinocytes</w:t>
      </w:r>
      <w:r w:rsidR="00BF4C1E">
        <w:rPr>
          <w:spacing w:val="-5"/>
          <w:w w:val="110"/>
        </w:rPr>
        <w:t xml:space="preserve"> undergo</w:t>
      </w:r>
      <w:r w:rsidR="00BF4C1E">
        <w:rPr>
          <w:w w:val="110"/>
        </w:rPr>
        <w:t xml:space="preserve"> </w:t>
      </w:r>
      <w:r>
        <w:rPr>
          <w:w w:val="110"/>
        </w:rPr>
        <w:t>upregulation in proliferation rate (hyperplasia) that causes aberrant cell di</w:t>
      </w:r>
      <w:r>
        <w:rPr>
          <w:rFonts w:ascii="Arial"/>
          <w:w w:val="110"/>
        </w:rPr>
        <w:t>ff</w:t>
      </w:r>
      <w:r>
        <w:rPr>
          <w:w w:val="110"/>
        </w:rPr>
        <w:t>erentiation (parakeratosis), thickening of the epidermis and subsequent scale</w:t>
      </w:r>
      <w:r>
        <w:rPr>
          <w:spacing w:val="47"/>
          <w:w w:val="110"/>
        </w:rPr>
        <w:t xml:space="preserve"> </w:t>
      </w:r>
      <w:r>
        <w:rPr>
          <w:w w:val="110"/>
        </w:rPr>
        <w:t>formation (</w:t>
      </w:r>
      <w:commentRangeStart w:id="41"/>
      <w:r>
        <w:rPr>
          <w:w w:val="110"/>
        </w:rPr>
        <w:t>Ruchusatsawat2011</w:t>
      </w:r>
      <w:commentRangeEnd w:id="41"/>
      <w:r w:rsidR="00345E2E">
        <w:rPr>
          <w:rStyle w:val="CommentReference"/>
        </w:rPr>
        <w:commentReference w:id="41"/>
      </w:r>
      <w:r>
        <w:rPr>
          <w:w w:val="110"/>
        </w:rPr>
        <w:t xml:space="preserve">). </w:t>
      </w:r>
      <w:r>
        <w:rPr>
          <w:spacing w:val="-3"/>
          <w:w w:val="110"/>
        </w:rPr>
        <w:t xml:space="preserve">Concomitantly, </w:t>
      </w:r>
      <w:r>
        <w:rPr>
          <w:w w:val="110"/>
        </w:rPr>
        <w:t xml:space="preserve">inflammation causes immune </w:t>
      </w:r>
      <w:r>
        <w:rPr>
          <w:spacing w:val="-3"/>
          <w:w w:val="110"/>
        </w:rPr>
        <w:t xml:space="preserve">cell </w:t>
      </w:r>
      <w:r>
        <w:rPr>
          <w:w w:val="110"/>
        </w:rPr>
        <w:t xml:space="preserve">infiltration and </w:t>
      </w:r>
      <w:proofErr w:type="spellStart"/>
      <w:r>
        <w:rPr>
          <w:w w:val="110"/>
        </w:rPr>
        <w:t>hypervascularisation</w:t>
      </w:r>
      <w:proofErr w:type="spellEnd"/>
      <w:r>
        <w:rPr>
          <w:w w:val="110"/>
        </w:rPr>
        <w:t xml:space="preserve"> of the lesion driven by upregulation in  </w:t>
      </w:r>
      <w:r>
        <w:rPr>
          <w:spacing w:val="66"/>
          <w:w w:val="110"/>
        </w:rPr>
        <w:t xml:space="preserve"> </w:t>
      </w:r>
      <w:r>
        <w:rPr>
          <w:w w:val="110"/>
        </w:rPr>
        <w:t xml:space="preserve">the expression of </w:t>
      </w:r>
      <w:proofErr w:type="spellStart"/>
      <w:r>
        <w:rPr>
          <w:w w:val="110"/>
        </w:rPr>
        <w:t>angiogenic</w:t>
      </w:r>
      <w:proofErr w:type="spellEnd"/>
      <w:r>
        <w:rPr>
          <w:w w:val="110"/>
        </w:rPr>
        <w:t xml:space="preserve"> factors and activation of the endothelium </w:t>
      </w:r>
      <w:r>
        <w:rPr>
          <w:spacing w:val="-3"/>
          <w:w w:val="110"/>
        </w:rPr>
        <w:t>(</w:t>
      </w:r>
      <w:proofErr w:type="spellStart"/>
      <w:proofErr w:type="gramStart"/>
      <w:r>
        <w:rPr>
          <w:spacing w:val="-3"/>
          <w:w w:val="110"/>
        </w:rPr>
        <w:t>Perera</w:t>
      </w:r>
      <w:proofErr w:type="spellEnd"/>
      <w:r>
        <w:rPr>
          <w:spacing w:val="-3"/>
          <w:w w:val="110"/>
        </w:rPr>
        <w:t xml:space="preserve">  </w:t>
      </w:r>
      <w:r>
        <w:rPr>
          <w:w w:val="110"/>
        </w:rPr>
        <w:t>et</w:t>
      </w:r>
      <w:proofErr w:type="gramEnd"/>
      <w:r>
        <w:rPr>
          <w:w w:val="110"/>
        </w:rPr>
        <w:t xml:space="preserve"> al.</w:t>
      </w:r>
      <w:r>
        <w:rPr>
          <w:spacing w:val="-13"/>
          <w:w w:val="110"/>
        </w:rPr>
        <w:t xml:space="preserve"> </w:t>
      </w:r>
      <w:r>
        <w:rPr>
          <w:w w:val="110"/>
        </w:rPr>
        <w:t>2012).</w:t>
      </w:r>
    </w:p>
    <w:p w14:paraId="0BBF9E05" w14:textId="5712BAFA" w:rsidR="00F76AB2" w:rsidRDefault="00B2285E">
      <w:pPr>
        <w:pStyle w:val="BodyText"/>
        <w:spacing w:before="6" w:line="415" w:lineRule="auto"/>
        <w:ind w:left="377" w:right="721" w:firstLine="566"/>
        <w:jc w:val="both"/>
      </w:pPr>
      <w:r>
        <w:rPr>
          <w:w w:val="110"/>
        </w:rPr>
        <w:t xml:space="preserve">In </w:t>
      </w:r>
      <w:proofErr w:type="spellStart"/>
      <w:r>
        <w:rPr>
          <w:spacing w:val="-3"/>
          <w:w w:val="110"/>
        </w:rPr>
        <w:t>PsA</w:t>
      </w:r>
      <w:proofErr w:type="spellEnd"/>
      <w:r>
        <w:rPr>
          <w:spacing w:val="-3"/>
          <w:w w:val="110"/>
        </w:rPr>
        <w:t xml:space="preserve">, </w:t>
      </w:r>
      <w:r>
        <w:rPr>
          <w:w w:val="110"/>
        </w:rPr>
        <w:t xml:space="preserve">the </w:t>
      </w:r>
      <w:r w:rsidR="00345E2E">
        <w:rPr>
          <w:w w:val="110"/>
        </w:rPr>
        <w:t xml:space="preserve">affected </w:t>
      </w:r>
      <w:r>
        <w:rPr>
          <w:w w:val="110"/>
        </w:rPr>
        <w:t xml:space="preserve">joint </w:t>
      </w:r>
      <w:r w:rsidR="00345E2E">
        <w:rPr>
          <w:w w:val="110"/>
        </w:rPr>
        <w:t>show</w:t>
      </w:r>
      <w:r>
        <w:rPr>
          <w:w w:val="110"/>
        </w:rPr>
        <w:t xml:space="preserve">s a wide range of histological changes (Haddad and </w:t>
      </w:r>
      <w:proofErr w:type="spellStart"/>
      <w:r>
        <w:rPr>
          <w:w w:val="110"/>
        </w:rPr>
        <w:t>Chandran</w:t>
      </w:r>
      <w:proofErr w:type="spellEnd"/>
      <w:r>
        <w:rPr>
          <w:w w:val="110"/>
        </w:rPr>
        <w:t xml:space="preserve"> 2013). One of the most common structural changes is arthritis caused by the swelling and inflammation of the joints (</w:t>
      </w:r>
      <w:proofErr w:type="spellStart"/>
      <w:r>
        <w:rPr>
          <w:w w:val="110"/>
        </w:rPr>
        <w:t>Schett</w:t>
      </w:r>
      <w:proofErr w:type="spellEnd"/>
      <w:r>
        <w:rPr>
          <w:w w:val="110"/>
        </w:rPr>
        <w:t xml:space="preserve"> et al. 2011). </w:t>
      </w:r>
      <w:proofErr w:type="gramStart"/>
      <w:r>
        <w:rPr>
          <w:w w:val="110"/>
        </w:rPr>
        <w:t>As a result</w:t>
      </w:r>
      <w:proofErr w:type="gramEnd"/>
      <w:r>
        <w:rPr>
          <w:w w:val="110"/>
        </w:rPr>
        <w:t xml:space="preserve"> of this inflammation, alterations in bone remodeling lead to </w:t>
      </w:r>
      <w:proofErr w:type="spellStart"/>
      <w:r>
        <w:rPr>
          <w:w w:val="110"/>
        </w:rPr>
        <w:t>osteolysis</w:t>
      </w:r>
      <w:proofErr w:type="spellEnd"/>
      <w:r>
        <w:rPr>
          <w:w w:val="110"/>
        </w:rPr>
        <w:t xml:space="preserve"> with subsequent bone resorption and erosion at the a</w:t>
      </w:r>
      <w:r>
        <w:rPr>
          <w:rFonts w:ascii="Arial"/>
          <w:w w:val="110"/>
        </w:rPr>
        <w:t>ff</w:t>
      </w:r>
      <w:r>
        <w:rPr>
          <w:w w:val="110"/>
        </w:rPr>
        <w:t>ected joints (Mensah2017). Bone erosion</w:t>
      </w:r>
      <w:r>
        <w:rPr>
          <w:spacing w:val="66"/>
          <w:w w:val="110"/>
        </w:rPr>
        <w:t xml:space="preserve"> </w:t>
      </w:r>
      <w:r>
        <w:rPr>
          <w:w w:val="110"/>
        </w:rPr>
        <w:t xml:space="preserve">is also the main histopathological process driving </w:t>
      </w:r>
      <w:proofErr w:type="spellStart"/>
      <w:r>
        <w:rPr>
          <w:w w:val="110"/>
        </w:rPr>
        <w:t>dactylatis</w:t>
      </w:r>
      <w:proofErr w:type="spellEnd"/>
      <w:r>
        <w:rPr>
          <w:w w:val="110"/>
        </w:rPr>
        <w:t xml:space="preserve">, where bone </w:t>
      </w:r>
      <w:r>
        <w:rPr>
          <w:spacing w:val="-4"/>
          <w:w w:val="110"/>
        </w:rPr>
        <w:t xml:space="preserve">lysis </w:t>
      </w:r>
      <w:r>
        <w:rPr>
          <w:w w:val="110"/>
        </w:rPr>
        <w:t>resolves</w:t>
      </w:r>
      <w:r>
        <w:rPr>
          <w:spacing w:val="-9"/>
          <w:w w:val="110"/>
        </w:rPr>
        <w:t xml:space="preserve"> </w:t>
      </w:r>
      <w:r>
        <w:rPr>
          <w:w w:val="110"/>
        </w:rPr>
        <w:t>in</w:t>
      </w:r>
      <w:r>
        <w:rPr>
          <w:spacing w:val="-8"/>
          <w:w w:val="110"/>
        </w:rPr>
        <w:t xml:space="preserve"> </w:t>
      </w:r>
      <w:r>
        <w:rPr>
          <w:w w:val="110"/>
        </w:rPr>
        <w:t>shortening</w:t>
      </w:r>
      <w:r>
        <w:rPr>
          <w:spacing w:val="-9"/>
          <w:w w:val="110"/>
        </w:rPr>
        <w:t xml:space="preserve"> </w:t>
      </w:r>
      <w:r>
        <w:rPr>
          <w:w w:val="110"/>
        </w:rPr>
        <w:t>of</w:t>
      </w:r>
      <w:r>
        <w:rPr>
          <w:spacing w:val="-8"/>
          <w:w w:val="110"/>
        </w:rPr>
        <w:t xml:space="preserve"> </w:t>
      </w:r>
      <w:r>
        <w:rPr>
          <w:w w:val="110"/>
        </w:rPr>
        <w:t>the</w:t>
      </w:r>
      <w:r>
        <w:rPr>
          <w:spacing w:val="-9"/>
          <w:w w:val="110"/>
        </w:rPr>
        <w:t xml:space="preserve"> </w:t>
      </w:r>
      <w:r>
        <w:rPr>
          <w:w w:val="110"/>
        </w:rPr>
        <w:t>digits</w:t>
      </w:r>
      <w:r>
        <w:rPr>
          <w:spacing w:val="-8"/>
          <w:w w:val="110"/>
        </w:rPr>
        <w:t xml:space="preserve"> </w:t>
      </w:r>
      <w:r>
        <w:rPr>
          <w:w w:val="110"/>
        </w:rPr>
        <w:t>(</w:t>
      </w:r>
      <w:proofErr w:type="spellStart"/>
      <w:r>
        <w:rPr>
          <w:w w:val="110"/>
        </w:rPr>
        <w:t>Gladman</w:t>
      </w:r>
      <w:proofErr w:type="spellEnd"/>
      <w:r>
        <w:rPr>
          <w:spacing w:val="-9"/>
          <w:w w:val="110"/>
        </w:rPr>
        <w:t xml:space="preserve"> </w:t>
      </w:r>
      <w:r>
        <w:rPr>
          <w:w w:val="110"/>
        </w:rPr>
        <w:t>et</w:t>
      </w:r>
      <w:r>
        <w:rPr>
          <w:spacing w:val="-8"/>
          <w:w w:val="110"/>
        </w:rPr>
        <w:t xml:space="preserve"> </w:t>
      </w:r>
      <w:r>
        <w:rPr>
          <w:w w:val="110"/>
        </w:rPr>
        <w:t>al.</w:t>
      </w:r>
      <w:r>
        <w:rPr>
          <w:spacing w:val="-9"/>
          <w:w w:val="110"/>
        </w:rPr>
        <w:t xml:space="preserve"> </w:t>
      </w:r>
      <w:r>
        <w:rPr>
          <w:w w:val="110"/>
        </w:rPr>
        <w:t>2005).</w:t>
      </w:r>
      <w:r>
        <w:rPr>
          <w:spacing w:val="7"/>
          <w:w w:val="110"/>
        </w:rPr>
        <w:t xml:space="preserve"> </w:t>
      </w:r>
      <w:r>
        <w:rPr>
          <w:w w:val="110"/>
        </w:rPr>
        <w:t>Moreover,</w:t>
      </w:r>
      <w:r>
        <w:rPr>
          <w:spacing w:val="-8"/>
          <w:w w:val="110"/>
        </w:rPr>
        <w:t xml:space="preserve"> </w:t>
      </w:r>
      <w:r>
        <w:rPr>
          <w:w w:val="110"/>
        </w:rPr>
        <w:t>35%</w:t>
      </w:r>
      <w:r>
        <w:rPr>
          <w:spacing w:val="-8"/>
          <w:w w:val="110"/>
        </w:rPr>
        <w:t xml:space="preserve"> </w:t>
      </w:r>
      <w:r>
        <w:rPr>
          <w:w w:val="110"/>
        </w:rPr>
        <w:t>of</w:t>
      </w:r>
      <w:r>
        <w:rPr>
          <w:spacing w:val="-9"/>
          <w:w w:val="110"/>
        </w:rPr>
        <w:t xml:space="preserve"> </w:t>
      </w:r>
      <w:proofErr w:type="spellStart"/>
      <w:r>
        <w:rPr>
          <w:spacing w:val="-8"/>
          <w:w w:val="110"/>
        </w:rPr>
        <w:t>PsA</w:t>
      </w:r>
      <w:proofErr w:type="spellEnd"/>
      <w:r>
        <w:rPr>
          <w:spacing w:val="-8"/>
          <w:w w:val="110"/>
        </w:rPr>
        <w:t xml:space="preserve"> </w:t>
      </w:r>
      <w:r>
        <w:rPr>
          <w:w w:val="110"/>
        </w:rPr>
        <w:t>patients also undergo inflammation of the connective tissue at the insertion of tendons</w:t>
      </w:r>
      <w:r>
        <w:rPr>
          <w:spacing w:val="-15"/>
          <w:w w:val="110"/>
        </w:rPr>
        <w:t xml:space="preserve"> </w:t>
      </w:r>
      <w:r>
        <w:rPr>
          <w:w w:val="110"/>
        </w:rPr>
        <w:t>or</w:t>
      </w:r>
      <w:r>
        <w:rPr>
          <w:spacing w:val="-15"/>
          <w:w w:val="110"/>
        </w:rPr>
        <w:t xml:space="preserve"> </w:t>
      </w:r>
      <w:r>
        <w:rPr>
          <w:w w:val="110"/>
        </w:rPr>
        <w:t>ligaments,</w:t>
      </w:r>
      <w:r>
        <w:rPr>
          <w:spacing w:val="-12"/>
          <w:w w:val="110"/>
        </w:rPr>
        <w:t xml:space="preserve"> </w:t>
      </w:r>
      <w:r>
        <w:rPr>
          <w:w w:val="110"/>
        </w:rPr>
        <w:t>a</w:t>
      </w:r>
      <w:r>
        <w:rPr>
          <w:spacing w:val="-15"/>
          <w:w w:val="110"/>
        </w:rPr>
        <w:t xml:space="preserve"> </w:t>
      </w:r>
      <w:r>
        <w:rPr>
          <w:w w:val="110"/>
        </w:rPr>
        <w:t>phenomenon</w:t>
      </w:r>
      <w:r>
        <w:rPr>
          <w:spacing w:val="-14"/>
          <w:w w:val="110"/>
        </w:rPr>
        <w:t xml:space="preserve"> </w:t>
      </w:r>
      <w:r>
        <w:rPr>
          <w:w w:val="110"/>
        </w:rPr>
        <w:t>known</w:t>
      </w:r>
      <w:r>
        <w:rPr>
          <w:spacing w:val="-15"/>
          <w:w w:val="110"/>
        </w:rPr>
        <w:t xml:space="preserve"> </w:t>
      </w:r>
      <w:r>
        <w:rPr>
          <w:w w:val="110"/>
        </w:rPr>
        <w:t>as</w:t>
      </w:r>
      <w:r>
        <w:rPr>
          <w:spacing w:val="-14"/>
          <w:w w:val="110"/>
        </w:rPr>
        <w:t xml:space="preserve"> </w:t>
      </w:r>
      <w:proofErr w:type="spellStart"/>
      <w:r>
        <w:rPr>
          <w:w w:val="110"/>
        </w:rPr>
        <w:t>enthesitis</w:t>
      </w:r>
      <w:proofErr w:type="spellEnd"/>
      <w:r>
        <w:rPr>
          <w:spacing w:val="-15"/>
          <w:w w:val="110"/>
        </w:rPr>
        <w:t xml:space="preserve"> </w:t>
      </w:r>
      <w:r>
        <w:rPr>
          <w:w w:val="110"/>
        </w:rPr>
        <w:t>(</w:t>
      </w:r>
      <w:proofErr w:type="spellStart"/>
      <w:r>
        <w:rPr>
          <w:w w:val="110"/>
        </w:rPr>
        <w:t>McGonagle</w:t>
      </w:r>
      <w:proofErr w:type="spellEnd"/>
      <w:r>
        <w:rPr>
          <w:spacing w:val="-14"/>
          <w:w w:val="110"/>
        </w:rPr>
        <w:t xml:space="preserve"> </w:t>
      </w:r>
      <w:r>
        <w:rPr>
          <w:w w:val="110"/>
        </w:rPr>
        <w:t>et</w:t>
      </w:r>
      <w:r>
        <w:rPr>
          <w:spacing w:val="-15"/>
          <w:w w:val="110"/>
        </w:rPr>
        <w:t xml:space="preserve"> </w:t>
      </w:r>
      <w:r>
        <w:rPr>
          <w:w w:val="110"/>
        </w:rPr>
        <w:t>al.</w:t>
      </w:r>
      <w:r>
        <w:rPr>
          <w:spacing w:val="-15"/>
          <w:w w:val="110"/>
        </w:rPr>
        <w:t xml:space="preserve"> </w:t>
      </w:r>
      <w:r>
        <w:rPr>
          <w:spacing w:val="-3"/>
          <w:w w:val="110"/>
        </w:rPr>
        <w:t xml:space="preserve">2011; </w:t>
      </w:r>
      <w:proofErr w:type="spellStart"/>
      <w:r>
        <w:rPr>
          <w:w w:val="110"/>
        </w:rPr>
        <w:t>Polachek</w:t>
      </w:r>
      <w:proofErr w:type="spellEnd"/>
      <w:r>
        <w:rPr>
          <w:w w:val="110"/>
        </w:rPr>
        <w:t xml:space="preserve"> et al. 2017). The inflammatory environment at the </w:t>
      </w:r>
      <w:proofErr w:type="spellStart"/>
      <w:r>
        <w:rPr>
          <w:w w:val="110"/>
        </w:rPr>
        <w:t>entheses</w:t>
      </w:r>
      <w:proofErr w:type="spellEnd"/>
      <w:r>
        <w:rPr>
          <w:w w:val="110"/>
        </w:rPr>
        <w:t xml:space="preserve"> </w:t>
      </w:r>
      <w:proofErr w:type="spellStart"/>
      <w:r>
        <w:rPr>
          <w:w w:val="110"/>
        </w:rPr>
        <w:t>favours</w:t>
      </w:r>
      <w:proofErr w:type="spellEnd"/>
      <w:r>
        <w:rPr>
          <w:w w:val="110"/>
        </w:rPr>
        <w:t xml:space="preserve"> bony spurs formation along the insertion sites, </w:t>
      </w:r>
      <w:del w:id="42" w:author="Microsoft Office User" w:date="2018-12-20T21:17:00Z">
        <w:r w:rsidDel="00345E2E">
          <w:rPr>
            <w:w w:val="110"/>
          </w:rPr>
          <w:delText>alike in</w:delText>
        </w:r>
      </w:del>
      <w:ins w:id="43" w:author="Microsoft Office User" w:date="2018-12-20T21:17:00Z">
        <w:r w:rsidR="00345E2E">
          <w:rPr>
            <w:w w:val="110"/>
          </w:rPr>
          <w:t>similar to</w:t>
        </w:r>
      </w:ins>
      <w:r>
        <w:rPr>
          <w:w w:val="110"/>
        </w:rPr>
        <w:t xml:space="preserve"> RA, causing structural debilitation of the joints</w:t>
      </w:r>
      <w:r>
        <w:rPr>
          <w:spacing w:val="-24"/>
          <w:w w:val="110"/>
        </w:rPr>
        <w:t xml:space="preserve"> </w:t>
      </w:r>
      <w:r w:rsidRPr="00345E2E">
        <w:rPr>
          <w:w w:val="110"/>
          <w:highlight w:val="yellow"/>
          <w:rPrChange w:id="44" w:author="Microsoft Office User" w:date="2018-12-20T21:17:00Z">
            <w:rPr>
              <w:w w:val="110"/>
            </w:rPr>
          </w:rPrChange>
        </w:rPr>
        <w:t>parencite</w:t>
      </w:r>
      <w:r>
        <w:rPr>
          <w:w w:val="110"/>
        </w:rPr>
        <w:t>Benjamin2009</w:t>
      </w:r>
      <w:proofErr w:type="gramStart"/>
      <w:r>
        <w:rPr>
          <w:w w:val="110"/>
        </w:rPr>
        <w:t>,Finzel2014</w:t>
      </w:r>
      <w:proofErr w:type="gramEnd"/>
      <w:r>
        <w:rPr>
          <w:w w:val="110"/>
        </w:rPr>
        <w:t>.</w:t>
      </w:r>
    </w:p>
    <w:p w14:paraId="511DDADD" w14:textId="77777777" w:rsidR="00F76AB2" w:rsidRDefault="00F76AB2">
      <w:pPr>
        <w:spacing w:line="415" w:lineRule="auto"/>
        <w:jc w:val="both"/>
        <w:sectPr w:rsidR="00F76AB2">
          <w:pgSz w:w="11910" w:h="16840"/>
          <w:pgMar w:top="1580" w:right="620" w:bottom="800" w:left="1680" w:header="1231" w:footer="615" w:gutter="0"/>
          <w:cols w:space="720"/>
        </w:sectPr>
      </w:pPr>
    </w:p>
    <w:p w14:paraId="01624135" w14:textId="77777777" w:rsidR="00F76AB2" w:rsidRDefault="00F76AB2">
      <w:pPr>
        <w:pStyle w:val="BodyText"/>
        <w:rPr>
          <w:sz w:val="20"/>
        </w:rPr>
      </w:pPr>
    </w:p>
    <w:p w14:paraId="316C3777" w14:textId="77777777" w:rsidR="00F76AB2" w:rsidRDefault="00F76AB2">
      <w:pPr>
        <w:pStyle w:val="BodyText"/>
        <w:spacing w:before="4"/>
        <w:rPr>
          <w:sz w:val="19"/>
        </w:rPr>
      </w:pPr>
    </w:p>
    <w:p w14:paraId="1F98A654" w14:textId="77777777" w:rsidR="00F76AB2" w:rsidRDefault="00B2285E">
      <w:pPr>
        <w:pStyle w:val="BodyText"/>
        <w:spacing w:before="98"/>
        <w:ind w:left="377"/>
      </w:pPr>
      <w:r>
        <w:rPr>
          <w:w w:val="115"/>
        </w:rPr>
        <w:t>Dysregulation of the innate and adaptive immune response</w:t>
      </w:r>
    </w:p>
    <w:p w14:paraId="3E31982E" w14:textId="77777777" w:rsidR="00F76AB2" w:rsidRDefault="00F76AB2">
      <w:pPr>
        <w:pStyle w:val="BodyText"/>
        <w:rPr>
          <w:sz w:val="31"/>
        </w:rPr>
      </w:pPr>
    </w:p>
    <w:p w14:paraId="0FA7ECA0" w14:textId="0D06BE52" w:rsidR="00F76AB2" w:rsidRDefault="00B2285E">
      <w:pPr>
        <w:pStyle w:val="BodyText"/>
        <w:spacing w:line="415" w:lineRule="auto"/>
        <w:ind w:left="377" w:right="721" w:firstLine="566"/>
        <w:jc w:val="both"/>
      </w:pPr>
      <w:r>
        <w:rPr>
          <w:w w:val="115"/>
        </w:rPr>
        <w:t xml:space="preserve">The dysregulated immune response in psoriasis and </w:t>
      </w:r>
      <w:proofErr w:type="spellStart"/>
      <w:r>
        <w:rPr>
          <w:spacing w:val="-4"/>
          <w:w w:val="115"/>
        </w:rPr>
        <w:t>PsA</w:t>
      </w:r>
      <w:proofErr w:type="spellEnd"/>
      <w:r>
        <w:rPr>
          <w:spacing w:val="-4"/>
          <w:w w:val="115"/>
        </w:rPr>
        <w:t xml:space="preserve"> </w:t>
      </w:r>
      <w:r>
        <w:rPr>
          <w:w w:val="115"/>
        </w:rPr>
        <w:t xml:space="preserve">is the result </w:t>
      </w:r>
      <w:r>
        <w:rPr>
          <w:spacing w:val="-6"/>
          <w:w w:val="115"/>
        </w:rPr>
        <w:t xml:space="preserve">of </w:t>
      </w:r>
      <w:r>
        <w:rPr>
          <w:w w:val="115"/>
        </w:rPr>
        <w:t>the interaction between innate and adaptive immune cells through feedback loops and a complex cytokine milieu (Figure 1.1). Interferon (IFN)-</w:t>
      </w:r>
      <w:r>
        <w:rPr>
          <w:i/>
          <w:w w:val="115"/>
        </w:rPr>
        <w:t xml:space="preserve">α </w:t>
      </w:r>
      <w:r>
        <w:rPr>
          <w:w w:val="115"/>
        </w:rPr>
        <w:t xml:space="preserve">and </w:t>
      </w:r>
      <w:r>
        <w:rPr>
          <w:i/>
          <w:w w:val="115"/>
        </w:rPr>
        <w:t xml:space="preserve">γ </w:t>
      </w:r>
      <w:r>
        <w:rPr>
          <w:w w:val="115"/>
        </w:rPr>
        <w:t xml:space="preserve">are </w:t>
      </w:r>
      <w:del w:id="45" w:author="Microsoft Office User" w:date="2018-12-20T21:21:00Z">
        <w:r w:rsidDel="000819C4">
          <w:rPr>
            <w:w w:val="115"/>
          </w:rPr>
          <w:delText xml:space="preserve">amongst the most relevant </w:delText>
        </w:r>
      </w:del>
      <w:r>
        <w:rPr>
          <w:w w:val="115"/>
        </w:rPr>
        <w:t>innate immune cytokines involved in disease initiation (Leanne2009)</w:t>
      </w:r>
      <w:ins w:id="46" w:author="Microsoft Office User" w:date="2018-12-20T21:21:00Z">
        <w:r w:rsidR="000819C4">
          <w:rPr>
            <w:w w:val="115"/>
          </w:rPr>
          <w:t xml:space="preserve"> </w:t>
        </w:r>
      </w:ins>
      <w:del w:id="47" w:author="Microsoft Office User" w:date="2018-12-20T21:21:00Z">
        <w:r w:rsidDel="000819C4">
          <w:rPr>
            <w:w w:val="115"/>
          </w:rPr>
          <w:delText xml:space="preserve">. Both cytokines are </w:delText>
        </w:r>
      </w:del>
      <w:r>
        <w:rPr>
          <w:w w:val="115"/>
        </w:rPr>
        <w:t xml:space="preserve">mainly produced by </w:t>
      </w:r>
      <w:r>
        <w:rPr>
          <w:spacing w:val="-3"/>
          <w:w w:val="115"/>
        </w:rPr>
        <w:t xml:space="preserve">circulating </w:t>
      </w:r>
      <w:proofErr w:type="spellStart"/>
      <w:r>
        <w:rPr>
          <w:w w:val="115"/>
        </w:rPr>
        <w:t>plasmacytoid</w:t>
      </w:r>
      <w:proofErr w:type="spellEnd"/>
      <w:r>
        <w:rPr>
          <w:spacing w:val="-49"/>
          <w:w w:val="115"/>
        </w:rPr>
        <w:t xml:space="preserve"> </w:t>
      </w:r>
      <w:r>
        <w:rPr>
          <w:w w:val="115"/>
        </w:rPr>
        <w:t>dendritic</w:t>
      </w:r>
      <w:r>
        <w:rPr>
          <w:spacing w:val="-49"/>
          <w:w w:val="115"/>
        </w:rPr>
        <w:t xml:space="preserve"> </w:t>
      </w:r>
      <w:r>
        <w:rPr>
          <w:w w:val="115"/>
        </w:rPr>
        <w:t>cells</w:t>
      </w:r>
      <w:r>
        <w:rPr>
          <w:spacing w:val="-48"/>
          <w:w w:val="115"/>
        </w:rPr>
        <w:t xml:space="preserve"> </w:t>
      </w:r>
      <w:r>
        <w:rPr>
          <w:w w:val="115"/>
        </w:rPr>
        <w:t>(</w:t>
      </w:r>
      <w:proofErr w:type="spellStart"/>
      <w:r>
        <w:rPr>
          <w:w w:val="115"/>
        </w:rPr>
        <w:t>pDCs</w:t>
      </w:r>
      <w:proofErr w:type="spellEnd"/>
      <w:r>
        <w:rPr>
          <w:w w:val="115"/>
        </w:rPr>
        <w:t>)</w:t>
      </w:r>
      <w:r>
        <w:rPr>
          <w:spacing w:val="-49"/>
          <w:w w:val="115"/>
        </w:rPr>
        <w:t xml:space="preserve"> </w:t>
      </w:r>
      <w:r>
        <w:rPr>
          <w:w w:val="115"/>
        </w:rPr>
        <w:t>and</w:t>
      </w:r>
      <w:r>
        <w:rPr>
          <w:spacing w:val="-48"/>
          <w:w w:val="115"/>
        </w:rPr>
        <w:t xml:space="preserve"> </w:t>
      </w:r>
      <w:r>
        <w:rPr>
          <w:w w:val="115"/>
        </w:rPr>
        <w:t>myeloid</w:t>
      </w:r>
      <w:r>
        <w:rPr>
          <w:spacing w:val="-49"/>
          <w:w w:val="115"/>
        </w:rPr>
        <w:t xml:space="preserve"> </w:t>
      </w:r>
      <w:r>
        <w:rPr>
          <w:w w:val="115"/>
        </w:rPr>
        <w:t>DC</w:t>
      </w:r>
      <w:r>
        <w:rPr>
          <w:spacing w:val="-48"/>
          <w:w w:val="115"/>
        </w:rPr>
        <w:t xml:space="preserve"> </w:t>
      </w:r>
      <w:r>
        <w:rPr>
          <w:w w:val="115"/>
        </w:rPr>
        <w:t>(</w:t>
      </w:r>
      <w:proofErr w:type="spellStart"/>
      <w:r>
        <w:rPr>
          <w:w w:val="115"/>
        </w:rPr>
        <w:t>mDCs</w:t>
      </w:r>
      <w:proofErr w:type="spellEnd"/>
      <w:r>
        <w:rPr>
          <w:w w:val="115"/>
        </w:rPr>
        <w:t>),</w:t>
      </w:r>
      <w:r>
        <w:rPr>
          <w:spacing w:val="-49"/>
          <w:w w:val="115"/>
        </w:rPr>
        <w:t xml:space="preserve"> </w:t>
      </w:r>
      <w:r>
        <w:rPr>
          <w:spacing w:val="-3"/>
          <w:w w:val="115"/>
        </w:rPr>
        <w:t>respectively</w:t>
      </w:r>
      <w:ins w:id="48" w:author="Microsoft Office User" w:date="2018-12-20T21:21:00Z">
        <w:r w:rsidR="000819C4">
          <w:rPr>
            <w:spacing w:val="-48"/>
            <w:w w:val="115"/>
          </w:rPr>
          <w:t xml:space="preserve"> </w:t>
        </w:r>
      </w:ins>
      <w:del w:id="49" w:author="Microsoft Office User" w:date="2018-12-20T21:21:00Z">
        <w:r w:rsidDel="000819C4">
          <w:rPr>
            <w:spacing w:val="-3"/>
            <w:w w:val="115"/>
          </w:rPr>
          <w:delText>,</w:delText>
        </w:r>
        <w:r w:rsidDel="000819C4">
          <w:rPr>
            <w:spacing w:val="-48"/>
            <w:w w:val="115"/>
          </w:rPr>
          <w:delText xml:space="preserve"> </w:delText>
        </w:r>
        <w:r w:rsidDel="000819C4">
          <w:rPr>
            <w:spacing w:val="-3"/>
            <w:w w:val="115"/>
          </w:rPr>
          <w:delText xml:space="preserve">upon </w:delText>
        </w:r>
        <w:r w:rsidDel="000819C4">
          <w:rPr>
            <w:w w:val="115"/>
          </w:rPr>
          <w:delText>activation</w:delText>
        </w:r>
        <w:r w:rsidDel="000819C4">
          <w:rPr>
            <w:spacing w:val="-41"/>
            <w:w w:val="115"/>
          </w:rPr>
          <w:delText xml:space="preserve"> </w:delText>
        </w:r>
        <w:r w:rsidDel="000819C4">
          <w:rPr>
            <w:w w:val="115"/>
          </w:rPr>
          <w:delText>by</w:delText>
        </w:r>
        <w:r w:rsidDel="000819C4">
          <w:rPr>
            <w:spacing w:val="-41"/>
            <w:w w:val="115"/>
          </w:rPr>
          <w:delText xml:space="preserve"> </w:delText>
        </w:r>
        <w:r w:rsidDel="000819C4">
          <w:rPr>
            <w:spacing w:val="-5"/>
            <w:w w:val="115"/>
          </w:rPr>
          <w:delText>KCs</w:delText>
        </w:r>
        <w:r w:rsidDel="000819C4">
          <w:rPr>
            <w:spacing w:val="-41"/>
            <w:w w:val="115"/>
          </w:rPr>
          <w:delText xml:space="preserve"> </w:delText>
        </w:r>
        <w:r w:rsidDel="000819C4">
          <w:rPr>
            <w:w w:val="115"/>
          </w:rPr>
          <w:delText>pro-inflammatory</w:delText>
        </w:r>
        <w:r w:rsidDel="000819C4">
          <w:rPr>
            <w:spacing w:val="-41"/>
            <w:w w:val="115"/>
          </w:rPr>
          <w:delText xml:space="preserve"> </w:delText>
        </w:r>
        <w:r w:rsidDel="000819C4">
          <w:rPr>
            <w:w w:val="115"/>
          </w:rPr>
          <w:delText>cytokines</w:delText>
        </w:r>
        <w:r w:rsidDel="000819C4">
          <w:rPr>
            <w:spacing w:val="-41"/>
            <w:w w:val="115"/>
          </w:rPr>
          <w:delText xml:space="preserve"> </w:delText>
        </w:r>
      </w:del>
      <w:r>
        <w:rPr>
          <w:spacing w:val="-3"/>
          <w:w w:val="115"/>
        </w:rPr>
        <w:t>(</w:t>
      </w:r>
      <w:proofErr w:type="spellStart"/>
      <w:r>
        <w:rPr>
          <w:spacing w:val="-3"/>
          <w:w w:val="115"/>
        </w:rPr>
        <w:t>Perera</w:t>
      </w:r>
      <w:proofErr w:type="spellEnd"/>
      <w:r>
        <w:rPr>
          <w:spacing w:val="-41"/>
          <w:w w:val="115"/>
        </w:rPr>
        <w:t xml:space="preserve"> </w:t>
      </w:r>
      <w:r>
        <w:rPr>
          <w:w w:val="115"/>
        </w:rPr>
        <w:t>et</w:t>
      </w:r>
      <w:r>
        <w:rPr>
          <w:spacing w:val="-41"/>
          <w:w w:val="115"/>
        </w:rPr>
        <w:t xml:space="preserve"> </w:t>
      </w:r>
      <w:r>
        <w:rPr>
          <w:w w:val="115"/>
        </w:rPr>
        <w:t>al.</w:t>
      </w:r>
      <w:r>
        <w:rPr>
          <w:spacing w:val="-41"/>
          <w:w w:val="115"/>
        </w:rPr>
        <w:t xml:space="preserve"> </w:t>
      </w:r>
      <w:r>
        <w:rPr>
          <w:w w:val="115"/>
        </w:rPr>
        <w:t>2012)</w:t>
      </w:r>
      <w:del w:id="50" w:author="Microsoft Office User" w:date="2018-12-20T21:22:00Z">
        <w:r w:rsidDel="000819C4">
          <w:rPr>
            <w:w w:val="115"/>
          </w:rPr>
          <w:delText>.</w:delText>
        </w:r>
        <w:r w:rsidDel="000819C4">
          <w:rPr>
            <w:spacing w:val="-29"/>
            <w:w w:val="115"/>
          </w:rPr>
          <w:delText xml:space="preserve"> </w:delText>
        </w:r>
        <w:r w:rsidDel="000819C4">
          <w:rPr>
            <w:w w:val="115"/>
          </w:rPr>
          <w:delText xml:space="preserve">Nevertheless production by </w:delText>
        </w:r>
      </w:del>
      <w:ins w:id="51" w:author="Microsoft Office User" w:date="2018-12-20T21:22:00Z">
        <w:r w:rsidR="000819C4">
          <w:rPr>
            <w:w w:val="115"/>
          </w:rPr>
          <w:t xml:space="preserve"> as well as </w:t>
        </w:r>
      </w:ins>
      <w:r>
        <w:rPr>
          <w:w w:val="115"/>
        </w:rPr>
        <w:t xml:space="preserve">T cells in </w:t>
      </w:r>
      <w:del w:id="52" w:author="Microsoft Office User" w:date="2018-12-20T21:22:00Z">
        <w:r w:rsidDel="000819C4">
          <w:rPr>
            <w:w w:val="115"/>
          </w:rPr>
          <w:delText xml:space="preserve">the </w:delText>
        </w:r>
      </w:del>
      <w:proofErr w:type="spellStart"/>
      <w:r>
        <w:rPr>
          <w:w w:val="115"/>
        </w:rPr>
        <w:t>lesional</w:t>
      </w:r>
      <w:proofErr w:type="spellEnd"/>
      <w:r>
        <w:rPr>
          <w:w w:val="115"/>
        </w:rPr>
        <w:t xml:space="preserve"> skin </w:t>
      </w:r>
      <w:del w:id="53" w:author="Microsoft Office User" w:date="2018-12-20T21:22:00Z">
        <w:r w:rsidDel="000819C4">
          <w:rPr>
            <w:w w:val="115"/>
          </w:rPr>
          <w:delText xml:space="preserve">has also been demonstrated </w:delText>
        </w:r>
      </w:del>
      <w:r>
        <w:rPr>
          <w:w w:val="115"/>
        </w:rPr>
        <w:t>(</w:t>
      </w:r>
      <w:proofErr w:type="spellStart"/>
      <w:r>
        <w:rPr>
          <w:w w:val="115"/>
        </w:rPr>
        <w:t>Hijnen</w:t>
      </w:r>
      <w:proofErr w:type="spellEnd"/>
      <w:r>
        <w:rPr>
          <w:w w:val="115"/>
        </w:rPr>
        <w:t xml:space="preserve"> et al. 2013). Increased mRNA levels for both IFNs </w:t>
      </w:r>
      <w:proofErr w:type="gramStart"/>
      <w:r>
        <w:rPr>
          <w:w w:val="115"/>
        </w:rPr>
        <w:t xml:space="preserve">have been detected in </w:t>
      </w:r>
      <w:r w:rsidR="000819C4">
        <w:rPr>
          <w:w w:val="115"/>
        </w:rPr>
        <w:t>skin plaques</w:t>
      </w:r>
      <w:r>
        <w:rPr>
          <w:w w:val="115"/>
        </w:rPr>
        <w:t xml:space="preserve"> and </w:t>
      </w:r>
      <w:r w:rsidR="000819C4">
        <w:rPr>
          <w:w w:val="115"/>
        </w:rPr>
        <w:t xml:space="preserve">shown </w:t>
      </w:r>
      <w:r>
        <w:rPr>
          <w:w w:val="115"/>
        </w:rPr>
        <w:t xml:space="preserve">to contribute to lymphocyte recruitment </w:t>
      </w:r>
      <w:r>
        <w:rPr>
          <w:spacing w:val="-5"/>
          <w:w w:val="115"/>
        </w:rPr>
        <w:t xml:space="preserve">and </w:t>
      </w:r>
      <w:r>
        <w:rPr>
          <w:w w:val="115"/>
        </w:rPr>
        <w:t>maintenance</w:t>
      </w:r>
      <w:r>
        <w:rPr>
          <w:spacing w:val="-15"/>
          <w:w w:val="115"/>
        </w:rPr>
        <w:t xml:space="preserve"> </w:t>
      </w:r>
      <w:r>
        <w:rPr>
          <w:w w:val="115"/>
        </w:rPr>
        <w:t>of</w:t>
      </w:r>
      <w:r>
        <w:rPr>
          <w:spacing w:val="-15"/>
          <w:w w:val="115"/>
        </w:rPr>
        <w:t xml:space="preserve"> </w:t>
      </w:r>
      <w:r>
        <w:rPr>
          <w:w w:val="115"/>
        </w:rPr>
        <w:t>DC</w:t>
      </w:r>
      <w:r>
        <w:rPr>
          <w:spacing w:val="-15"/>
          <w:w w:val="115"/>
        </w:rPr>
        <w:t xml:space="preserve"> </w:t>
      </w:r>
      <w:r>
        <w:rPr>
          <w:w w:val="115"/>
        </w:rPr>
        <w:t>activation</w:t>
      </w:r>
      <w:r>
        <w:rPr>
          <w:spacing w:val="-15"/>
          <w:w w:val="115"/>
        </w:rPr>
        <w:t xml:space="preserve"> </w:t>
      </w:r>
      <w:r>
        <w:rPr>
          <w:w w:val="115"/>
        </w:rPr>
        <w:t>(</w:t>
      </w:r>
      <w:proofErr w:type="spellStart"/>
      <w:r>
        <w:rPr>
          <w:w w:val="115"/>
        </w:rPr>
        <w:t>Schmid</w:t>
      </w:r>
      <w:proofErr w:type="spellEnd"/>
      <w:r>
        <w:rPr>
          <w:spacing w:val="-15"/>
          <w:w w:val="115"/>
        </w:rPr>
        <w:t xml:space="preserve"> </w:t>
      </w:r>
      <w:r>
        <w:rPr>
          <w:w w:val="115"/>
        </w:rPr>
        <w:t>et</w:t>
      </w:r>
      <w:r>
        <w:rPr>
          <w:spacing w:val="-15"/>
          <w:w w:val="115"/>
        </w:rPr>
        <w:t xml:space="preserve"> </w:t>
      </w:r>
      <w:r>
        <w:rPr>
          <w:w w:val="115"/>
        </w:rPr>
        <w:t>al.</w:t>
      </w:r>
      <w:r>
        <w:rPr>
          <w:spacing w:val="-14"/>
          <w:w w:val="115"/>
        </w:rPr>
        <w:t xml:space="preserve"> </w:t>
      </w:r>
      <w:r>
        <w:rPr>
          <w:w w:val="115"/>
        </w:rPr>
        <w:t>1994)</w:t>
      </w:r>
      <w:proofErr w:type="gramEnd"/>
      <w:r>
        <w:rPr>
          <w:w w:val="115"/>
        </w:rPr>
        <w:t>.</w:t>
      </w:r>
      <w:r>
        <w:rPr>
          <w:spacing w:val="25"/>
          <w:w w:val="115"/>
        </w:rPr>
        <w:t xml:space="preserve"> </w:t>
      </w:r>
      <w:r>
        <w:rPr>
          <w:w w:val="115"/>
        </w:rPr>
        <w:t>TNF-</w:t>
      </w:r>
      <w:r>
        <w:rPr>
          <w:i/>
          <w:w w:val="115"/>
        </w:rPr>
        <w:t>α</w:t>
      </w:r>
      <w:r>
        <w:rPr>
          <w:i/>
          <w:spacing w:val="-7"/>
          <w:w w:val="115"/>
        </w:rPr>
        <w:t xml:space="preserve"> </w:t>
      </w:r>
      <w:r>
        <w:rPr>
          <w:w w:val="115"/>
        </w:rPr>
        <w:t>is</w:t>
      </w:r>
      <w:r>
        <w:rPr>
          <w:spacing w:val="-15"/>
          <w:w w:val="115"/>
        </w:rPr>
        <w:t xml:space="preserve"> </w:t>
      </w:r>
      <w:r>
        <w:rPr>
          <w:w w:val="115"/>
        </w:rPr>
        <w:t>another</w:t>
      </w:r>
      <w:r>
        <w:rPr>
          <w:spacing w:val="-15"/>
          <w:w w:val="115"/>
        </w:rPr>
        <w:t xml:space="preserve"> </w:t>
      </w:r>
      <w:del w:id="54" w:author="Microsoft Office User" w:date="2018-12-20T21:19:00Z">
        <w:r w:rsidDel="000819C4">
          <w:rPr>
            <w:w w:val="115"/>
          </w:rPr>
          <w:delText xml:space="preserve">pivotal </w:delText>
        </w:r>
      </w:del>
      <w:ins w:id="55" w:author="Microsoft Office User" w:date="2018-12-20T21:19:00Z">
        <w:r w:rsidR="000819C4">
          <w:rPr>
            <w:w w:val="115"/>
          </w:rPr>
          <w:t xml:space="preserve">key </w:t>
        </w:r>
      </w:ins>
      <w:r>
        <w:rPr>
          <w:w w:val="115"/>
        </w:rPr>
        <w:t>cytokine</w:t>
      </w:r>
      <w:r>
        <w:rPr>
          <w:spacing w:val="-18"/>
          <w:w w:val="115"/>
        </w:rPr>
        <w:t xml:space="preserve"> </w:t>
      </w:r>
      <w:r>
        <w:rPr>
          <w:w w:val="115"/>
        </w:rPr>
        <w:t>involved</w:t>
      </w:r>
      <w:r>
        <w:rPr>
          <w:spacing w:val="-17"/>
          <w:w w:val="115"/>
        </w:rPr>
        <w:t xml:space="preserve"> </w:t>
      </w:r>
      <w:r>
        <w:rPr>
          <w:w w:val="115"/>
        </w:rPr>
        <w:t>in</w:t>
      </w:r>
      <w:r>
        <w:rPr>
          <w:spacing w:val="-18"/>
          <w:w w:val="115"/>
        </w:rPr>
        <w:t xml:space="preserve"> </w:t>
      </w:r>
      <w:r>
        <w:rPr>
          <w:w w:val="115"/>
        </w:rPr>
        <w:t>the</w:t>
      </w:r>
      <w:r>
        <w:rPr>
          <w:spacing w:val="-17"/>
          <w:w w:val="115"/>
        </w:rPr>
        <w:t xml:space="preserve"> </w:t>
      </w:r>
      <w:del w:id="56" w:author="Microsoft Office User" w:date="2018-12-20T21:23:00Z">
        <w:r w:rsidDel="000819C4">
          <w:rPr>
            <w:w w:val="115"/>
          </w:rPr>
          <w:delText>psoriasis</w:delText>
        </w:r>
        <w:r w:rsidDel="000819C4">
          <w:rPr>
            <w:spacing w:val="-17"/>
            <w:w w:val="115"/>
          </w:rPr>
          <w:delText xml:space="preserve"> </w:delText>
        </w:r>
        <w:r w:rsidDel="000819C4">
          <w:rPr>
            <w:w w:val="115"/>
          </w:rPr>
          <w:delText>and</w:delText>
        </w:r>
        <w:r w:rsidDel="000819C4">
          <w:rPr>
            <w:spacing w:val="-18"/>
            <w:w w:val="115"/>
          </w:rPr>
          <w:delText xml:space="preserve"> </w:delText>
        </w:r>
        <w:r w:rsidDel="000819C4">
          <w:rPr>
            <w:spacing w:val="-4"/>
            <w:w w:val="115"/>
          </w:rPr>
          <w:delText>PsA</w:delText>
        </w:r>
        <w:r w:rsidDel="000819C4">
          <w:rPr>
            <w:spacing w:val="-18"/>
            <w:w w:val="115"/>
          </w:rPr>
          <w:delText xml:space="preserve"> </w:delText>
        </w:r>
      </w:del>
      <w:r>
        <w:rPr>
          <w:w w:val="115"/>
        </w:rPr>
        <w:t>dysregulated</w:t>
      </w:r>
      <w:r>
        <w:rPr>
          <w:spacing w:val="-17"/>
          <w:w w:val="115"/>
        </w:rPr>
        <w:t xml:space="preserve"> </w:t>
      </w:r>
      <w:r>
        <w:rPr>
          <w:w w:val="115"/>
        </w:rPr>
        <w:t>innate</w:t>
      </w:r>
      <w:r>
        <w:rPr>
          <w:spacing w:val="-17"/>
          <w:w w:val="115"/>
        </w:rPr>
        <w:t xml:space="preserve"> </w:t>
      </w:r>
      <w:r>
        <w:rPr>
          <w:w w:val="115"/>
        </w:rPr>
        <w:t>immune</w:t>
      </w:r>
      <w:ins w:id="57" w:author="Microsoft Office User" w:date="2018-12-20T21:23:00Z">
        <w:r w:rsidR="000819C4" w:rsidRPr="000819C4">
          <w:rPr>
            <w:w w:val="115"/>
          </w:rPr>
          <w:t xml:space="preserve"> </w:t>
        </w:r>
        <w:r w:rsidR="000819C4">
          <w:rPr>
            <w:w w:val="115"/>
          </w:rPr>
          <w:t>observed in psoriasis</w:t>
        </w:r>
        <w:r w:rsidR="000819C4">
          <w:rPr>
            <w:spacing w:val="-17"/>
            <w:w w:val="115"/>
          </w:rPr>
          <w:t xml:space="preserve"> </w:t>
        </w:r>
        <w:r w:rsidR="000819C4">
          <w:rPr>
            <w:w w:val="115"/>
          </w:rPr>
          <w:t>and</w:t>
        </w:r>
        <w:r w:rsidR="000819C4">
          <w:rPr>
            <w:spacing w:val="-18"/>
            <w:w w:val="115"/>
          </w:rPr>
          <w:t xml:space="preserve"> </w:t>
        </w:r>
        <w:proofErr w:type="spellStart"/>
        <w:r w:rsidR="000819C4">
          <w:rPr>
            <w:spacing w:val="-4"/>
            <w:w w:val="115"/>
          </w:rPr>
          <w:t>PsA</w:t>
        </w:r>
      </w:ins>
      <w:r>
        <w:rPr>
          <w:w w:val="115"/>
        </w:rPr>
        <w:t>.</w:t>
      </w:r>
      <w:proofErr w:type="spellEnd"/>
      <w:r>
        <w:rPr>
          <w:spacing w:val="15"/>
          <w:w w:val="115"/>
        </w:rPr>
        <w:t xml:space="preserve"> </w:t>
      </w:r>
      <w:r>
        <w:rPr>
          <w:w w:val="115"/>
        </w:rPr>
        <w:t xml:space="preserve">TNF- </w:t>
      </w:r>
      <w:r>
        <w:rPr>
          <w:i/>
          <w:w w:val="115"/>
        </w:rPr>
        <w:t>α</w:t>
      </w:r>
      <w:r>
        <w:rPr>
          <w:i/>
          <w:spacing w:val="-4"/>
          <w:w w:val="115"/>
        </w:rPr>
        <w:t xml:space="preserve"> </w:t>
      </w:r>
      <w:r>
        <w:rPr>
          <w:w w:val="115"/>
        </w:rPr>
        <w:t>is</w:t>
      </w:r>
      <w:r>
        <w:rPr>
          <w:spacing w:val="-12"/>
          <w:w w:val="115"/>
        </w:rPr>
        <w:t xml:space="preserve"> </w:t>
      </w:r>
      <w:r>
        <w:rPr>
          <w:w w:val="115"/>
        </w:rPr>
        <w:t>produced</w:t>
      </w:r>
      <w:r>
        <w:rPr>
          <w:spacing w:val="-13"/>
          <w:w w:val="115"/>
        </w:rPr>
        <w:t xml:space="preserve"> </w:t>
      </w:r>
      <w:r>
        <w:rPr>
          <w:w w:val="115"/>
        </w:rPr>
        <w:t>by</w:t>
      </w:r>
      <w:r>
        <w:rPr>
          <w:spacing w:val="-12"/>
          <w:w w:val="115"/>
        </w:rPr>
        <w:t xml:space="preserve"> </w:t>
      </w:r>
      <w:r>
        <w:rPr>
          <w:w w:val="115"/>
        </w:rPr>
        <w:t>activated</w:t>
      </w:r>
      <w:del w:id="58" w:author="Microsoft Office User" w:date="2018-12-23T12:37:00Z">
        <w:r w:rsidDel="003C6F6A">
          <w:rPr>
            <w:spacing w:val="-12"/>
            <w:w w:val="115"/>
          </w:rPr>
          <w:delText xml:space="preserve"> </w:delText>
        </w:r>
        <w:r w:rsidDel="003C6F6A">
          <w:rPr>
            <w:spacing w:val="-4"/>
            <w:w w:val="115"/>
          </w:rPr>
          <w:delText>KCs</w:delText>
        </w:r>
      </w:del>
      <w:ins w:id="59" w:author="Microsoft Office User" w:date="2018-12-23T12:37:00Z">
        <w:r w:rsidR="003C6F6A">
          <w:rPr>
            <w:spacing w:val="-12"/>
            <w:w w:val="115"/>
          </w:rPr>
          <w:t xml:space="preserve"> keratinocytes</w:t>
        </w:r>
      </w:ins>
      <w:r>
        <w:rPr>
          <w:spacing w:val="-4"/>
          <w:w w:val="115"/>
        </w:rPr>
        <w:t>,</w:t>
      </w:r>
      <w:r>
        <w:rPr>
          <w:spacing w:val="-9"/>
          <w:w w:val="115"/>
        </w:rPr>
        <w:t xml:space="preserve"> </w:t>
      </w:r>
      <w:r>
        <w:rPr>
          <w:w w:val="115"/>
        </w:rPr>
        <w:t>mast</w:t>
      </w:r>
      <w:r>
        <w:rPr>
          <w:spacing w:val="-12"/>
          <w:w w:val="115"/>
        </w:rPr>
        <w:t xml:space="preserve"> </w:t>
      </w:r>
      <w:r>
        <w:rPr>
          <w:w w:val="115"/>
        </w:rPr>
        <w:t>cells,</w:t>
      </w:r>
      <w:r>
        <w:rPr>
          <w:spacing w:val="-8"/>
          <w:w w:val="115"/>
        </w:rPr>
        <w:t xml:space="preserve"> </w:t>
      </w:r>
      <w:r>
        <w:rPr>
          <w:w w:val="115"/>
        </w:rPr>
        <w:t>NK</w:t>
      </w:r>
      <w:r>
        <w:rPr>
          <w:spacing w:val="-13"/>
          <w:w w:val="115"/>
        </w:rPr>
        <w:t xml:space="preserve"> </w:t>
      </w:r>
      <w:r>
        <w:rPr>
          <w:w w:val="115"/>
        </w:rPr>
        <w:t>and</w:t>
      </w:r>
      <w:r>
        <w:rPr>
          <w:spacing w:val="-12"/>
          <w:w w:val="115"/>
        </w:rPr>
        <w:t xml:space="preserve"> </w:t>
      </w:r>
      <w:r>
        <w:rPr>
          <w:w w:val="115"/>
        </w:rPr>
        <w:t>also</w:t>
      </w:r>
      <w:r>
        <w:rPr>
          <w:spacing w:val="-12"/>
          <w:w w:val="115"/>
        </w:rPr>
        <w:t xml:space="preserve"> </w:t>
      </w:r>
      <w:r>
        <w:rPr>
          <w:w w:val="115"/>
        </w:rPr>
        <w:t>adaptive</w:t>
      </w:r>
      <w:r>
        <w:rPr>
          <w:spacing w:val="-12"/>
          <w:w w:val="115"/>
        </w:rPr>
        <w:t xml:space="preserve"> </w:t>
      </w:r>
      <w:r>
        <w:rPr>
          <w:w w:val="115"/>
        </w:rPr>
        <w:t>immune</w:t>
      </w:r>
      <w:r>
        <w:rPr>
          <w:spacing w:val="-12"/>
          <w:w w:val="115"/>
        </w:rPr>
        <w:t xml:space="preserve"> </w:t>
      </w:r>
      <w:r>
        <w:rPr>
          <w:w w:val="115"/>
        </w:rPr>
        <w:t>cell types,</w:t>
      </w:r>
      <w:r>
        <w:rPr>
          <w:spacing w:val="-8"/>
          <w:w w:val="115"/>
        </w:rPr>
        <w:t xml:space="preserve"> </w:t>
      </w:r>
      <w:r>
        <w:rPr>
          <w:w w:val="115"/>
        </w:rPr>
        <w:t>including</w:t>
      </w:r>
      <w:r>
        <w:rPr>
          <w:spacing w:val="-11"/>
          <w:w w:val="115"/>
        </w:rPr>
        <w:t xml:space="preserve"> </w:t>
      </w:r>
      <w:r>
        <w:rPr>
          <w:w w:val="115"/>
        </w:rPr>
        <w:t>T</w:t>
      </w:r>
      <w:r>
        <w:rPr>
          <w:spacing w:val="-10"/>
          <w:w w:val="115"/>
        </w:rPr>
        <w:t xml:space="preserve"> </w:t>
      </w:r>
      <w:r>
        <w:rPr>
          <w:w w:val="115"/>
        </w:rPr>
        <w:t>helper</w:t>
      </w:r>
      <w:r>
        <w:rPr>
          <w:spacing w:val="-11"/>
          <w:w w:val="115"/>
        </w:rPr>
        <w:t xml:space="preserve"> </w:t>
      </w:r>
      <w:r>
        <w:rPr>
          <w:w w:val="115"/>
        </w:rPr>
        <w:t>(</w:t>
      </w:r>
      <w:proofErr w:type="spellStart"/>
      <w:r>
        <w:rPr>
          <w:w w:val="115"/>
        </w:rPr>
        <w:t>Th</w:t>
      </w:r>
      <w:proofErr w:type="spellEnd"/>
      <w:r>
        <w:rPr>
          <w:w w:val="115"/>
        </w:rPr>
        <w:t>)-1</w:t>
      </w:r>
      <w:r>
        <w:rPr>
          <w:spacing w:val="-11"/>
          <w:w w:val="115"/>
        </w:rPr>
        <w:t xml:space="preserve"> </w:t>
      </w:r>
      <w:r>
        <w:rPr>
          <w:w w:val="115"/>
        </w:rPr>
        <w:t>and</w:t>
      </w:r>
      <w:r>
        <w:rPr>
          <w:spacing w:val="-11"/>
          <w:w w:val="115"/>
        </w:rPr>
        <w:t xml:space="preserve"> </w:t>
      </w:r>
      <w:r>
        <w:rPr>
          <w:w w:val="115"/>
        </w:rPr>
        <w:t>Th-17</w:t>
      </w:r>
      <w:r>
        <w:rPr>
          <w:spacing w:val="-11"/>
          <w:w w:val="115"/>
        </w:rPr>
        <w:t xml:space="preserve"> </w:t>
      </w:r>
      <w:r>
        <w:rPr>
          <w:w w:val="115"/>
        </w:rPr>
        <w:t>lymphocytes</w:t>
      </w:r>
      <w:r>
        <w:rPr>
          <w:spacing w:val="-10"/>
          <w:w w:val="115"/>
        </w:rPr>
        <w:t xml:space="preserve"> </w:t>
      </w:r>
      <w:ins w:id="60" w:author="Microsoft Office User" w:date="2018-12-20T21:19:00Z">
        <w:r w:rsidR="000819C4">
          <w:rPr>
            <w:spacing w:val="-10"/>
            <w:w w:val="115"/>
          </w:rPr>
          <w:t xml:space="preserve">that </w:t>
        </w:r>
      </w:ins>
      <w:r>
        <w:rPr>
          <w:w w:val="115"/>
        </w:rPr>
        <w:t>infiltrate</w:t>
      </w:r>
      <w:del w:id="61" w:author="Microsoft Office User" w:date="2018-12-20T21:19:00Z">
        <w:r w:rsidDel="000819C4">
          <w:rPr>
            <w:w w:val="115"/>
          </w:rPr>
          <w:delText>d</w:delText>
        </w:r>
        <w:r w:rsidDel="000819C4">
          <w:rPr>
            <w:spacing w:val="-11"/>
            <w:w w:val="115"/>
          </w:rPr>
          <w:delText xml:space="preserve"> </w:delText>
        </w:r>
        <w:r w:rsidDel="000819C4">
          <w:rPr>
            <w:w w:val="115"/>
          </w:rPr>
          <w:delText>in</w:delText>
        </w:r>
      </w:del>
      <w:r>
        <w:rPr>
          <w:spacing w:val="-11"/>
          <w:w w:val="115"/>
        </w:rPr>
        <w:t xml:space="preserve"> </w:t>
      </w:r>
      <w:del w:id="62" w:author="Microsoft Office User" w:date="2018-12-20T21:19:00Z">
        <w:r w:rsidDel="000819C4">
          <w:rPr>
            <w:w w:val="115"/>
          </w:rPr>
          <w:delText>the</w:delText>
        </w:r>
        <w:r w:rsidDel="000819C4">
          <w:rPr>
            <w:spacing w:val="-11"/>
            <w:w w:val="115"/>
          </w:rPr>
          <w:delText xml:space="preserve"> </w:delText>
        </w:r>
      </w:del>
      <w:r>
        <w:rPr>
          <w:w w:val="115"/>
        </w:rPr>
        <w:t xml:space="preserve">skin lesions and inflamed joints </w:t>
      </w:r>
      <w:r>
        <w:rPr>
          <w:spacing w:val="-3"/>
          <w:w w:val="115"/>
        </w:rPr>
        <w:t>(</w:t>
      </w:r>
      <w:proofErr w:type="spellStart"/>
      <w:r>
        <w:rPr>
          <w:spacing w:val="-3"/>
          <w:w w:val="115"/>
        </w:rPr>
        <w:t>Perera</w:t>
      </w:r>
      <w:proofErr w:type="spellEnd"/>
      <w:r>
        <w:rPr>
          <w:spacing w:val="-3"/>
          <w:w w:val="115"/>
        </w:rPr>
        <w:t xml:space="preserve"> </w:t>
      </w:r>
      <w:r>
        <w:rPr>
          <w:w w:val="115"/>
        </w:rPr>
        <w:t xml:space="preserve">et al. 2012; </w:t>
      </w:r>
      <w:proofErr w:type="spellStart"/>
      <w:r>
        <w:rPr>
          <w:w w:val="115"/>
        </w:rPr>
        <w:t>Lizzul</w:t>
      </w:r>
      <w:proofErr w:type="spellEnd"/>
      <w:r>
        <w:rPr>
          <w:w w:val="115"/>
        </w:rPr>
        <w:t xml:space="preserve"> et al. 2005). TNF-</w:t>
      </w:r>
      <w:r>
        <w:rPr>
          <w:i/>
          <w:w w:val="115"/>
        </w:rPr>
        <w:t xml:space="preserve">α </w:t>
      </w:r>
      <w:r>
        <w:rPr>
          <w:w w:val="115"/>
        </w:rPr>
        <w:t>causes</w:t>
      </w:r>
      <w:r>
        <w:rPr>
          <w:spacing w:val="-18"/>
          <w:w w:val="115"/>
        </w:rPr>
        <w:t xml:space="preserve"> </w:t>
      </w:r>
      <w:r>
        <w:rPr>
          <w:w w:val="115"/>
        </w:rPr>
        <w:t>activation</w:t>
      </w:r>
      <w:r>
        <w:rPr>
          <w:spacing w:val="-18"/>
          <w:w w:val="115"/>
        </w:rPr>
        <w:t xml:space="preserve"> </w:t>
      </w:r>
      <w:r>
        <w:rPr>
          <w:w w:val="115"/>
        </w:rPr>
        <w:t>of</w:t>
      </w:r>
      <w:r>
        <w:rPr>
          <w:spacing w:val="-17"/>
          <w:w w:val="115"/>
        </w:rPr>
        <w:t xml:space="preserve"> </w:t>
      </w:r>
      <w:r>
        <w:rPr>
          <w:w w:val="115"/>
        </w:rPr>
        <w:t>the</w:t>
      </w:r>
      <w:r>
        <w:rPr>
          <w:spacing w:val="-18"/>
          <w:w w:val="115"/>
        </w:rPr>
        <w:t xml:space="preserve"> </w:t>
      </w:r>
      <w:r>
        <w:rPr>
          <w:w w:val="115"/>
        </w:rPr>
        <w:t>nuclear</w:t>
      </w:r>
      <w:r>
        <w:rPr>
          <w:spacing w:val="-18"/>
          <w:w w:val="115"/>
        </w:rPr>
        <w:t xml:space="preserve"> </w:t>
      </w:r>
      <w:r>
        <w:rPr>
          <w:w w:val="115"/>
        </w:rPr>
        <w:t>factor</w:t>
      </w:r>
      <w:r>
        <w:rPr>
          <w:spacing w:val="-17"/>
          <w:w w:val="115"/>
        </w:rPr>
        <w:t xml:space="preserve"> </w:t>
      </w:r>
      <w:r>
        <w:rPr>
          <w:w w:val="115"/>
        </w:rPr>
        <w:t>kappa-light-chain-enhancer</w:t>
      </w:r>
      <w:r>
        <w:rPr>
          <w:spacing w:val="-18"/>
          <w:w w:val="115"/>
        </w:rPr>
        <w:t xml:space="preserve"> </w:t>
      </w:r>
      <w:r>
        <w:rPr>
          <w:w w:val="115"/>
        </w:rPr>
        <w:t>of</w:t>
      </w:r>
      <w:r>
        <w:rPr>
          <w:spacing w:val="-18"/>
          <w:w w:val="115"/>
        </w:rPr>
        <w:t xml:space="preserve"> </w:t>
      </w:r>
      <w:r>
        <w:rPr>
          <w:w w:val="115"/>
        </w:rPr>
        <w:t>activated B cells (NF-</w:t>
      </w:r>
      <w:proofErr w:type="spellStart"/>
      <w:r>
        <w:rPr>
          <w:i/>
          <w:w w:val="115"/>
        </w:rPr>
        <w:t>κ</w:t>
      </w:r>
      <w:r>
        <w:rPr>
          <w:w w:val="115"/>
        </w:rPr>
        <w:t>B</w:t>
      </w:r>
      <w:proofErr w:type="spellEnd"/>
      <w:r>
        <w:rPr>
          <w:w w:val="115"/>
        </w:rPr>
        <w:t xml:space="preserve">), a master transcriptional regulator </w:t>
      </w:r>
      <w:del w:id="63" w:author="Microsoft Office User" w:date="2018-12-20T21:20:00Z">
        <w:r w:rsidDel="000819C4">
          <w:rPr>
            <w:w w:val="115"/>
          </w:rPr>
          <w:delText xml:space="preserve">the innate and adaptive immune system, </w:delText>
        </w:r>
      </w:del>
      <w:r>
        <w:rPr>
          <w:w w:val="115"/>
        </w:rPr>
        <w:t xml:space="preserve">which induces expression of pro-inflammatory cytokines, </w:t>
      </w:r>
      <w:proofErr w:type="spellStart"/>
      <w:r>
        <w:rPr>
          <w:w w:val="115"/>
        </w:rPr>
        <w:t>antiapoptotic</w:t>
      </w:r>
      <w:proofErr w:type="spellEnd"/>
      <w:r>
        <w:rPr>
          <w:spacing w:val="-38"/>
          <w:w w:val="115"/>
        </w:rPr>
        <w:t xml:space="preserve"> </w:t>
      </w:r>
      <w:r>
        <w:rPr>
          <w:w w:val="115"/>
        </w:rPr>
        <w:t>genes</w:t>
      </w:r>
      <w:r>
        <w:rPr>
          <w:spacing w:val="-37"/>
          <w:w w:val="115"/>
        </w:rPr>
        <w:t xml:space="preserve"> </w:t>
      </w:r>
      <w:r>
        <w:rPr>
          <w:w w:val="115"/>
        </w:rPr>
        <w:t>and</w:t>
      </w:r>
      <w:r>
        <w:rPr>
          <w:spacing w:val="-37"/>
          <w:w w:val="115"/>
        </w:rPr>
        <w:t xml:space="preserve"> </w:t>
      </w:r>
      <w:r>
        <w:rPr>
          <w:w w:val="115"/>
        </w:rPr>
        <w:t>genes</w:t>
      </w:r>
      <w:r>
        <w:rPr>
          <w:spacing w:val="-37"/>
          <w:w w:val="115"/>
        </w:rPr>
        <w:t xml:space="preserve"> </w:t>
      </w:r>
      <w:r>
        <w:rPr>
          <w:w w:val="115"/>
        </w:rPr>
        <w:t>involved</w:t>
      </w:r>
      <w:r>
        <w:rPr>
          <w:spacing w:val="-38"/>
          <w:w w:val="115"/>
        </w:rPr>
        <w:t xml:space="preserve"> </w:t>
      </w:r>
      <w:r>
        <w:rPr>
          <w:w w:val="115"/>
        </w:rPr>
        <w:t>in</w:t>
      </w:r>
      <w:r>
        <w:rPr>
          <w:spacing w:val="-37"/>
          <w:w w:val="115"/>
        </w:rPr>
        <w:t xml:space="preserve"> </w:t>
      </w:r>
      <w:r>
        <w:rPr>
          <w:w w:val="115"/>
        </w:rPr>
        <w:t>maintenance</w:t>
      </w:r>
      <w:r>
        <w:rPr>
          <w:spacing w:val="-37"/>
          <w:w w:val="115"/>
        </w:rPr>
        <w:t xml:space="preserve"> </w:t>
      </w:r>
      <w:r>
        <w:rPr>
          <w:w w:val="115"/>
        </w:rPr>
        <w:t>of</w:t>
      </w:r>
      <w:r>
        <w:rPr>
          <w:spacing w:val="-37"/>
          <w:w w:val="115"/>
        </w:rPr>
        <w:t xml:space="preserve"> </w:t>
      </w:r>
      <w:r>
        <w:rPr>
          <w:w w:val="115"/>
        </w:rPr>
        <w:t>chronic</w:t>
      </w:r>
      <w:r>
        <w:rPr>
          <w:spacing w:val="-37"/>
          <w:w w:val="115"/>
        </w:rPr>
        <w:t xml:space="preserve"> </w:t>
      </w:r>
      <w:r>
        <w:rPr>
          <w:w w:val="115"/>
        </w:rPr>
        <w:t>inflammation (Johansen2010;</w:t>
      </w:r>
      <w:r>
        <w:rPr>
          <w:spacing w:val="-3"/>
          <w:w w:val="115"/>
        </w:rPr>
        <w:t xml:space="preserve"> </w:t>
      </w:r>
      <w:proofErr w:type="spellStart"/>
      <w:r>
        <w:rPr>
          <w:w w:val="115"/>
        </w:rPr>
        <w:t>Lizzul</w:t>
      </w:r>
      <w:proofErr w:type="spellEnd"/>
      <w:r>
        <w:rPr>
          <w:spacing w:val="-11"/>
          <w:w w:val="115"/>
        </w:rPr>
        <w:t xml:space="preserve"> </w:t>
      </w:r>
      <w:r>
        <w:rPr>
          <w:w w:val="115"/>
        </w:rPr>
        <w:t>et</w:t>
      </w:r>
      <w:r>
        <w:rPr>
          <w:spacing w:val="-12"/>
          <w:w w:val="115"/>
        </w:rPr>
        <w:t xml:space="preserve"> </w:t>
      </w:r>
      <w:r>
        <w:rPr>
          <w:w w:val="115"/>
        </w:rPr>
        <w:t>al.</w:t>
      </w:r>
      <w:r>
        <w:rPr>
          <w:spacing w:val="-11"/>
          <w:w w:val="115"/>
        </w:rPr>
        <w:t xml:space="preserve"> </w:t>
      </w:r>
      <w:r>
        <w:rPr>
          <w:w w:val="115"/>
        </w:rPr>
        <w:t>2005).</w:t>
      </w:r>
      <w:r>
        <w:rPr>
          <w:spacing w:val="33"/>
          <w:w w:val="115"/>
        </w:rPr>
        <w:t xml:space="preserve"> </w:t>
      </w:r>
      <w:r>
        <w:rPr>
          <w:w w:val="115"/>
        </w:rPr>
        <w:t>Moreover,</w:t>
      </w:r>
      <w:r>
        <w:rPr>
          <w:spacing w:val="-7"/>
          <w:w w:val="115"/>
        </w:rPr>
        <w:t xml:space="preserve"> </w:t>
      </w:r>
      <w:r>
        <w:rPr>
          <w:w w:val="115"/>
        </w:rPr>
        <w:t>TNF-</w:t>
      </w:r>
      <w:r>
        <w:rPr>
          <w:i/>
          <w:w w:val="115"/>
        </w:rPr>
        <w:t>α</w:t>
      </w:r>
      <w:r>
        <w:rPr>
          <w:i/>
          <w:spacing w:val="-3"/>
          <w:w w:val="115"/>
        </w:rPr>
        <w:t xml:space="preserve"> </w:t>
      </w:r>
      <w:r>
        <w:rPr>
          <w:w w:val="115"/>
        </w:rPr>
        <w:t>has</w:t>
      </w:r>
      <w:r>
        <w:rPr>
          <w:spacing w:val="-12"/>
          <w:w w:val="115"/>
        </w:rPr>
        <w:t xml:space="preserve"> </w:t>
      </w:r>
      <w:r>
        <w:rPr>
          <w:w w:val="115"/>
        </w:rPr>
        <w:t>a</w:t>
      </w:r>
      <w:r>
        <w:rPr>
          <w:spacing w:val="-11"/>
          <w:w w:val="115"/>
        </w:rPr>
        <w:t xml:space="preserve"> </w:t>
      </w:r>
      <w:r>
        <w:rPr>
          <w:w w:val="115"/>
        </w:rPr>
        <w:t>prominent</w:t>
      </w:r>
      <w:r>
        <w:rPr>
          <w:spacing w:val="-11"/>
          <w:w w:val="115"/>
        </w:rPr>
        <w:t xml:space="preserve"> </w:t>
      </w:r>
      <w:r>
        <w:rPr>
          <w:w w:val="115"/>
        </w:rPr>
        <w:t>role</w:t>
      </w:r>
      <w:r>
        <w:rPr>
          <w:spacing w:val="-12"/>
          <w:w w:val="115"/>
        </w:rPr>
        <w:t xml:space="preserve"> </w:t>
      </w:r>
      <w:r>
        <w:rPr>
          <w:w w:val="115"/>
        </w:rPr>
        <w:t>in bone</w:t>
      </w:r>
      <w:r>
        <w:rPr>
          <w:spacing w:val="-12"/>
          <w:w w:val="115"/>
        </w:rPr>
        <w:t xml:space="preserve"> </w:t>
      </w:r>
      <w:r>
        <w:rPr>
          <w:w w:val="115"/>
        </w:rPr>
        <w:t>turnover</w:t>
      </w:r>
      <w:r>
        <w:rPr>
          <w:spacing w:val="-11"/>
          <w:w w:val="115"/>
        </w:rPr>
        <w:t xml:space="preserve"> </w:t>
      </w:r>
      <w:r>
        <w:rPr>
          <w:w w:val="115"/>
        </w:rPr>
        <w:t>and</w:t>
      </w:r>
      <w:r>
        <w:rPr>
          <w:spacing w:val="-12"/>
          <w:w w:val="115"/>
        </w:rPr>
        <w:t xml:space="preserve"> </w:t>
      </w:r>
      <w:r>
        <w:rPr>
          <w:w w:val="115"/>
        </w:rPr>
        <w:t>bone</w:t>
      </w:r>
      <w:r>
        <w:rPr>
          <w:spacing w:val="-11"/>
          <w:w w:val="115"/>
        </w:rPr>
        <w:t xml:space="preserve"> </w:t>
      </w:r>
      <w:r>
        <w:rPr>
          <w:w w:val="115"/>
        </w:rPr>
        <w:t>remodeling,</w:t>
      </w:r>
      <w:r>
        <w:rPr>
          <w:spacing w:val="-8"/>
          <w:w w:val="115"/>
        </w:rPr>
        <w:t xml:space="preserve"> </w:t>
      </w:r>
      <w:r>
        <w:rPr>
          <w:w w:val="115"/>
        </w:rPr>
        <w:t>key</w:t>
      </w:r>
      <w:r>
        <w:rPr>
          <w:spacing w:val="-11"/>
          <w:w w:val="115"/>
        </w:rPr>
        <w:t xml:space="preserve"> </w:t>
      </w:r>
      <w:del w:id="64" w:author="Microsoft Office User" w:date="2018-12-20T21:20:00Z">
        <w:r w:rsidDel="000819C4">
          <w:rPr>
            <w:w w:val="115"/>
          </w:rPr>
          <w:delText>features</w:delText>
        </w:r>
        <w:r w:rsidDel="000819C4">
          <w:rPr>
            <w:spacing w:val="-11"/>
            <w:w w:val="115"/>
          </w:rPr>
          <w:delText xml:space="preserve"> </w:delText>
        </w:r>
        <w:r w:rsidDel="000819C4">
          <w:rPr>
            <w:w w:val="115"/>
          </w:rPr>
          <w:delText>of</w:delText>
        </w:r>
        <w:r w:rsidDel="000819C4">
          <w:rPr>
            <w:spacing w:val="-12"/>
            <w:w w:val="115"/>
          </w:rPr>
          <w:delText xml:space="preserve"> </w:delText>
        </w:r>
        <w:r w:rsidDel="000819C4">
          <w:rPr>
            <w:w w:val="115"/>
          </w:rPr>
          <w:delText>the</w:delText>
        </w:r>
        <w:r w:rsidDel="000819C4">
          <w:rPr>
            <w:spacing w:val="-11"/>
            <w:w w:val="115"/>
          </w:rPr>
          <w:delText xml:space="preserve"> </w:delText>
        </w:r>
      </w:del>
      <w:r>
        <w:rPr>
          <w:w w:val="115"/>
        </w:rPr>
        <w:t>histopathological</w:t>
      </w:r>
      <w:r>
        <w:rPr>
          <w:spacing w:val="-12"/>
          <w:w w:val="115"/>
        </w:rPr>
        <w:t xml:space="preserve"> </w:t>
      </w:r>
      <w:ins w:id="65" w:author="Microsoft Office User" w:date="2018-12-20T21:20:00Z">
        <w:r w:rsidR="000819C4">
          <w:rPr>
            <w:spacing w:val="-12"/>
            <w:w w:val="115"/>
          </w:rPr>
          <w:t xml:space="preserve">features of </w:t>
        </w:r>
      </w:ins>
      <w:proofErr w:type="spellStart"/>
      <w:r>
        <w:rPr>
          <w:spacing w:val="-4"/>
          <w:w w:val="115"/>
        </w:rPr>
        <w:t>PsA</w:t>
      </w:r>
      <w:proofErr w:type="spellEnd"/>
      <w:r>
        <w:rPr>
          <w:spacing w:val="-4"/>
          <w:w w:val="115"/>
        </w:rPr>
        <w:t xml:space="preserve"> </w:t>
      </w:r>
      <w:del w:id="66" w:author="Microsoft Office User" w:date="2018-12-20T21:20:00Z">
        <w:r w:rsidDel="000819C4">
          <w:rPr>
            <w:w w:val="115"/>
          </w:rPr>
          <w:delText>joint alterations</w:delText>
        </w:r>
      </w:del>
      <w:r>
        <w:rPr>
          <w:w w:val="115"/>
        </w:rPr>
        <w:t>(Mensah et al.</w:t>
      </w:r>
      <w:r>
        <w:rPr>
          <w:spacing w:val="-45"/>
          <w:w w:val="115"/>
        </w:rPr>
        <w:t xml:space="preserve"> </w:t>
      </w:r>
      <w:r>
        <w:rPr>
          <w:w w:val="115"/>
        </w:rPr>
        <w:t>2008).</w:t>
      </w:r>
    </w:p>
    <w:p w14:paraId="382D7212" w14:textId="04513EF5" w:rsidR="00F76AB2" w:rsidRDefault="00B2285E">
      <w:pPr>
        <w:pStyle w:val="BodyText"/>
        <w:spacing w:before="16" w:line="415" w:lineRule="auto"/>
        <w:ind w:left="377" w:right="721" w:firstLine="566"/>
        <w:jc w:val="both"/>
      </w:pPr>
      <w:r>
        <w:rPr>
          <w:w w:val="110"/>
        </w:rPr>
        <w:t xml:space="preserve">Interleukin-23 </w:t>
      </w:r>
      <w:r>
        <w:rPr>
          <w:spacing w:val="-4"/>
          <w:w w:val="110"/>
        </w:rPr>
        <w:t xml:space="preserve">(IL-23) </w:t>
      </w:r>
      <w:r>
        <w:rPr>
          <w:w w:val="110"/>
        </w:rPr>
        <w:t xml:space="preserve">and interleukine-17 </w:t>
      </w:r>
      <w:r>
        <w:rPr>
          <w:spacing w:val="-4"/>
          <w:w w:val="110"/>
        </w:rPr>
        <w:t xml:space="preserve">(IL-17) </w:t>
      </w:r>
      <w:r>
        <w:rPr>
          <w:w w:val="110"/>
        </w:rPr>
        <w:t xml:space="preserve">constitute a link </w:t>
      </w:r>
      <w:r>
        <w:rPr>
          <w:spacing w:val="-3"/>
          <w:w w:val="110"/>
        </w:rPr>
        <w:t xml:space="preserve">between </w:t>
      </w:r>
      <w:r>
        <w:rPr>
          <w:w w:val="110"/>
        </w:rPr>
        <w:t>the innate and adaptive immunity as well as a key loop for the perpetuation of the</w:t>
      </w:r>
      <w:r>
        <w:rPr>
          <w:spacing w:val="-15"/>
          <w:w w:val="110"/>
        </w:rPr>
        <w:t xml:space="preserve"> </w:t>
      </w:r>
      <w:r>
        <w:rPr>
          <w:w w:val="110"/>
        </w:rPr>
        <w:t>psoriasis</w:t>
      </w:r>
      <w:r>
        <w:rPr>
          <w:spacing w:val="-15"/>
          <w:w w:val="110"/>
        </w:rPr>
        <w:t xml:space="preserve"> </w:t>
      </w:r>
      <w:r>
        <w:rPr>
          <w:w w:val="110"/>
        </w:rPr>
        <w:t>and</w:t>
      </w:r>
      <w:r>
        <w:rPr>
          <w:spacing w:val="-14"/>
          <w:w w:val="110"/>
        </w:rPr>
        <w:t xml:space="preserve"> </w:t>
      </w:r>
      <w:proofErr w:type="spellStart"/>
      <w:r>
        <w:rPr>
          <w:spacing w:val="-4"/>
          <w:w w:val="110"/>
        </w:rPr>
        <w:t>PsA</w:t>
      </w:r>
      <w:proofErr w:type="spellEnd"/>
      <w:r>
        <w:rPr>
          <w:spacing w:val="-15"/>
          <w:w w:val="110"/>
        </w:rPr>
        <w:t xml:space="preserve"> </w:t>
      </w:r>
      <w:r>
        <w:rPr>
          <w:w w:val="110"/>
        </w:rPr>
        <w:t>inflammatory</w:t>
      </w:r>
      <w:r>
        <w:rPr>
          <w:spacing w:val="-14"/>
          <w:w w:val="110"/>
        </w:rPr>
        <w:t xml:space="preserve"> </w:t>
      </w:r>
      <w:r>
        <w:rPr>
          <w:w w:val="110"/>
        </w:rPr>
        <w:t>response.</w:t>
      </w:r>
      <w:r>
        <w:rPr>
          <w:spacing w:val="11"/>
          <w:w w:val="110"/>
        </w:rPr>
        <w:t xml:space="preserve"> </w:t>
      </w:r>
      <w:r>
        <w:rPr>
          <w:spacing w:val="-5"/>
          <w:w w:val="110"/>
        </w:rPr>
        <w:t>IL-23</w:t>
      </w:r>
      <w:r>
        <w:rPr>
          <w:spacing w:val="-14"/>
          <w:w w:val="110"/>
        </w:rPr>
        <w:t xml:space="preserve"> </w:t>
      </w:r>
      <w:r>
        <w:rPr>
          <w:w w:val="110"/>
        </w:rPr>
        <w:t>is</w:t>
      </w:r>
      <w:r>
        <w:rPr>
          <w:spacing w:val="-15"/>
          <w:w w:val="110"/>
        </w:rPr>
        <w:t xml:space="preserve"> </w:t>
      </w:r>
      <w:r>
        <w:rPr>
          <w:w w:val="110"/>
        </w:rPr>
        <w:t>an</w:t>
      </w:r>
      <w:r>
        <w:rPr>
          <w:spacing w:val="-14"/>
          <w:w w:val="110"/>
        </w:rPr>
        <w:t xml:space="preserve"> </w:t>
      </w:r>
      <w:r>
        <w:rPr>
          <w:w w:val="110"/>
        </w:rPr>
        <w:t>innate</w:t>
      </w:r>
      <w:r>
        <w:rPr>
          <w:spacing w:val="-15"/>
          <w:w w:val="110"/>
        </w:rPr>
        <w:t xml:space="preserve"> </w:t>
      </w:r>
      <w:r>
        <w:rPr>
          <w:w w:val="110"/>
        </w:rPr>
        <w:t>immune</w:t>
      </w:r>
      <w:r>
        <w:rPr>
          <w:spacing w:val="-14"/>
          <w:w w:val="110"/>
        </w:rPr>
        <w:t xml:space="preserve"> </w:t>
      </w:r>
      <w:r>
        <w:rPr>
          <w:w w:val="110"/>
        </w:rPr>
        <w:t xml:space="preserve">cytokine mainly produced by the </w:t>
      </w:r>
      <w:proofErr w:type="spellStart"/>
      <w:r>
        <w:rPr>
          <w:w w:val="110"/>
        </w:rPr>
        <w:t>mDCs</w:t>
      </w:r>
      <w:proofErr w:type="spellEnd"/>
      <w:r>
        <w:rPr>
          <w:w w:val="110"/>
        </w:rPr>
        <w:t xml:space="preserve"> and macrophages </w:t>
      </w:r>
      <w:del w:id="67" w:author="Microsoft Office User" w:date="2018-12-20T21:24:00Z">
        <w:r w:rsidDel="00405E63">
          <w:rPr>
            <w:w w:val="110"/>
          </w:rPr>
          <w:delText xml:space="preserve">homing </w:delText>
        </w:r>
      </w:del>
      <w:ins w:id="68" w:author="Microsoft Office User" w:date="2018-12-20T21:24:00Z">
        <w:r w:rsidR="00405E63">
          <w:rPr>
            <w:w w:val="110"/>
          </w:rPr>
          <w:t xml:space="preserve">in </w:t>
        </w:r>
      </w:ins>
      <w:del w:id="69" w:author="Microsoft Office User" w:date="2018-12-20T21:24:00Z">
        <w:r w:rsidDel="00405E63">
          <w:rPr>
            <w:w w:val="110"/>
          </w:rPr>
          <w:delText xml:space="preserve">the </w:delText>
        </w:r>
      </w:del>
      <w:r>
        <w:rPr>
          <w:w w:val="110"/>
        </w:rPr>
        <w:t xml:space="preserve">inflamed skin </w:t>
      </w:r>
      <w:r>
        <w:rPr>
          <w:spacing w:val="-5"/>
          <w:w w:val="110"/>
        </w:rPr>
        <w:t xml:space="preserve">and </w:t>
      </w:r>
      <w:del w:id="70" w:author="Microsoft Office User" w:date="2018-12-20T21:24:00Z">
        <w:r w:rsidDel="00732F99">
          <w:rPr>
            <w:w w:val="110"/>
          </w:rPr>
          <w:delText xml:space="preserve">in </w:delText>
        </w:r>
      </w:del>
      <w:ins w:id="71" w:author="Microsoft Office User" w:date="2018-12-20T21:24:00Z">
        <w:r w:rsidR="00732F99">
          <w:rPr>
            <w:w w:val="110"/>
          </w:rPr>
          <w:t xml:space="preserve">to </w:t>
        </w:r>
      </w:ins>
      <w:r>
        <w:rPr>
          <w:w w:val="110"/>
        </w:rPr>
        <w:t xml:space="preserve">a lesser </w:t>
      </w:r>
      <w:del w:id="72" w:author="Microsoft Office User" w:date="2018-12-20T21:24:00Z">
        <w:r w:rsidDel="00732F99">
          <w:rPr>
            <w:w w:val="110"/>
          </w:rPr>
          <w:delText xml:space="preserve">amount </w:delText>
        </w:r>
      </w:del>
      <w:ins w:id="73" w:author="Microsoft Office User" w:date="2018-12-20T21:24:00Z">
        <w:r w:rsidR="00732F99">
          <w:rPr>
            <w:w w:val="110"/>
          </w:rPr>
          <w:t xml:space="preserve">degree </w:t>
        </w:r>
      </w:ins>
      <w:r>
        <w:rPr>
          <w:w w:val="110"/>
        </w:rPr>
        <w:t>by psoriatic</w:t>
      </w:r>
      <w:del w:id="74" w:author="Microsoft Office User" w:date="2018-12-23T12:37:00Z">
        <w:r w:rsidDel="003C6F6A">
          <w:rPr>
            <w:w w:val="110"/>
          </w:rPr>
          <w:delText xml:space="preserve"> </w:delText>
        </w:r>
        <w:r w:rsidDel="003C6F6A">
          <w:rPr>
            <w:spacing w:val="-5"/>
            <w:w w:val="110"/>
          </w:rPr>
          <w:delText>KCs</w:delText>
        </w:r>
      </w:del>
      <w:ins w:id="75" w:author="Microsoft Office User" w:date="2018-12-23T12:37:00Z">
        <w:r w:rsidR="003C6F6A">
          <w:rPr>
            <w:w w:val="110"/>
          </w:rPr>
          <w:t xml:space="preserve"> keratinocytes</w:t>
        </w:r>
      </w:ins>
      <w:r>
        <w:rPr>
          <w:spacing w:val="-5"/>
          <w:w w:val="110"/>
        </w:rPr>
        <w:t xml:space="preserve"> </w:t>
      </w:r>
      <w:r>
        <w:rPr>
          <w:w w:val="110"/>
        </w:rPr>
        <w:t xml:space="preserve">(Lee et al. 2004; Li et al. 2018). </w:t>
      </w:r>
      <w:r>
        <w:rPr>
          <w:spacing w:val="-5"/>
          <w:w w:val="110"/>
        </w:rPr>
        <w:t>IL-23</w:t>
      </w:r>
      <w:r>
        <w:rPr>
          <w:spacing w:val="-7"/>
          <w:w w:val="110"/>
        </w:rPr>
        <w:t xml:space="preserve"> </w:t>
      </w:r>
      <w:r>
        <w:rPr>
          <w:w w:val="110"/>
        </w:rPr>
        <w:t>exerts</w:t>
      </w:r>
    </w:p>
    <w:p w14:paraId="427DDC01" w14:textId="77777777" w:rsidR="00F76AB2" w:rsidRDefault="00F76AB2">
      <w:pPr>
        <w:spacing w:line="415" w:lineRule="auto"/>
        <w:jc w:val="both"/>
        <w:sectPr w:rsidR="00F76AB2">
          <w:pgSz w:w="11910" w:h="16840"/>
          <w:pgMar w:top="1580" w:right="620" w:bottom="800" w:left="1680" w:header="1231" w:footer="615" w:gutter="0"/>
          <w:cols w:space="720"/>
        </w:sectPr>
      </w:pPr>
    </w:p>
    <w:p w14:paraId="716DE66E" w14:textId="77777777" w:rsidR="00F76AB2" w:rsidRDefault="00F76AB2">
      <w:pPr>
        <w:pStyle w:val="BodyText"/>
        <w:rPr>
          <w:sz w:val="20"/>
        </w:rPr>
      </w:pPr>
    </w:p>
    <w:p w14:paraId="202E0286" w14:textId="7338E686" w:rsidR="00F76AB2" w:rsidRDefault="00B2285E">
      <w:pPr>
        <w:pStyle w:val="BodyText"/>
        <w:spacing w:before="21" w:line="480" w:lineRule="atLeast"/>
        <w:ind w:left="377" w:right="721"/>
        <w:jc w:val="both"/>
      </w:pPr>
      <w:proofErr w:type="gramStart"/>
      <w:r>
        <w:rPr>
          <w:w w:val="110"/>
        </w:rPr>
        <w:t>its</w:t>
      </w:r>
      <w:proofErr w:type="gramEnd"/>
      <w:r>
        <w:rPr>
          <w:w w:val="110"/>
        </w:rPr>
        <w:t xml:space="preserve"> function through binding to the </w:t>
      </w:r>
      <w:r>
        <w:rPr>
          <w:spacing w:val="-5"/>
          <w:w w:val="110"/>
        </w:rPr>
        <w:t xml:space="preserve">IL-23 </w:t>
      </w:r>
      <w:r>
        <w:rPr>
          <w:w w:val="110"/>
        </w:rPr>
        <w:t xml:space="preserve">receptor </w:t>
      </w:r>
      <w:r>
        <w:rPr>
          <w:spacing w:val="-3"/>
          <w:w w:val="110"/>
        </w:rPr>
        <w:t xml:space="preserve">(IL-23R),  </w:t>
      </w:r>
      <w:r>
        <w:rPr>
          <w:w w:val="110"/>
        </w:rPr>
        <w:t>highly expressed</w:t>
      </w:r>
      <w:r>
        <w:rPr>
          <w:spacing w:val="66"/>
          <w:w w:val="110"/>
        </w:rPr>
        <w:t xml:space="preserve"> </w:t>
      </w:r>
      <w:r>
        <w:rPr>
          <w:w w:val="110"/>
        </w:rPr>
        <w:t>by the lesion resident DCs and T cells and also by circulating CD4</w:t>
      </w:r>
      <w:r>
        <w:rPr>
          <w:w w:val="110"/>
          <w:position w:val="9"/>
          <w:sz w:val="18"/>
        </w:rPr>
        <w:t xml:space="preserve">+ </w:t>
      </w:r>
      <w:r>
        <w:rPr>
          <w:spacing w:val="-4"/>
          <w:w w:val="110"/>
        </w:rPr>
        <w:t>(</w:t>
      </w:r>
      <w:proofErr w:type="spellStart"/>
      <w:r>
        <w:rPr>
          <w:spacing w:val="-4"/>
          <w:w w:val="110"/>
        </w:rPr>
        <w:t>Tonel</w:t>
      </w:r>
      <w:proofErr w:type="spellEnd"/>
      <w:r>
        <w:rPr>
          <w:spacing w:val="-4"/>
          <w:w w:val="110"/>
        </w:rPr>
        <w:t xml:space="preserve"> </w:t>
      </w:r>
      <w:r>
        <w:rPr>
          <w:w w:val="110"/>
        </w:rPr>
        <w:t>et</w:t>
      </w:r>
      <w:r>
        <w:rPr>
          <w:spacing w:val="66"/>
          <w:w w:val="110"/>
        </w:rPr>
        <w:t xml:space="preserve"> </w:t>
      </w:r>
      <w:r>
        <w:rPr>
          <w:w w:val="110"/>
        </w:rPr>
        <w:t xml:space="preserve">al. 2010). In psoriasis, </w:t>
      </w:r>
      <w:r>
        <w:rPr>
          <w:spacing w:val="-5"/>
          <w:w w:val="110"/>
        </w:rPr>
        <w:t xml:space="preserve">IL-23 </w:t>
      </w:r>
      <w:r>
        <w:rPr>
          <w:w w:val="110"/>
        </w:rPr>
        <w:t>mediates the pathogenic loop between activated</w:t>
      </w:r>
      <w:del w:id="76" w:author="Microsoft Office User" w:date="2018-12-23T12:37:00Z">
        <w:r w:rsidDel="003C6F6A">
          <w:rPr>
            <w:w w:val="110"/>
          </w:rPr>
          <w:delText xml:space="preserve"> </w:delText>
        </w:r>
        <w:r w:rsidDel="003C6F6A">
          <w:rPr>
            <w:spacing w:val="-5"/>
            <w:w w:val="110"/>
          </w:rPr>
          <w:delText>KCs</w:delText>
        </w:r>
      </w:del>
      <w:ins w:id="77" w:author="Microsoft Office User" w:date="2018-12-23T12:37:00Z">
        <w:r w:rsidR="003C6F6A">
          <w:rPr>
            <w:w w:val="110"/>
          </w:rPr>
          <w:t xml:space="preserve"> keratinocytes</w:t>
        </w:r>
      </w:ins>
      <w:r>
        <w:rPr>
          <w:spacing w:val="-5"/>
          <w:w w:val="110"/>
        </w:rPr>
        <w:t xml:space="preserve"> </w:t>
      </w:r>
      <w:r>
        <w:rPr>
          <w:w w:val="110"/>
        </w:rPr>
        <w:t xml:space="preserve">and T cells, where activation of the </w:t>
      </w:r>
      <w:r>
        <w:rPr>
          <w:spacing w:val="-5"/>
          <w:w w:val="110"/>
        </w:rPr>
        <w:t xml:space="preserve">IL-23 </w:t>
      </w:r>
      <w:r>
        <w:rPr>
          <w:w w:val="110"/>
        </w:rPr>
        <w:t xml:space="preserve">pathway importantly leads </w:t>
      </w:r>
      <w:proofErr w:type="spellStart"/>
      <w:r>
        <w:rPr>
          <w:w w:val="110"/>
        </w:rPr>
        <w:t>Th</w:t>
      </w:r>
      <w:proofErr w:type="spellEnd"/>
      <w:proofErr w:type="gramStart"/>
      <w:r>
        <w:rPr>
          <w:w w:val="110"/>
        </w:rPr>
        <w:t>-  17</w:t>
      </w:r>
      <w:proofErr w:type="gramEnd"/>
      <w:r>
        <w:rPr>
          <w:w w:val="110"/>
        </w:rPr>
        <w:t xml:space="preserve"> cell di</w:t>
      </w:r>
      <w:r>
        <w:rPr>
          <w:rFonts w:ascii="Arial" w:hAnsi="Arial"/>
          <w:w w:val="110"/>
        </w:rPr>
        <w:t>ff</w:t>
      </w:r>
      <w:r>
        <w:rPr>
          <w:w w:val="110"/>
        </w:rPr>
        <w:t xml:space="preserve">erentiation and increased </w:t>
      </w:r>
      <w:r>
        <w:rPr>
          <w:spacing w:val="-5"/>
          <w:w w:val="110"/>
        </w:rPr>
        <w:t xml:space="preserve">IL-17  </w:t>
      </w:r>
      <w:r>
        <w:rPr>
          <w:w w:val="110"/>
        </w:rPr>
        <w:t xml:space="preserve">cytokine levels as a result of NF- </w:t>
      </w:r>
      <w:r>
        <w:rPr>
          <w:spacing w:val="66"/>
          <w:w w:val="110"/>
        </w:rPr>
        <w:t xml:space="preserve"> </w:t>
      </w:r>
      <w:proofErr w:type="spellStart"/>
      <w:r>
        <w:rPr>
          <w:i/>
          <w:spacing w:val="3"/>
          <w:w w:val="110"/>
        </w:rPr>
        <w:t>κ</w:t>
      </w:r>
      <w:r>
        <w:rPr>
          <w:spacing w:val="3"/>
          <w:w w:val="110"/>
        </w:rPr>
        <w:t>B</w:t>
      </w:r>
      <w:proofErr w:type="spellEnd"/>
      <w:r>
        <w:rPr>
          <w:spacing w:val="3"/>
          <w:w w:val="110"/>
        </w:rPr>
        <w:t xml:space="preserve"> </w:t>
      </w:r>
      <w:r>
        <w:rPr>
          <w:w w:val="110"/>
        </w:rPr>
        <w:t xml:space="preserve">activation (McGeachy2009). </w:t>
      </w:r>
      <w:r>
        <w:rPr>
          <w:spacing w:val="-5"/>
          <w:w w:val="110"/>
        </w:rPr>
        <w:t xml:space="preserve">IL-17 </w:t>
      </w:r>
      <w:r>
        <w:rPr>
          <w:w w:val="110"/>
        </w:rPr>
        <w:t>maintains the perpetuation of the Th-17 immune mediated response through recruitment and activation of neutrophils, induction of pro-inflammatory cytokines, including interleukine-1</w:t>
      </w:r>
      <w:r>
        <w:rPr>
          <w:i/>
          <w:w w:val="110"/>
        </w:rPr>
        <w:t xml:space="preserve">β </w:t>
      </w:r>
      <w:r>
        <w:rPr>
          <w:w w:val="110"/>
        </w:rPr>
        <w:t>(IL-1</w:t>
      </w:r>
      <w:r>
        <w:rPr>
          <w:i/>
          <w:w w:val="110"/>
        </w:rPr>
        <w:t>β</w:t>
      </w:r>
      <w:r>
        <w:rPr>
          <w:w w:val="110"/>
        </w:rPr>
        <w:t xml:space="preserve">) and interleukine-6 </w:t>
      </w:r>
      <w:r>
        <w:rPr>
          <w:spacing w:val="-4"/>
          <w:w w:val="110"/>
        </w:rPr>
        <w:t xml:space="preserve">(IL-6), </w:t>
      </w:r>
      <w:r>
        <w:rPr>
          <w:w w:val="110"/>
        </w:rPr>
        <w:t>and sustains</w:t>
      </w:r>
      <w:del w:id="78" w:author="Microsoft Office User" w:date="2018-12-23T12:37:00Z">
        <w:r w:rsidDel="003C6F6A">
          <w:rPr>
            <w:w w:val="110"/>
          </w:rPr>
          <w:delText xml:space="preserve"> </w:delText>
        </w:r>
        <w:r w:rsidDel="003C6F6A">
          <w:rPr>
            <w:spacing w:val="-5"/>
            <w:w w:val="110"/>
          </w:rPr>
          <w:delText>KCs</w:delText>
        </w:r>
      </w:del>
      <w:ins w:id="79" w:author="Microsoft Office User" w:date="2018-12-23T12:37:00Z">
        <w:r w:rsidR="003C6F6A">
          <w:rPr>
            <w:w w:val="110"/>
          </w:rPr>
          <w:t xml:space="preserve"> keratinocytes</w:t>
        </w:r>
      </w:ins>
      <w:r>
        <w:rPr>
          <w:spacing w:val="-5"/>
          <w:w w:val="110"/>
        </w:rPr>
        <w:t xml:space="preserve"> </w:t>
      </w:r>
      <w:r>
        <w:rPr>
          <w:w w:val="110"/>
        </w:rPr>
        <w:t>activation (Doyle and Arthritis</w:t>
      </w:r>
      <w:r>
        <w:rPr>
          <w:spacing w:val="-39"/>
          <w:w w:val="110"/>
        </w:rPr>
        <w:t xml:space="preserve"> </w:t>
      </w:r>
      <w:r>
        <w:rPr>
          <w:w w:val="110"/>
        </w:rPr>
        <w:t>2012).</w:t>
      </w:r>
    </w:p>
    <w:p w14:paraId="20238C33" w14:textId="68F09C23" w:rsidR="00F76AB2" w:rsidRDefault="00B2285E">
      <w:pPr>
        <w:pStyle w:val="BodyText"/>
        <w:spacing w:before="187" w:line="410" w:lineRule="auto"/>
        <w:ind w:left="377" w:right="721" w:firstLine="566"/>
        <w:jc w:val="both"/>
      </w:pPr>
      <w:r>
        <w:rPr>
          <w:w w:val="110"/>
        </w:rPr>
        <w:t xml:space="preserve">More </w:t>
      </w:r>
      <w:r>
        <w:rPr>
          <w:spacing w:val="-4"/>
          <w:w w:val="110"/>
        </w:rPr>
        <w:t xml:space="preserve">recently, </w:t>
      </w:r>
      <w:r>
        <w:rPr>
          <w:w w:val="110"/>
        </w:rPr>
        <w:t xml:space="preserve">interleukin 22 </w:t>
      </w:r>
      <w:r>
        <w:rPr>
          <w:spacing w:val="-4"/>
          <w:w w:val="110"/>
        </w:rPr>
        <w:t xml:space="preserve">(IL-22) </w:t>
      </w:r>
      <w:r>
        <w:rPr>
          <w:w w:val="110"/>
        </w:rPr>
        <w:t xml:space="preserve">has gained relevance as mediator of </w:t>
      </w:r>
      <w:del w:id="80" w:author="Microsoft Office User" w:date="2018-12-20T21:24:00Z">
        <w:r w:rsidDel="00732F99">
          <w:rPr>
            <w:w w:val="110"/>
          </w:rPr>
          <w:delText xml:space="preserve">the </w:delText>
        </w:r>
      </w:del>
      <w:r>
        <w:rPr>
          <w:w w:val="110"/>
        </w:rPr>
        <w:t xml:space="preserve">dysregulated crosstalk between the innate and adaptive immune response. </w:t>
      </w:r>
      <w:r>
        <w:rPr>
          <w:spacing w:val="-5"/>
          <w:w w:val="110"/>
        </w:rPr>
        <w:t xml:space="preserve">IL-22 </w:t>
      </w:r>
      <w:r>
        <w:rPr>
          <w:w w:val="110"/>
        </w:rPr>
        <w:t xml:space="preserve">levels </w:t>
      </w:r>
      <w:proofErr w:type="gramStart"/>
      <w:r>
        <w:rPr>
          <w:w w:val="110"/>
        </w:rPr>
        <w:t>are increased</w:t>
      </w:r>
      <w:proofErr w:type="gramEnd"/>
      <w:r>
        <w:rPr>
          <w:w w:val="110"/>
        </w:rPr>
        <w:t xml:space="preserve"> in the skin lesions and plasma of psoriatic patients</w:t>
      </w:r>
      <w:r>
        <w:rPr>
          <w:spacing w:val="-34"/>
          <w:w w:val="110"/>
        </w:rPr>
        <w:t xml:space="preserve"> </w:t>
      </w:r>
      <w:r>
        <w:rPr>
          <w:w w:val="110"/>
        </w:rPr>
        <w:t>and is</w:t>
      </w:r>
      <w:r>
        <w:rPr>
          <w:spacing w:val="-8"/>
          <w:w w:val="110"/>
        </w:rPr>
        <w:t xml:space="preserve"> </w:t>
      </w:r>
      <w:r>
        <w:rPr>
          <w:w w:val="110"/>
        </w:rPr>
        <w:t>mainly</w:t>
      </w:r>
      <w:r>
        <w:rPr>
          <w:spacing w:val="-7"/>
          <w:w w:val="110"/>
        </w:rPr>
        <w:t xml:space="preserve"> </w:t>
      </w:r>
      <w:r>
        <w:rPr>
          <w:w w:val="110"/>
        </w:rPr>
        <w:t>produced</w:t>
      </w:r>
      <w:r>
        <w:rPr>
          <w:spacing w:val="-7"/>
          <w:w w:val="110"/>
        </w:rPr>
        <w:t xml:space="preserve"> </w:t>
      </w:r>
      <w:r>
        <w:rPr>
          <w:w w:val="110"/>
        </w:rPr>
        <w:t>by</w:t>
      </w:r>
      <w:r>
        <w:rPr>
          <w:spacing w:val="-7"/>
          <w:w w:val="110"/>
        </w:rPr>
        <w:t xml:space="preserve"> </w:t>
      </w:r>
      <w:r>
        <w:rPr>
          <w:w w:val="110"/>
        </w:rPr>
        <w:t>a</w:t>
      </w:r>
      <w:r>
        <w:rPr>
          <w:spacing w:val="-7"/>
          <w:w w:val="110"/>
        </w:rPr>
        <w:t xml:space="preserve"> </w:t>
      </w:r>
      <w:r>
        <w:rPr>
          <w:w w:val="110"/>
        </w:rPr>
        <w:t>subset</w:t>
      </w:r>
      <w:r>
        <w:rPr>
          <w:spacing w:val="-8"/>
          <w:w w:val="110"/>
        </w:rPr>
        <w:t xml:space="preserve"> </w:t>
      </w:r>
      <w:r>
        <w:rPr>
          <w:w w:val="110"/>
        </w:rPr>
        <w:t>of</w:t>
      </w:r>
      <w:r>
        <w:rPr>
          <w:spacing w:val="-7"/>
          <w:w w:val="110"/>
        </w:rPr>
        <w:t xml:space="preserve"> </w:t>
      </w:r>
      <w:r>
        <w:rPr>
          <w:w w:val="110"/>
        </w:rPr>
        <w:t>CD4</w:t>
      </w:r>
      <w:r>
        <w:rPr>
          <w:w w:val="110"/>
          <w:position w:val="9"/>
          <w:sz w:val="18"/>
        </w:rPr>
        <w:t>+</w:t>
      </w:r>
      <w:r>
        <w:rPr>
          <w:spacing w:val="19"/>
          <w:w w:val="110"/>
          <w:position w:val="9"/>
          <w:sz w:val="18"/>
        </w:rPr>
        <w:t xml:space="preserve"> </w:t>
      </w:r>
      <w:r>
        <w:rPr>
          <w:w w:val="110"/>
        </w:rPr>
        <w:t>cells</w:t>
      </w:r>
      <w:r>
        <w:rPr>
          <w:spacing w:val="-7"/>
          <w:w w:val="110"/>
        </w:rPr>
        <w:t xml:space="preserve"> </w:t>
      </w:r>
      <w:r>
        <w:rPr>
          <w:w w:val="110"/>
        </w:rPr>
        <w:t>known</w:t>
      </w:r>
      <w:r>
        <w:rPr>
          <w:spacing w:val="-7"/>
          <w:w w:val="110"/>
        </w:rPr>
        <w:t xml:space="preserve"> </w:t>
      </w:r>
      <w:r>
        <w:rPr>
          <w:w w:val="110"/>
        </w:rPr>
        <w:t>as</w:t>
      </w:r>
      <w:r>
        <w:rPr>
          <w:spacing w:val="-7"/>
          <w:w w:val="110"/>
        </w:rPr>
        <w:t xml:space="preserve"> </w:t>
      </w:r>
      <w:r>
        <w:rPr>
          <w:w w:val="110"/>
        </w:rPr>
        <w:t>Th-22</w:t>
      </w:r>
      <w:r>
        <w:rPr>
          <w:spacing w:val="-7"/>
          <w:w w:val="110"/>
        </w:rPr>
        <w:t xml:space="preserve"> </w:t>
      </w:r>
      <w:r>
        <w:rPr>
          <w:spacing w:val="-4"/>
          <w:w w:val="110"/>
        </w:rPr>
        <w:t>(</w:t>
      </w:r>
      <w:proofErr w:type="spellStart"/>
      <w:r>
        <w:rPr>
          <w:spacing w:val="-4"/>
          <w:w w:val="110"/>
        </w:rPr>
        <w:t>Wolk</w:t>
      </w:r>
      <w:proofErr w:type="spellEnd"/>
      <w:r>
        <w:rPr>
          <w:spacing w:val="-8"/>
          <w:w w:val="110"/>
        </w:rPr>
        <w:t xml:space="preserve"> </w:t>
      </w:r>
      <w:r>
        <w:rPr>
          <w:w w:val="110"/>
        </w:rPr>
        <w:t>et</w:t>
      </w:r>
      <w:r>
        <w:rPr>
          <w:spacing w:val="-7"/>
          <w:w w:val="110"/>
        </w:rPr>
        <w:t xml:space="preserve"> </w:t>
      </w:r>
      <w:r>
        <w:rPr>
          <w:w w:val="110"/>
        </w:rPr>
        <w:t>al.</w:t>
      </w:r>
      <w:r>
        <w:rPr>
          <w:spacing w:val="-7"/>
          <w:w w:val="110"/>
        </w:rPr>
        <w:t xml:space="preserve"> </w:t>
      </w:r>
      <w:r>
        <w:rPr>
          <w:spacing w:val="-3"/>
          <w:w w:val="110"/>
        </w:rPr>
        <w:t xml:space="preserve">2006). </w:t>
      </w:r>
      <w:r>
        <w:rPr>
          <w:spacing w:val="-5"/>
          <w:w w:val="110"/>
        </w:rPr>
        <w:t xml:space="preserve">IL-22 </w:t>
      </w:r>
      <w:r>
        <w:rPr>
          <w:w w:val="110"/>
        </w:rPr>
        <w:t>contributes to some of the histological changes in skin as well as to AMP production by</w:t>
      </w:r>
      <w:del w:id="81" w:author="Microsoft Office User" w:date="2018-12-23T12:37:00Z">
        <w:r w:rsidDel="003C6F6A">
          <w:rPr>
            <w:w w:val="110"/>
          </w:rPr>
          <w:delText xml:space="preserve"> </w:delText>
        </w:r>
        <w:r w:rsidDel="003C6F6A">
          <w:rPr>
            <w:spacing w:val="-5"/>
            <w:w w:val="110"/>
          </w:rPr>
          <w:delText>KCs</w:delText>
        </w:r>
      </w:del>
      <w:ins w:id="82" w:author="Microsoft Office User" w:date="2018-12-23T12:37:00Z">
        <w:r w:rsidR="003C6F6A">
          <w:rPr>
            <w:w w:val="110"/>
          </w:rPr>
          <w:t xml:space="preserve"> keratinocytes</w:t>
        </w:r>
      </w:ins>
      <w:r>
        <w:rPr>
          <w:spacing w:val="-5"/>
          <w:w w:val="110"/>
        </w:rPr>
        <w:t xml:space="preserve"> </w:t>
      </w:r>
      <w:r>
        <w:rPr>
          <w:w w:val="110"/>
        </w:rPr>
        <w:t>(</w:t>
      </w:r>
      <w:proofErr w:type="spellStart"/>
      <w:r>
        <w:rPr>
          <w:w w:val="110"/>
        </w:rPr>
        <w:t>Eyerich</w:t>
      </w:r>
      <w:proofErr w:type="spellEnd"/>
      <w:r>
        <w:rPr>
          <w:w w:val="110"/>
        </w:rPr>
        <w:t xml:space="preserve"> et al.</w:t>
      </w:r>
      <w:r>
        <w:rPr>
          <w:spacing w:val="-35"/>
          <w:w w:val="110"/>
        </w:rPr>
        <w:t xml:space="preserve"> </w:t>
      </w:r>
      <w:r>
        <w:rPr>
          <w:w w:val="110"/>
        </w:rPr>
        <w:t>2009).</w:t>
      </w:r>
    </w:p>
    <w:p w14:paraId="0EC638E0" w14:textId="77777777" w:rsidR="00F76AB2" w:rsidRDefault="00F76AB2">
      <w:pPr>
        <w:pStyle w:val="BodyText"/>
        <w:spacing w:before="2"/>
        <w:rPr>
          <w:sz w:val="36"/>
        </w:rPr>
      </w:pPr>
    </w:p>
    <w:p w14:paraId="6580B3A1" w14:textId="77777777" w:rsidR="00F76AB2" w:rsidRDefault="00B2285E">
      <w:pPr>
        <w:pStyle w:val="Heading3"/>
        <w:numPr>
          <w:ilvl w:val="2"/>
          <w:numId w:val="3"/>
        </w:numPr>
        <w:tabs>
          <w:tab w:val="left" w:pos="1283"/>
          <w:tab w:val="left" w:pos="1285"/>
        </w:tabs>
      </w:pPr>
      <w:r>
        <w:rPr>
          <w:w w:val="120"/>
        </w:rPr>
        <w:t>Cell</w:t>
      </w:r>
      <w:r>
        <w:rPr>
          <w:spacing w:val="-19"/>
          <w:w w:val="120"/>
        </w:rPr>
        <w:t xml:space="preserve"> </w:t>
      </w:r>
      <w:r>
        <w:rPr>
          <w:w w:val="120"/>
        </w:rPr>
        <w:t>types</w:t>
      </w:r>
      <w:r>
        <w:rPr>
          <w:spacing w:val="-18"/>
          <w:w w:val="120"/>
        </w:rPr>
        <w:t xml:space="preserve"> </w:t>
      </w:r>
      <w:r>
        <w:rPr>
          <w:w w:val="120"/>
        </w:rPr>
        <w:t>involved</w:t>
      </w:r>
      <w:r>
        <w:rPr>
          <w:spacing w:val="-19"/>
          <w:w w:val="120"/>
        </w:rPr>
        <w:t xml:space="preserve"> </w:t>
      </w:r>
      <w:r>
        <w:rPr>
          <w:w w:val="120"/>
        </w:rPr>
        <w:t>in</w:t>
      </w:r>
      <w:r>
        <w:rPr>
          <w:spacing w:val="-18"/>
          <w:w w:val="120"/>
        </w:rPr>
        <w:t xml:space="preserve"> </w:t>
      </w:r>
      <w:r>
        <w:rPr>
          <w:w w:val="120"/>
        </w:rPr>
        <w:t>psoriasis</w:t>
      </w:r>
      <w:r>
        <w:rPr>
          <w:spacing w:val="-19"/>
          <w:w w:val="120"/>
        </w:rPr>
        <w:t xml:space="preserve"> </w:t>
      </w:r>
      <w:r>
        <w:rPr>
          <w:w w:val="120"/>
        </w:rPr>
        <w:t>and</w:t>
      </w:r>
      <w:r>
        <w:rPr>
          <w:spacing w:val="-18"/>
          <w:w w:val="120"/>
        </w:rPr>
        <w:t xml:space="preserve"> </w:t>
      </w:r>
      <w:proofErr w:type="spellStart"/>
      <w:r>
        <w:rPr>
          <w:spacing w:val="-3"/>
          <w:w w:val="120"/>
        </w:rPr>
        <w:t>PsA</w:t>
      </w:r>
      <w:proofErr w:type="spellEnd"/>
      <w:r>
        <w:rPr>
          <w:spacing w:val="-19"/>
          <w:w w:val="120"/>
        </w:rPr>
        <w:t xml:space="preserve"> </w:t>
      </w:r>
      <w:r>
        <w:rPr>
          <w:w w:val="120"/>
        </w:rPr>
        <w:t>pathogenesis</w:t>
      </w:r>
    </w:p>
    <w:p w14:paraId="1578018E" w14:textId="77777777" w:rsidR="00F76AB2" w:rsidRDefault="00F76AB2">
      <w:pPr>
        <w:pStyle w:val="BodyText"/>
        <w:spacing w:before="3"/>
        <w:rPr>
          <w:sz w:val="30"/>
        </w:rPr>
      </w:pPr>
    </w:p>
    <w:p w14:paraId="37E064CD" w14:textId="77777777" w:rsidR="00F76AB2" w:rsidRDefault="00B2285E">
      <w:pPr>
        <w:pStyle w:val="BodyText"/>
        <w:spacing w:line="415" w:lineRule="auto"/>
        <w:ind w:left="377" w:right="721" w:firstLine="566"/>
        <w:jc w:val="both"/>
      </w:pPr>
      <w:r>
        <w:rPr>
          <w:w w:val="110"/>
        </w:rPr>
        <w:t xml:space="preserve">Psoriasis and </w:t>
      </w:r>
      <w:proofErr w:type="spellStart"/>
      <w:r>
        <w:rPr>
          <w:w w:val="110"/>
        </w:rPr>
        <w:t>PsA</w:t>
      </w:r>
      <w:proofErr w:type="spellEnd"/>
      <w:r>
        <w:rPr>
          <w:w w:val="110"/>
        </w:rPr>
        <w:t xml:space="preserve"> are complex dynamic pathophysiological processes, and the understanding of the relative importance of di</w:t>
      </w:r>
      <w:r>
        <w:rPr>
          <w:rFonts w:ascii="Arial"/>
          <w:w w:val="110"/>
        </w:rPr>
        <w:t>ff</w:t>
      </w:r>
      <w:r>
        <w:rPr>
          <w:w w:val="110"/>
        </w:rPr>
        <w:t>erent cell types at di</w:t>
      </w:r>
      <w:r>
        <w:rPr>
          <w:rFonts w:ascii="Arial"/>
          <w:w w:val="110"/>
        </w:rPr>
        <w:t>ff</w:t>
      </w:r>
      <w:r>
        <w:rPr>
          <w:w w:val="110"/>
        </w:rPr>
        <w:t xml:space="preserve">erent disease </w:t>
      </w:r>
      <w:proofErr w:type="gramStart"/>
      <w:r>
        <w:rPr>
          <w:w w:val="110"/>
        </w:rPr>
        <w:t>stages still</w:t>
      </w:r>
      <w:proofErr w:type="gramEnd"/>
      <w:r>
        <w:rPr>
          <w:w w:val="110"/>
        </w:rPr>
        <w:t xml:space="preserve"> remains challenging.</w:t>
      </w:r>
    </w:p>
    <w:p w14:paraId="3687D980" w14:textId="0EE4F009" w:rsidR="00F76AB2" w:rsidRDefault="00F277D2">
      <w:pPr>
        <w:pStyle w:val="BodyText"/>
        <w:spacing w:before="1" w:line="415" w:lineRule="auto"/>
        <w:ind w:left="377" w:right="721" w:firstLine="566"/>
        <w:jc w:val="both"/>
      </w:pPr>
      <w:ins w:id="83" w:author="Microsoft Office User" w:date="2018-12-20T21:30:00Z">
        <w:r w:rsidRPr="00F277D2">
          <w:rPr>
            <w:i/>
            <w:w w:val="110"/>
            <w:rPrChange w:id="84" w:author="Microsoft Office User" w:date="2018-12-20T21:31:00Z">
              <w:rPr>
                <w:w w:val="110"/>
              </w:rPr>
            </w:rPrChange>
          </w:rPr>
          <w:t>Keratinocytes</w:t>
        </w:r>
        <w:r>
          <w:rPr>
            <w:w w:val="110"/>
          </w:rPr>
          <w:t xml:space="preserve">. </w:t>
        </w:r>
      </w:ins>
      <w:r w:rsidR="00B2285E">
        <w:rPr>
          <w:w w:val="110"/>
        </w:rPr>
        <w:t>Several studies have shown the role of</w:t>
      </w:r>
      <w:del w:id="85" w:author="Microsoft Office User" w:date="2018-12-23T12:37:00Z">
        <w:r w:rsidR="00B2285E" w:rsidDel="003C6F6A">
          <w:rPr>
            <w:w w:val="110"/>
          </w:rPr>
          <w:delText xml:space="preserve"> </w:delText>
        </w:r>
        <w:r w:rsidR="00B2285E" w:rsidDel="003C6F6A">
          <w:rPr>
            <w:spacing w:val="-5"/>
            <w:w w:val="110"/>
          </w:rPr>
          <w:delText>KCs</w:delText>
        </w:r>
      </w:del>
      <w:ins w:id="86" w:author="Microsoft Office User" w:date="2018-12-23T12:37:00Z">
        <w:r w:rsidR="003C6F6A">
          <w:rPr>
            <w:w w:val="110"/>
          </w:rPr>
          <w:t xml:space="preserve"> keratinocytes</w:t>
        </w:r>
      </w:ins>
      <w:r w:rsidR="00B2285E">
        <w:rPr>
          <w:spacing w:val="-5"/>
          <w:w w:val="110"/>
        </w:rPr>
        <w:t xml:space="preserve"> </w:t>
      </w:r>
      <w:r w:rsidR="00B2285E">
        <w:rPr>
          <w:w w:val="110"/>
        </w:rPr>
        <w:t>as immune sentinels through MHC</w:t>
      </w:r>
      <w:del w:id="87" w:author="Microsoft Office User" w:date="2018-12-20T21:25:00Z">
        <w:r w:rsidR="00B2285E" w:rsidDel="009561F5">
          <w:rPr>
            <w:w w:val="110"/>
          </w:rPr>
          <w:delText>-</w:delText>
        </w:r>
      </w:del>
      <w:ins w:id="88" w:author="Microsoft Office User" w:date="2018-12-20T21:25:00Z">
        <w:r w:rsidR="009561F5">
          <w:rPr>
            <w:w w:val="110"/>
          </w:rPr>
          <w:t xml:space="preserve"> class </w:t>
        </w:r>
      </w:ins>
      <w:r w:rsidR="00B2285E">
        <w:rPr>
          <w:w w:val="110"/>
        </w:rPr>
        <w:t xml:space="preserve">II antigen presentation and production of antimicrobial peptides (AMP), cytokines and chemokines (Black and of 2007). Indeed, complex </w:t>
      </w:r>
      <w:r w:rsidR="00B2285E">
        <w:rPr>
          <w:spacing w:val="-3"/>
          <w:w w:val="110"/>
        </w:rPr>
        <w:t xml:space="preserve">formation </w:t>
      </w:r>
      <w:r w:rsidR="00B2285E">
        <w:rPr>
          <w:w w:val="110"/>
        </w:rPr>
        <w:t xml:space="preserve">between the cationic AMP </w:t>
      </w:r>
      <w:r w:rsidR="00B2285E">
        <w:rPr>
          <w:spacing w:val="-5"/>
          <w:w w:val="110"/>
        </w:rPr>
        <w:t xml:space="preserve">LL-37 </w:t>
      </w:r>
      <w:r w:rsidR="00B2285E">
        <w:rPr>
          <w:w w:val="110"/>
        </w:rPr>
        <w:t>and self-DNA/RNA released by</w:t>
      </w:r>
      <w:del w:id="89" w:author="Microsoft Office User" w:date="2018-12-23T12:37:00Z">
        <w:r w:rsidR="00B2285E" w:rsidDel="003C6F6A">
          <w:rPr>
            <w:w w:val="110"/>
          </w:rPr>
          <w:delText xml:space="preserve"> </w:delText>
        </w:r>
        <w:r w:rsidR="00B2285E" w:rsidDel="003C6F6A">
          <w:rPr>
            <w:spacing w:val="-5"/>
            <w:w w:val="110"/>
          </w:rPr>
          <w:delText>KCs</w:delText>
        </w:r>
      </w:del>
      <w:ins w:id="90" w:author="Microsoft Office User" w:date="2018-12-23T12:37:00Z">
        <w:r w:rsidR="003C6F6A">
          <w:rPr>
            <w:w w:val="110"/>
          </w:rPr>
          <w:t xml:space="preserve"> </w:t>
        </w:r>
        <w:proofErr w:type="gramStart"/>
        <w:r w:rsidR="003C6F6A">
          <w:rPr>
            <w:w w:val="110"/>
          </w:rPr>
          <w:t>keratinocytes</w:t>
        </w:r>
      </w:ins>
      <w:r w:rsidR="00B2285E">
        <w:rPr>
          <w:spacing w:val="-5"/>
          <w:w w:val="110"/>
        </w:rPr>
        <w:t xml:space="preserve">  has</w:t>
      </w:r>
      <w:proofErr w:type="gramEnd"/>
      <w:r w:rsidR="00B2285E">
        <w:rPr>
          <w:spacing w:val="56"/>
          <w:w w:val="110"/>
        </w:rPr>
        <w:t xml:space="preserve"> </w:t>
      </w:r>
      <w:r w:rsidR="00B2285E">
        <w:rPr>
          <w:w w:val="110"/>
        </w:rPr>
        <w:t>been observed upon damage triggered by environmental factors (</w:t>
      </w:r>
      <w:proofErr w:type="spellStart"/>
      <w:r w:rsidR="00B2285E">
        <w:rPr>
          <w:w w:val="110"/>
        </w:rPr>
        <w:t>Lande</w:t>
      </w:r>
      <w:proofErr w:type="spellEnd"/>
      <w:r w:rsidR="00B2285E">
        <w:rPr>
          <w:w w:val="110"/>
        </w:rPr>
        <w:t xml:space="preserve"> et al. 2007). This complex acts as an antigen for activation of the skin-resident DCs that initiate and perpetuate the skin inflammatory response through secretion  </w:t>
      </w:r>
      <w:r w:rsidR="00B2285E">
        <w:rPr>
          <w:spacing w:val="66"/>
          <w:w w:val="110"/>
        </w:rPr>
        <w:t xml:space="preserve"> </w:t>
      </w:r>
      <w:r w:rsidR="00B2285E">
        <w:rPr>
          <w:w w:val="110"/>
        </w:rPr>
        <w:t xml:space="preserve">of pro-inflammatory cytokines, including </w:t>
      </w:r>
      <w:r w:rsidR="00B2285E">
        <w:rPr>
          <w:spacing w:val="-5"/>
          <w:w w:val="110"/>
        </w:rPr>
        <w:t xml:space="preserve">IL-1, </w:t>
      </w:r>
      <w:r w:rsidR="00B2285E">
        <w:rPr>
          <w:spacing w:val="-6"/>
          <w:w w:val="110"/>
        </w:rPr>
        <w:t xml:space="preserve">IL-6 </w:t>
      </w:r>
      <w:r w:rsidR="00B2285E">
        <w:rPr>
          <w:w w:val="110"/>
        </w:rPr>
        <w:t>and TNF-</w:t>
      </w:r>
      <w:r w:rsidR="00B2285E">
        <w:rPr>
          <w:i/>
          <w:w w:val="110"/>
        </w:rPr>
        <w:t>α</w:t>
      </w:r>
      <w:r w:rsidR="00B2285E">
        <w:rPr>
          <w:i/>
          <w:spacing w:val="38"/>
          <w:w w:val="110"/>
        </w:rPr>
        <w:t xml:space="preserve"> </w:t>
      </w:r>
      <w:r w:rsidR="00B2285E">
        <w:rPr>
          <w:spacing w:val="-3"/>
          <w:w w:val="110"/>
        </w:rPr>
        <w:t>(</w:t>
      </w:r>
      <w:proofErr w:type="spellStart"/>
      <w:r w:rsidR="00B2285E">
        <w:rPr>
          <w:spacing w:val="-3"/>
          <w:w w:val="110"/>
        </w:rPr>
        <w:t>Feldmeyer</w:t>
      </w:r>
      <w:proofErr w:type="spellEnd"/>
    </w:p>
    <w:p w14:paraId="14AFD2DA" w14:textId="77777777" w:rsidR="00F76AB2" w:rsidRDefault="00F76AB2">
      <w:pPr>
        <w:spacing w:line="415" w:lineRule="auto"/>
        <w:jc w:val="both"/>
        <w:sectPr w:rsidR="00F76AB2">
          <w:pgSz w:w="11910" w:h="16840"/>
          <w:pgMar w:top="1580" w:right="620" w:bottom="800" w:left="1680" w:header="1231" w:footer="615" w:gutter="0"/>
          <w:cols w:space="720"/>
        </w:sectPr>
      </w:pPr>
    </w:p>
    <w:p w14:paraId="3838B662" w14:textId="77777777" w:rsidR="00F76AB2" w:rsidRDefault="00F76AB2">
      <w:pPr>
        <w:pStyle w:val="BodyText"/>
        <w:rPr>
          <w:sz w:val="20"/>
        </w:rPr>
      </w:pPr>
    </w:p>
    <w:p w14:paraId="72B9A87D" w14:textId="7FD931A7" w:rsidR="00F76AB2" w:rsidRDefault="00B2285E">
      <w:pPr>
        <w:pStyle w:val="BodyText"/>
        <w:spacing w:before="225" w:line="415" w:lineRule="auto"/>
        <w:ind w:left="377" w:right="722"/>
        <w:jc w:val="both"/>
      </w:pPr>
      <w:proofErr w:type="gramStart"/>
      <w:r>
        <w:rPr>
          <w:w w:val="110"/>
        </w:rPr>
        <w:t>et</w:t>
      </w:r>
      <w:proofErr w:type="gramEnd"/>
      <w:r>
        <w:rPr>
          <w:w w:val="110"/>
        </w:rPr>
        <w:t xml:space="preserve"> al. 2007; </w:t>
      </w:r>
      <w:proofErr w:type="spellStart"/>
      <w:r>
        <w:rPr>
          <w:w w:val="110"/>
        </w:rPr>
        <w:t>Arend</w:t>
      </w:r>
      <w:proofErr w:type="spellEnd"/>
      <w:r>
        <w:rPr>
          <w:w w:val="110"/>
        </w:rPr>
        <w:t xml:space="preserve"> et al. 2008; Nestle et al. 2009; Nestle et al. </w:t>
      </w:r>
      <w:r>
        <w:rPr>
          <w:spacing w:val="-3"/>
          <w:w w:val="110"/>
        </w:rPr>
        <w:t xml:space="preserve">2005). </w:t>
      </w:r>
      <w:r>
        <w:rPr>
          <w:w w:val="110"/>
        </w:rPr>
        <w:t xml:space="preserve">Furthermore, </w:t>
      </w:r>
      <w:r>
        <w:rPr>
          <w:i/>
          <w:w w:val="110"/>
        </w:rPr>
        <w:t xml:space="preserve">in vivo </w:t>
      </w:r>
      <w:r>
        <w:rPr>
          <w:w w:val="110"/>
        </w:rPr>
        <w:t xml:space="preserve">studies have described the development of psoriatic lesions in </w:t>
      </w:r>
      <w:proofErr w:type="spellStart"/>
      <w:r>
        <w:rPr>
          <w:w w:val="110"/>
        </w:rPr>
        <w:t>immunodeficient</w:t>
      </w:r>
      <w:proofErr w:type="spellEnd"/>
      <w:r>
        <w:rPr>
          <w:w w:val="110"/>
        </w:rPr>
        <w:t xml:space="preserve"> mice upon human </w:t>
      </w:r>
      <w:proofErr w:type="spellStart"/>
      <w:r>
        <w:rPr>
          <w:w w:val="110"/>
        </w:rPr>
        <w:t>xenotransplant</w:t>
      </w:r>
      <w:proofErr w:type="spellEnd"/>
      <w:r>
        <w:rPr>
          <w:w w:val="110"/>
        </w:rPr>
        <w:t xml:space="preserve"> of psoriatic </w:t>
      </w:r>
      <w:proofErr w:type="gramStart"/>
      <w:r>
        <w:rPr>
          <w:w w:val="110"/>
        </w:rPr>
        <w:t>skin(</w:t>
      </w:r>
      <w:proofErr w:type="spellStart"/>
      <w:proofErr w:type="gramEnd"/>
      <w:r>
        <w:rPr>
          <w:w w:val="110"/>
        </w:rPr>
        <w:t>Boyman</w:t>
      </w:r>
      <w:proofErr w:type="spellEnd"/>
      <w:r>
        <w:rPr>
          <w:w w:val="110"/>
        </w:rPr>
        <w:t xml:space="preserve"> et al. 2004). </w:t>
      </w:r>
      <w:del w:id="91" w:author="Microsoft Office User" w:date="2018-12-20T21:26:00Z">
        <w:r w:rsidDel="009561F5">
          <w:rPr>
            <w:w w:val="110"/>
          </w:rPr>
          <w:delText>Altogether</w:delText>
        </w:r>
      </w:del>
      <w:ins w:id="92" w:author="Microsoft Office User" w:date="2018-12-20T21:26:00Z">
        <w:r w:rsidR="009561F5">
          <w:rPr>
            <w:w w:val="110"/>
          </w:rPr>
          <w:t>Together</w:t>
        </w:r>
      </w:ins>
      <w:r>
        <w:rPr>
          <w:w w:val="110"/>
        </w:rPr>
        <w:t xml:space="preserve">, these findings support the role of </w:t>
      </w:r>
      <w:del w:id="93" w:author="Microsoft Office User" w:date="2018-12-20T21:26:00Z">
        <w:r w:rsidDel="009561F5">
          <w:rPr>
            <w:w w:val="110"/>
          </w:rPr>
          <w:delText xml:space="preserve">epidermis </w:delText>
        </w:r>
      </w:del>
      <w:ins w:id="94" w:author="Microsoft Office User" w:date="2018-12-20T21:26:00Z">
        <w:r w:rsidR="009561F5">
          <w:rPr>
            <w:w w:val="110"/>
          </w:rPr>
          <w:t xml:space="preserve">epidermal </w:t>
        </w:r>
      </w:ins>
      <w:r>
        <w:rPr>
          <w:w w:val="110"/>
        </w:rPr>
        <w:t>dysfunction in the initiation of the psoriatic chronic inflammatory response (Proskch2008). The</w:t>
      </w:r>
      <w:r>
        <w:rPr>
          <w:spacing w:val="-15"/>
          <w:w w:val="110"/>
        </w:rPr>
        <w:t xml:space="preserve"> </w:t>
      </w:r>
      <w:r>
        <w:rPr>
          <w:w w:val="110"/>
        </w:rPr>
        <w:t>relevance</w:t>
      </w:r>
      <w:r>
        <w:rPr>
          <w:spacing w:val="-13"/>
          <w:w w:val="110"/>
        </w:rPr>
        <w:t xml:space="preserve"> </w:t>
      </w:r>
      <w:r>
        <w:rPr>
          <w:w w:val="110"/>
        </w:rPr>
        <w:t>of</w:t>
      </w:r>
      <w:del w:id="95" w:author="Microsoft Office User" w:date="2018-12-23T12:37:00Z">
        <w:r w:rsidDel="003C6F6A">
          <w:rPr>
            <w:spacing w:val="-14"/>
            <w:w w:val="110"/>
          </w:rPr>
          <w:delText xml:space="preserve"> </w:delText>
        </w:r>
        <w:r w:rsidDel="003C6F6A">
          <w:rPr>
            <w:spacing w:val="-5"/>
            <w:w w:val="110"/>
          </w:rPr>
          <w:delText>KCs</w:delText>
        </w:r>
      </w:del>
      <w:ins w:id="96" w:author="Microsoft Office User" w:date="2018-12-23T12:37:00Z">
        <w:r w:rsidR="003C6F6A">
          <w:rPr>
            <w:spacing w:val="-14"/>
            <w:w w:val="110"/>
          </w:rPr>
          <w:t xml:space="preserve"> keratinocytes</w:t>
        </w:r>
      </w:ins>
      <w:r>
        <w:rPr>
          <w:spacing w:val="-13"/>
          <w:w w:val="110"/>
        </w:rPr>
        <w:t xml:space="preserve"> </w:t>
      </w:r>
      <w:r>
        <w:rPr>
          <w:w w:val="110"/>
        </w:rPr>
        <w:t>at</w:t>
      </w:r>
      <w:r>
        <w:rPr>
          <w:spacing w:val="-15"/>
          <w:w w:val="110"/>
        </w:rPr>
        <w:t xml:space="preserve"> </w:t>
      </w:r>
      <w:r>
        <w:rPr>
          <w:w w:val="110"/>
        </w:rPr>
        <w:t>early</w:t>
      </w:r>
      <w:r>
        <w:rPr>
          <w:spacing w:val="-13"/>
          <w:w w:val="110"/>
        </w:rPr>
        <w:t xml:space="preserve"> </w:t>
      </w:r>
      <w:r>
        <w:rPr>
          <w:w w:val="110"/>
        </w:rPr>
        <w:t>stages</w:t>
      </w:r>
      <w:r>
        <w:rPr>
          <w:spacing w:val="-14"/>
          <w:w w:val="110"/>
        </w:rPr>
        <w:t xml:space="preserve"> </w:t>
      </w:r>
      <w:r>
        <w:rPr>
          <w:w w:val="110"/>
        </w:rPr>
        <w:t>of</w:t>
      </w:r>
      <w:r>
        <w:rPr>
          <w:spacing w:val="-13"/>
          <w:w w:val="110"/>
        </w:rPr>
        <w:t xml:space="preserve"> </w:t>
      </w:r>
      <w:r>
        <w:rPr>
          <w:w w:val="110"/>
        </w:rPr>
        <w:t>psoriasis</w:t>
      </w:r>
      <w:r>
        <w:rPr>
          <w:spacing w:val="-14"/>
          <w:w w:val="110"/>
        </w:rPr>
        <w:t xml:space="preserve"> </w:t>
      </w:r>
      <w:r>
        <w:rPr>
          <w:w w:val="110"/>
        </w:rPr>
        <w:t>pathogenesis</w:t>
      </w:r>
      <w:r>
        <w:rPr>
          <w:spacing w:val="-14"/>
          <w:w w:val="110"/>
        </w:rPr>
        <w:t xml:space="preserve"> </w:t>
      </w:r>
      <w:r>
        <w:rPr>
          <w:w w:val="110"/>
        </w:rPr>
        <w:t>is</w:t>
      </w:r>
      <w:r>
        <w:rPr>
          <w:spacing w:val="-14"/>
          <w:w w:val="110"/>
        </w:rPr>
        <w:t xml:space="preserve"> </w:t>
      </w:r>
      <w:r>
        <w:rPr>
          <w:w w:val="110"/>
        </w:rPr>
        <w:t>reinforced</w:t>
      </w:r>
      <w:r>
        <w:rPr>
          <w:spacing w:val="-14"/>
          <w:w w:val="110"/>
        </w:rPr>
        <w:t xml:space="preserve"> </w:t>
      </w:r>
      <w:r>
        <w:rPr>
          <w:w w:val="110"/>
        </w:rPr>
        <w:t>by</w:t>
      </w:r>
      <w:r>
        <w:rPr>
          <w:spacing w:val="-13"/>
          <w:w w:val="110"/>
        </w:rPr>
        <w:t xml:space="preserve"> </w:t>
      </w:r>
      <w:r>
        <w:rPr>
          <w:w w:val="110"/>
        </w:rPr>
        <w:t xml:space="preserve">the genetic association between KC-specific genes from the late </w:t>
      </w:r>
      <w:proofErr w:type="spellStart"/>
      <w:r>
        <w:rPr>
          <w:w w:val="110"/>
        </w:rPr>
        <w:t>cornified</w:t>
      </w:r>
      <w:proofErr w:type="spellEnd"/>
      <w:r>
        <w:rPr>
          <w:w w:val="110"/>
        </w:rPr>
        <w:t xml:space="preserve"> envelope (LCE)</w:t>
      </w:r>
      <w:r>
        <w:rPr>
          <w:spacing w:val="-8"/>
          <w:w w:val="110"/>
        </w:rPr>
        <w:t xml:space="preserve"> </w:t>
      </w:r>
      <w:r>
        <w:rPr>
          <w:w w:val="110"/>
        </w:rPr>
        <w:t>family</w:t>
      </w:r>
      <w:r>
        <w:rPr>
          <w:spacing w:val="-7"/>
          <w:w w:val="110"/>
        </w:rPr>
        <w:t xml:space="preserve"> </w:t>
      </w:r>
      <w:r>
        <w:rPr>
          <w:w w:val="110"/>
        </w:rPr>
        <w:t>and</w:t>
      </w:r>
      <w:r>
        <w:rPr>
          <w:spacing w:val="-8"/>
          <w:w w:val="110"/>
        </w:rPr>
        <w:t xml:space="preserve"> </w:t>
      </w:r>
      <w:r>
        <w:rPr>
          <w:w w:val="110"/>
        </w:rPr>
        <w:t>increased</w:t>
      </w:r>
      <w:r>
        <w:rPr>
          <w:spacing w:val="-7"/>
          <w:w w:val="110"/>
        </w:rPr>
        <w:t xml:space="preserve"> </w:t>
      </w:r>
      <w:r>
        <w:rPr>
          <w:w w:val="110"/>
        </w:rPr>
        <w:t>psoriasis</w:t>
      </w:r>
      <w:r>
        <w:rPr>
          <w:spacing w:val="-8"/>
          <w:w w:val="110"/>
        </w:rPr>
        <w:t xml:space="preserve"> </w:t>
      </w:r>
      <w:r>
        <w:rPr>
          <w:w w:val="110"/>
        </w:rPr>
        <w:t>risk</w:t>
      </w:r>
      <w:r>
        <w:rPr>
          <w:spacing w:val="-7"/>
          <w:w w:val="110"/>
        </w:rPr>
        <w:t xml:space="preserve"> </w:t>
      </w:r>
      <w:r>
        <w:rPr>
          <w:spacing w:val="-4"/>
          <w:w w:val="110"/>
        </w:rPr>
        <w:t>(</w:t>
      </w:r>
      <w:proofErr w:type="spellStart"/>
      <w:r>
        <w:rPr>
          <w:spacing w:val="-4"/>
          <w:w w:val="110"/>
        </w:rPr>
        <w:t>Tsoi</w:t>
      </w:r>
      <w:proofErr w:type="spellEnd"/>
      <w:r>
        <w:rPr>
          <w:spacing w:val="-7"/>
          <w:w w:val="110"/>
        </w:rPr>
        <w:t xml:space="preserve"> </w:t>
      </w:r>
      <w:r>
        <w:rPr>
          <w:w w:val="110"/>
        </w:rPr>
        <w:t>et</w:t>
      </w:r>
      <w:r>
        <w:rPr>
          <w:spacing w:val="-8"/>
          <w:w w:val="110"/>
        </w:rPr>
        <w:t xml:space="preserve"> </w:t>
      </w:r>
      <w:r>
        <w:rPr>
          <w:w w:val="110"/>
        </w:rPr>
        <w:t>al.</w:t>
      </w:r>
      <w:r>
        <w:rPr>
          <w:spacing w:val="-7"/>
          <w:w w:val="110"/>
        </w:rPr>
        <w:t xml:space="preserve"> </w:t>
      </w:r>
      <w:r>
        <w:rPr>
          <w:w w:val="110"/>
        </w:rPr>
        <w:t>2012)</w:t>
      </w:r>
    </w:p>
    <w:p w14:paraId="5781A9E9" w14:textId="4A52D033" w:rsidR="00F76AB2" w:rsidRDefault="00F277D2">
      <w:pPr>
        <w:pStyle w:val="BodyText"/>
        <w:spacing w:before="5" w:line="415" w:lineRule="auto"/>
        <w:ind w:left="377" w:right="721" w:firstLine="566"/>
        <w:jc w:val="both"/>
      </w:pPr>
      <w:ins w:id="97" w:author="Microsoft Office User" w:date="2018-12-20T21:30:00Z">
        <w:r w:rsidRPr="00F277D2">
          <w:rPr>
            <w:i/>
            <w:w w:val="110"/>
            <w:rPrChange w:id="98" w:author="Microsoft Office User" w:date="2018-12-20T21:31:00Z">
              <w:rPr>
                <w:w w:val="110"/>
              </w:rPr>
            </w:rPrChange>
          </w:rPr>
          <w:t>Dendritic cells</w:t>
        </w:r>
        <w:r>
          <w:rPr>
            <w:w w:val="110"/>
          </w:rPr>
          <w:t xml:space="preserve">. </w:t>
        </w:r>
      </w:ins>
      <w:proofErr w:type="spellStart"/>
      <w:proofErr w:type="gramStart"/>
      <w:r w:rsidR="00B2285E">
        <w:rPr>
          <w:w w:val="110"/>
        </w:rPr>
        <w:t>mDCs</w:t>
      </w:r>
      <w:proofErr w:type="spellEnd"/>
      <w:proofErr w:type="gramEnd"/>
      <w:r w:rsidR="00B2285E">
        <w:rPr>
          <w:w w:val="110"/>
        </w:rPr>
        <w:t xml:space="preserve"> and  </w:t>
      </w:r>
      <w:proofErr w:type="spellStart"/>
      <w:r w:rsidR="00B2285E">
        <w:rPr>
          <w:w w:val="110"/>
        </w:rPr>
        <w:t>pDCs</w:t>
      </w:r>
      <w:proofErr w:type="spellEnd"/>
      <w:r w:rsidR="00B2285E">
        <w:rPr>
          <w:spacing w:val="66"/>
          <w:w w:val="110"/>
        </w:rPr>
        <w:t xml:space="preserve"> </w:t>
      </w:r>
      <w:r w:rsidR="00B2285E">
        <w:rPr>
          <w:w w:val="110"/>
        </w:rPr>
        <w:t>are</w:t>
      </w:r>
      <w:r w:rsidR="00B2285E">
        <w:rPr>
          <w:spacing w:val="66"/>
          <w:w w:val="110"/>
        </w:rPr>
        <w:t xml:space="preserve"> </w:t>
      </w:r>
      <w:r w:rsidR="00B2285E">
        <w:rPr>
          <w:w w:val="110"/>
        </w:rPr>
        <w:t>also</w:t>
      </w:r>
      <w:r w:rsidR="00B2285E">
        <w:rPr>
          <w:spacing w:val="66"/>
          <w:w w:val="110"/>
        </w:rPr>
        <w:t xml:space="preserve"> </w:t>
      </w:r>
      <w:r w:rsidR="00B2285E">
        <w:rPr>
          <w:w w:val="110"/>
        </w:rPr>
        <w:t>considered</w:t>
      </w:r>
      <w:r w:rsidR="00B2285E">
        <w:rPr>
          <w:spacing w:val="66"/>
          <w:w w:val="110"/>
        </w:rPr>
        <w:t xml:space="preserve"> </w:t>
      </w:r>
      <w:r w:rsidR="00B2285E">
        <w:rPr>
          <w:w w:val="110"/>
        </w:rPr>
        <w:t>important</w:t>
      </w:r>
      <w:r w:rsidR="00B2285E">
        <w:rPr>
          <w:spacing w:val="66"/>
          <w:w w:val="110"/>
        </w:rPr>
        <w:t xml:space="preserve"> </w:t>
      </w:r>
      <w:r w:rsidR="00B2285E">
        <w:rPr>
          <w:w w:val="110"/>
        </w:rPr>
        <w:t>innate</w:t>
      </w:r>
      <w:r w:rsidR="00B2285E">
        <w:rPr>
          <w:spacing w:val="66"/>
          <w:w w:val="110"/>
        </w:rPr>
        <w:t xml:space="preserve"> </w:t>
      </w:r>
      <w:r w:rsidR="00B2285E">
        <w:rPr>
          <w:w w:val="110"/>
        </w:rPr>
        <w:t>immune</w:t>
      </w:r>
      <w:r w:rsidR="00B2285E">
        <w:rPr>
          <w:spacing w:val="66"/>
          <w:w w:val="110"/>
        </w:rPr>
        <w:t xml:space="preserve"> </w:t>
      </w:r>
      <w:r w:rsidR="00B2285E">
        <w:rPr>
          <w:w w:val="110"/>
        </w:rPr>
        <w:t xml:space="preserve">cells in disease initiation through antigen presentation, </w:t>
      </w:r>
      <w:r w:rsidR="00B2285E">
        <w:rPr>
          <w:spacing w:val="-4"/>
          <w:w w:val="110"/>
        </w:rPr>
        <w:t xml:space="preserve">T-cell </w:t>
      </w:r>
      <w:r w:rsidR="00B2285E">
        <w:rPr>
          <w:w w:val="110"/>
        </w:rPr>
        <w:t xml:space="preserve">activation and the subsequent adaptive immune response(Mahil20016). </w:t>
      </w:r>
      <w:proofErr w:type="spellStart"/>
      <w:r w:rsidR="00B2285E">
        <w:rPr>
          <w:w w:val="110"/>
        </w:rPr>
        <w:t>pDCs</w:t>
      </w:r>
      <w:proofErr w:type="spellEnd"/>
      <w:r w:rsidR="00B2285E">
        <w:rPr>
          <w:w w:val="110"/>
        </w:rPr>
        <w:t xml:space="preserve"> are </w:t>
      </w:r>
      <w:r w:rsidR="00B2285E">
        <w:rPr>
          <w:spacing w:val="-3"/>
          <w:w w:val="110"/>
        </w:rPr>
        <w:t xml:space="preserve">circulating </w:t>
      </w:r>
      <w:r w:rsidR="00B2285E">
        <w:rPr>
          <w:w w:val="110"/>
        </w:rPr>
        <w:t xml:space="preserve">professional antigen presentation cells (APCs) that </w:t>
      </w:r>
      <w:del w:id="99" w:author="Microsoft Office User" w:date="2018-12-20T21:26:00Z">
        <w:r w:rsidR="00B2285E" w:rsidDel="009561F5">
          <w:rPr>
            <w:w w:val="110"/>
          </w:rPr>
          <w:delText>only up</w:delText>
        </w:r>
      </w:del>
      <w:r w:rsidR="00B2285E">
        <w:rPr>
          <w:w w:val="110"/>
        </w:rPr>
        <w:t>on activation by the</w:t>
      </w:r>
      <w:del w:id="100" w:author="Microsoft Office User" w:date="2018-12-23T12:37:00Z">
        <w:r w:rsidR="00B2285E" w:rsidDel="003C6F6A">
          <w:rPr>
            <w:w w:val="110"/>
          </w:rPr>
          <w:delText xml:space="preserve"> </w:delText>
        </w:r>
        <w:r w:rsidR="00B2285E" w:rsidDel="003C6F6A">
          <w:rPr>
            <w:spacing w:val="-5"/>
            <w:w w:val="110"/>
          </w:rPr>
          <w:delText>KCs</w:delText>
        </w:r>
      </w:del>
      <w:ins w:id="101" w:author="Microsoft Office User" w:date="2018-12-23T12:37:00Z">
        <w:r w:rsidR="003C6F6A">
          <w:rPr>
            <w:w w:val="110"/>
          </w:rPr>
          <w:t xml:space="preserve"> keratinocytes</w:t>
        </w:r>
      </w:ins>
      <w:r w:rsidR="00B2285E">
        <w:rPr>
          <w:spacing w:val="-5"/>
          <w:w w:val="110"/>
        </w:rPr>
        <w:t xml:space="preserve"> </w:t>
      </w:r>
      <w:r w:rsidR="00B2285E">
        <w:rPr>
          <w:spacing w:val="-4"/>
          <w:w w:val="110"/>
        </w:rPr>
        <w:t xml:space="preserve">self-DNA-LL-37 </w:t>
      </w:r>
      <w:r w:rsidR="00B2285E">
        <w:rPr>
          <w:w w:val="110"/>
        </w:rPr>
        <w:t xml:space="preserve">complex infiltrate into the </w:t>
      </w:r>
      <w:proofErr w:type="spellStart"/>
      <w:r w:rsidR="00B2285E">
        <w:rPr>
          <w:w w:val="110"/>
        </w:rPr>
        <w:t>lesional</w:t>
      </w:r>
      <w:proofErr w:type="spellEnd"/>
      <w:r w:rsidR="00B2285E">
        <w:rPr>
          <w:w w:val="110"/>
        </w:rPr>
        <w:t xml:space="preserve"> and uninvolved dermis of</w:t>
      </w:r>
      <w:r w:rsidR="00B2285E">
        <w:rPr>
          <w:spacing w:val="-5"/>
          <w:w w:val="110"/>
        </w:rPr>
        <w:t xml:space="preserve"> </w:t>
      </w:r>
      <w:r w:rsidR="00B2285E">
        <w:rPr>
          <w:w w:val="110"/>
        </w:rPr>
        <w:t>psoriasis</w:t>
      </w:r>
      <w:r w:rsidR="00B2285E">
        <w:rPr>
          <w:spacing w:val="-5"/>
          <w:w w:val="110"/>
        </w:rPr>
        <w:t xml:space="preserve"> </w:t>
      </w:r>
      <w:r w:rsidR="00B2285E">
        <w:rPr>
          <w:w w:val="110"/>
        </w:rPr>
        <w:t>patients</w:t>
      </w:r>
      <w:r w:rsidR="00B2285E">
        <w:rPr>
          <w:spacing w:val="-5"/>
          <w:w w:val="110"/>
        </w:rPr>
        <w:t xml:space="preserve"> </w:t>
      </w:r>
      <w:r w:rsidR="00B2285E">
        <w:rPr>
          <w:w w:val="110"/>
        </w:rPr>
        <w:t>(Nestle</w:t>
      </w:r>
      <w:r w:rsidR="00B2285E">
        <w:rPr>
          <w:spacing w:val="-5"/>
          <w:w w:val="110"/>
        </w:rPr>
        <w:t xml:space="preserve"> </w:t>
      </w:r>
      <w:r w:rsidR="00B2285E">
        <w:rPr>
          <w:w w:val="110"/>
        </w:rPr>
        <w:t>et</w:t>
      </w:r>
      <w:r w:rsidR="00B2285E">
        <w:rPr>
          <w:spacing w:val="-5"/>
          <w:w w:val="110"/>
        </w:rPr>
        <w:t xml:space="preserve"> </w:t>
      </w:r>
      <w:r w:rsidR="00B2285E">
        <w:rPr>
          <w:w w:val="110"/>
        </w:rPr>
        <w:t>al.</w:t>
      </w:r>
      <w:r w:rsidR="00B2285E">
        <w:rPr>
          <w:spacing w:val="-5"/>
          <w:w w:val="110"/>
        </w:rPr>
        <w:t xml:space="preserve"> </w:t>
      </w:r>
      <w:r w:rsidR="00B2285E">
        <w:rPr>
          <w:w w:val="110"/>
        </w:rPr>
        <w:t>2005;</w:t>
      </w:r>
      <w:r w:rsidR="00B2285E">
        <w:rPr>
          <w:spacing w:val="-5"/>
          <w:w w:val="110"/>
        </w:rPr>
        <w:t xml:space="preserve"> </w:t>
      </w:r>
      <w:proofErr w:type="spellStart"/>
      <w:r w:rsidR="00B2285E">
        <w:rPr>
          <w:w w:val="110"/>
        </w:rPr>
        <w:t>Lande</w:t>
      </w:r>
      <w:proofErr w:type="spellEnd"/>
      <w:r w:rsidR="00B2285E">
        <w:rPr>
          <w:spacing w:val="-5"/>
          <w:w w:val="110"/>
        </w:rPr>
        <w:t xml:space="preserve"> </w:t>
      </w:r>
      <w:r w:rsidR="00B2285E">
        <w:rPr>
          <w:w w:val="110"/>
        </w:rPr>
        <w:t>et</w:t>
      </w:r>
      <w:r w:rsidR="00B2285E">
        <w:rPr>
          <w:spacing w:val="-5"/>
          <w:w w:val="110"/>
        </w:rPr>
        <w:t xml:space="preserve"> </w:t>
      </w:r>
      <w:r w:rsidR="00B2285E">
        <w:rPr>
          <w:w w:val="110"/>
        </w:rPr>
        <w:t>al.</w:t>
      </w:r>
      <w:r w:rsidR="00B2285E">
        <w:rPr>
          <w:spacing w:val="-5"/>
          <w:w w:val="110"/>
        </w:rPr>
        <w:t xml:space="preserve"> </w:t>
      </w:r>
      <w:r w:rsidR="00B2285E">
        <w:rPr>
          <w:w w:val="110"/>
        </w:rPr>
        <w:t>2007).</w:t>
      </w:r>
      <w:r w:rsidR="00B2285E">
        <w:rPr>
          <w:spacing w:val="10"/>
          <w:w w:val="110"/>
        </w:rPr>
        <w:t xml:space="preserve"> </w:t>
      </w:r>
      <w:r w:rsidR="00B2285E">
        <w:rPr>
          <w:w w:val="110"/>
        </w:rPr>
        <w:t>In</w:t>
      </w:r>
      <w:r w:rsidR="00B2285E">
        <w:rPr>
          <w:spacing w:val="-5"/>
          <w:w w:val="110"/>
        </w:rPr>
        <w:t xml:space="preserve"> </w:t>
      </w:r>
      <w:r w:rsidR="00B2285E">
        <w:rPr>
          <w:w w:val="110"/>
        </w:rPr>
        <w:t>contrast,</w:t>
      </w:r>
      <w:r w:rsidR="00B2285E">
        <w:rPr>
          <w:spacing w:val="-5"/>
          <w:w w:val="110"/>
        </w:rPr>
        <w:t xml:space="preserve"> </w:t>
      </w:r>
      <w:r w:rsidR="00B2285E">
        <w:rPr>
          <w:w w:val="110"/>
        </w:rPr>
        <w:t xml:space="preserve">quiescent </w:t>
      </w:r>
      <w:proofErr w:type="spellStart"/>
      <w:r w:rsidR="00B2285E">
        <w:rPr>
          <w:w w:val="110"/>
        </w:rPr>
        <w:t>mDCs</w:t>
      </w:r>
      <w:proofErr w:type="spellEnd"/>
      <w:r w:rsidR="00B2285E">
        <w:rPr>
          <w:w w:val="110"/>
        </w:rPr>
        <w:t xml:space="preserve"> are epidermal resident cells that undergo maturation in presence of </w:t>
      </w:r>
      <w:r w:rsidR="00B2285E">
        <w:rPr>
          <w:spacing w:val="-4"/>
          <w:w w:val="110"/>
        </w:rPr>
        <w:t xml:space="preserve">the </w:t>
      </w:r>
      <w:r w:rsidR="00B2285E">
        <w:rPr>
          <w:w w:val="110"/>
        </w:rPr>
        <w:t>IFN-</w:t>
      </w:r>
      <w:r w:rsidR="00B2285E">
        <w:rPr>
          <w:i/>
          <w:w w:val="110"/>
        </w:rPr>
        <w:t xml:space="preserve">α </w:t>
      </w:r>
      <w:r w:rsidR="00B2285E">
        <w:rPr>
          <w:w w:val="110"/>
        </w:rPr>
        <w:t xml:space="preserve">secreted by </w:t>
      </w:r>
      <w:proofErr w:type="spellStart"/>
      <w:r w:rsidR="00B2285E">
        <w:rPr>
          <w:w w:val="110"/>
        </w:rPr>
        <w:t>pDCs</w:t>
      </w:r>
      <w:proofErr w:type="spellEnd"/>
      <w:r w:rsidR="00B2285E">
        <w:rPr>
          <w:w w:val="110"/>
        </w:rPr>
        <w:t xml:space="preserve">, expanding up to 30-fold </w:t>
      </w:r>
      <w:del w:id="102" w:author="Microsoft Office User" w:date="2018-12-20T21:27:00Z">
        <w:r w:rsidR="00B2285E" w:rsidDel="009561F5">
          <w:rPr>
            <w:w w:val="110"/>
          </w:rPr>
          <w:delText xml:space="preserve">only </w:delText>
        </w:r>
      </w:del>
      <w:r w:rsidR="00B2285E">
        <w:rPr>
          <w:w w:val="110"/>
        </w:rPr>
        <w:t xml:space="preserve">in </w:t>
      </w:r>
      <w:del w:id="103" w:author="Microsoft Office User" w:date="2018-12-20T21:27:00Z">
        <w:r w:rsidR="00B2285E" w:rsidDel="009561F5">
          <w:rPr>
            <w:w w:val="110"/>
          </w:rPr>
          <w:delText xml:space="preserve">the </w:delText>
        </w:r>
      </w:del>
      <w:proofErr w:type="spellStart"/>
      <w:r w:rsidR="00B2285E">
        <w:rPr>
          <w:w w:val="110"/>
        </w:rPr>
        <w:t>lesional</w:t>
      </w:r>
      <w:proofErr w:type="spellEnd"/>
      <w:r w:rsidR="00B2285E">
        <w:rPr>
          <w:w w:val="110"/>
        </w:rPr>
        <w:t xml:space="preserve"> </w:t>
      </w:r>
      <w:r w:rsidR="00B2285E">
        <w:rPr>
          <w:spacing w:val="-3"/>
          <w:w w:val="110"/>
        </w:rPr>
        <w:t xml:space="preserve">skin </w:t>
      </w:r>
      <w:r w:rsidR="00B2285E">
        <w:rPr>
          <w:w w:val="110"/>
        </w:rPr>
        <w:t xml:space="preserve">(Zaba2007). </w:t>
      </w:r>
      <w:del w:id="104" w:author="Microsoft Office User" w:date="2018-12-20T21:27:00Z">
        <w:r w:rsidR="00B2285E" w:rsidDel="009561F5">
          <w:rPr>
            <w:w w:val="110"/>
          </w:rPr>
          <w:delText>The a</w:delText>
        </w:r>
      </w:del>
      <w:ins w:id="105" w:author="Microsoft Office User" w:date="2018-12-20T21:27:00Z">
        <w:r w:rsidR="009561F5">
          <w:rPr>
            <w:w w:val="110"/>
          </w:rPr>
          <w:t>A</w:t>
        </w:r>
      </w:ins>
      <w:r w:rsidR="00B2285E">
        <w:rPr>
          <w:w w:val="110"/>
        </w:rPr>
        <w:t xml:space="preserve">ctivated </w:t>
      </w:r>
      <w:proofErr w:type="spellStart"/>
      <w:r w:rsidR="00B2285E">
        <w:rPr>
          <w:w w:val="110"/>
        </w:rPr>
        <w:t>mDCs</w:t>
      </w:r>
      <w:proofErr w:type="spellEnd"/>
      <w:r w:rsidR="00B2285E">
        <w:rPr>
          <w:w w:val="110"/>
        </w:rPr>
        <w:t xml:space="preserve"> mediate the Th-1 and Th-17 response as well as perpetuation of </w:t>
      </w:r>
      <w:r w:rsidR="00B2285E">
        <w:rPr>
          <w:spacing w:val="-8"/>
          <w:w w:val="110"/>
        </w:rPr>
        <w:t xml:space="preserve">KC </w:t>
      </w:r>
      <w:r w:rsidR="00B2285E">
        <w:rPr>
          <w:w w:val="110"/>
        </w:rPr>
        <w:t xml:space="preserve">activation through </w:t>
      </w:r>
      <w:r w:rsidR="00B2285E">
        <w:rPr>
          <w:spacing w:val="-5"/>
          <w:w w:val="110"/>
        </w:rPr>
        <w:t xml:space="preserve">IL-23 </w:t>
      </w:r>
      <w:r w:rsidR="00B2285E">
        <w:rPr>
          <w:w w:val="110"/>
        </w:rPr>
        <w:t xml:space="preserve">production (Lee et al. 2004). Studies in </w:t>
      </w:r>
      <w:proofErr w:type="spellStart"/>
      <w:r w:rsidR="00B2285E">
        <w:rPr>
          <w:w w:val="110"/>
        </w:rPr>
        <w:t>immunodeficient</w:t>
      </w:r>
      <w:proofErr w:type="spellEnd"/>
      <w:r w:rsidR="00B2285E">
        <w:rPr>
          <w:w w:val="110"/>
        </w:rPr>
        <w:t xml:space="preserve"> psoriasis mouse models have shown that </w:t>
      </w:r>
      <w:r w:rsidR="00B2285E">
        <w:rPr>
          <w:spacing w:val="-4"/>
          <w:w w:val="110"/>
        </w:rPr>
        <w:t xml:space="preserve">blockage </w:t>
      </w:r>
      <w:r w:rsidR="00B2285E">
        <w:rPr>
          <w:w w:val="110"/>
        </w:rPr>
        <w:t>of downstream IFN-</w:t>
      </w:r>
      <w:r w:rsidR="00B2285E">
        <w:rPr>
          <w:i/>
          <w:w w:val="110"/>
        </w:rPr>
        <w:t xml:space="preserve">α </w:t>
      </w:r>
      <w:r w:rsidR="00B2285E">
        <w:rPr>
          <w:w w:val="110"/>
        </w:rPr>
        <w:t>signaling or IFN-</w:t>
      </w:r>
      <w:r w:rsidR="00B2285E">
        <w:rPr>
          <w:i/>
          <w:w w:val="110"/>
        </w:rPr>
        <w:t xml:space="preserve">α </w:t>
      </w:r>
      <w:r w:rsidR="00B2285E">
        <w:rPr>
          <w:w w:val="110"/>
        </w:rPr>
        <w:t xml:space="preserve">production by </w:t>
      </w:r>
      <w:proofErr w:type="spellStart"/>
      <w:r w:rsidR="00B2285E">
        <w:rPr>
          <w:w w:val="110"/>
        </w:rPr>
        <w:t>pDCs</w:t>
      </w:r>
      <w:proofErr w:type="spellEnd"/>
      <w:r w:rsidR="00B2285E">
        <w:rPr>
          <w:w w:val="110"/>
        </w:rPr>
        <w:t xml:space="preserve"> failed to </w:t>
      </w:r>
      <w:r w:rsidR="00B2285E">
        <w:rPr>
          <w:spacing w:val="-3"/>
          <w:w w:val="110"/>
        </w:rPr>
        <w:t xml:space="preserve">induce </w:t>
      </w:r>
      <w:r w:rsidR="00B2285E">
        <w:rPr>
          <w:spacing w:val="-4"/>
          <w:w w:val="110"/>
        </w:rPr>
        <w:t xml:space="preserve">T-cell </w:t>
      </w:r>
      <w:r w:rsidR="00B2285E">
        <w:rPr>
          <w:w w:val="110"/>
        </w:rPr>
        <w:t>activation and psoriasis onset (Nestle et al.</w:t>
      </w:r>
      <w:r w:rsidR="00B2285E">
        <w:rPr>
          <w:spacing w:val="-46"/>
          <w:w w:val="110"/>
        </w:rPr>
        <w:t xml:space="preserve"> </w:t>
      </w:r>
      <w:r w:rsidR="00B2285E">
        <w:rPr>
          <w:w w:val="110"/>
        </w:rPr>
        <w:t>2005).</w:t>
      </w:r>
    </w:p>
    <w:p w14:paraId="24603C11" w14:textId="4627CFBC" w:rsidR="00F76AB2" w:rsidRDefault="00F277D2">
      <w:pPr>
        <w:pStyle w:val="BodyText"/>
        <w:spacing w:before="10" w:line="410" w:lineRule="auto"/>
        <w:ind w:left="377" w:right="721" w:firstLine="566"/>
        <w:jc w:val="both"/>
      </w:pPr>
      <w:ins w:id="106" w:author="Microsoft Office User" w:date="2018-12-20T21:31:00Z">
        <w:r w:rsidRPr="00F277D2">
          <w:rPr>
            <w:i/>
            <w:w w:val="110"/>
            <w:rPrChange w:id="107" w:author="Microsoft Office User" w:date="2018-12-20T21:31:00Z">
              <w:rPr>
                <w:w w:val="110"/>
              </w:rPr>
            </w:rPrChange>
          </w:rPr>
          <w:t>Neutrophils.</w:t>
        </w:r>
        <w:r>
          <w:rPr>
            <w:w w:val="110"/>
          </w:rPr>
          <w:t xml:space="preserve"> </w:t>
        </w:r>
      </w:ins>
      <w:r w:rsidR="00B2285E">
        <w:rPr>
          <w:w w:val="110"/>
        </w:rPr>
        <w:t xml:space="preserve">Neutrophils </w:t>
      </w:r>
      <w:proofErr w:type="gramStart"/>
      <w:r w:rsidR="00B2285E">
        <w:rPr>
          <w:w w:val="110"/>
        </w:rPr>
        <w:t xml:space="preserve">are </w:t>
      </w:r>
      <w:del w:id="108" w:author="Microsoft Office User" w:date="2018-12-20T21:31:00Z">
        <w:r w:rsidR="00B2285E" w:rsidDel="00F277D2">
          <w:rPr>
            <w:w w:val="110"/>
          </w:rPr>
          <w:delText>also though to be closely involved</w:delText>
        </w:r>
      </w:del>
      <w:ins w:id="109" w:author="Microsoft Office User" w:date="2018-12-20T21:31:00Z">
        <w:r>
          <w:rPr>
            <w:w w:val="110"/>
          </w:rPr>
          <w:t>implicated</w:t>
        </w:r>
      </w:ins>
      <w:proofErr w:type="gramEnd"/>
      <w:r w:rsidR="00B2285E">
        <w:rPr>
          <w:w w:val="110"/>
        </w:rPr>
        <w:t xml:space="preserve"> in disease initiation through their ability to form neutrophil extracellular traps (NET) that contain host DNA and </w:t>
      </w:r>
      <w:r w:rsidR="00B2285E">
        <w:rPr>
          <w:spacing w:val="-5"/>
          <w:w w:val="110"/>
        </w:rPr>
        <w:t xml:space="preserve">LL-37 </w:t>
      </w:r>
      <w:r w:rsidR="00B2285E">
        <w:rPr>
          <w:w w:val="110"/>
        </w:rPr>
        <w:t xml:space="preserve">(Hu et al. 2016). There is evidence of increased NET formation in peripheral blood and </w:t>
      </w:r>
      <w:proofErr w:type="spellStart"/>
      <w:r w:rsidR="00B2285E">
        <w:rPr>
          <w:w w:val="110"/>
        </w:rPr>
        <w:t>lesional</w:t>
      </w:r>
      <w:proofErr w:type="spellEnd"/>
      <w:r w:rsidR="00B2285E">
        <w:rPr>
          <w:w w:val="110"/>
        </w:rPr>
        <w:t xml:space="preserve"> skin of psoriasis patients and </w:t>
      </w:r>
      <w:proofErr w:type="gramStart"/>
      <w:r w:rsidR="00B2285E">
        <w:rPr>
          <w:spacing w:val="-3"/>
          <w:w w:val="110"/>
        </w:rPr>
        <w:t>they</w:t>
      </w:r>
      <w:proofErr w:type="gramEnd"/>
      <w:r w:rsidR="00B2285E">
        <w:rPr>
          <w:spacing w:val="-3"/>
          <w:w w:val="110"/>
        </w:rPr>
        <w:t xml:space="preserve"> </w:t>
      </w:r>
      <w:del w:id="110" w:author="Microsoft Office User" w:date="2018-12-20T21:31:00Z">
        <w:r w:rsidR="00B2285E" w:rsidDel="00F277D2">
          <w:rPr>
            <w:w w:val="110"/>
          </w:rPr>
          <w:delText xml:space="preserve">seem to be </w:delText>
        </w:r>
      </w:del>
      <w:r w:rsidR="00B2285E">
        <w:rPr>
          <w:w w:val="110"/>
        </w:rPr>
        <w:t>contribut</w:t>
      </w:r>
      <w:del w:id="111" w:author="Microsoft Office User" w:date="2018-12-20T21:31:00Z">
        <w:r w:rsidR="00B2285E" w:rsidDel="00F277D2">
          <w:rPr>
            <w:w w:val="110"/>
          </w:rPr>
          <w:delText>ing</w:delText>
        </w:r>
      </w:del>
      <w:ins w:id="112" w:author="Microsoft Office User" w:date="2018-12-20T21:31:00Z">
        <w:r>
          <w:rPr>
            <w:w w:val="110"/>
          </w:rPr>
          <w:t>e</w:t>
        </w:r>
      </w:ins>
      <w:r w:rsidR="00B2285E">
        <w:rPr>
          <w:w w:val="110"/>
        </w:rPr>
        <w:t xml:space="preserve"> to </w:t>
      </w:r>
      <w:proofErr w:type="spellStart"/>
      <w:r w:rsidR="00B2285E">
        <w:rPr>
          <w:w w:val="110"/>
        </w:rPr>
        <w:t>pDC</w:t>
      </w:r>
      <w:proofErr w:type="spellEnd"/>
      <w:r w:rsidR="00B2285E">
        <w:rPr>
          <w:w w:val="110"/>
        </w:rPr>
        <w:t xml:space="preserve"> and CD4</w:t>
      </w:r>
      <w:r w:rsidR="00B2285E">
        <w:rPr>
          <w:w w:val="110"/>
          <w:position w:val="9"/>
          <w:sz w:val="18"/>
        </w:rPr>
        <w:t xml:space="preserve">+ </w:t>
      </w:r>
      <w:r w:rsidR="00B2285E">
        <w:rPr>
          <w:w w:val="110"/>
        </w:rPr>
        <w:t>T cell activation (Hu et al. 2016). Neutrophils</w:t>
      </w:r>
      <w:r w:rsidR="00B2285E">
        <w:rPr>
          <w:spacing w:val="-8"/>
          <w:w w:val="110"/>
        </w:rPr>
        <w:t xml:space="preserve"> </w:t>
      </w:r>
      <w:proofErr w:type="gramStart"/>
      <w:r w:rsidR="00B2285E">
        <w:rPr>
          <w:w w:val="110"/>
        </w:rPr>
        <w:t>have</w:t>
      </w:r>
      <w:r w:rsidR="00B2285E">
        <w:rPr>
          <w:spacing w:val="-8"/>
          <w:w w:val="110"/>
        </w:rPr>
        <w:t xml:space="preserve"> </w:t>
      </w:r>
      <w:r w:rsidR="00B2285E">
        <w:rPr>
          <w:w w:val="110"/>
        </w:rPr>
        <w:t>also</w:t>
      </w:r>
      <w:r w:rsidR="00B2285E">
        <w:rPr>
          <w:spacing w:val="-7"/>
          <w:w w:val="110"/>
        </w:rPr>
        <w:t xml:space="preserve"> </w:t>
      </w:r>
      <w:r w:rsidR="00B2285E">
        <w:rPr>
          <w:w w:val="110"/>
        </w:rPr>
        <w:t>been</w:t>
      </w:r>
      <w:r w:rsidR="00B2285E">
        <w:rPr>
          <w:spacing w:val="-8"/>
          <w:w w:val="110"/>
        </w:rPr>
        <w:t xml:space="preserve"> </w:t>
      </w:r>
      <w:r w:rsidR="00B2285E">
        <w:rPr>
          <w:w w:val="110"/>
        </w:rPr>
        <w:t>identified</w:t>
      </w:r>
      <w:proofErr w:type="gramEnd"/>
      <w:r w:rsidR="00B2285E">
        <w:rPr>
          <w:spacing w:val="-8"/>
          <w:w w:val="110"/>
        </w:rPr>
        <w:t xml:space="preserve"> </w:t>
      </w:r>
      <w:r w:rsidR="00B2285E">
        <w:rPr>
          <w:w w:val="110"/>
        </w:rPr>
        <w:t>in</w:t>
      </w:r>
      <w:r w:rsidR="00B2285E">
        <w:rPr>
          <w:spacing w:val="-7"/>
          <w:w w:val="110"/>
        </w:rPr>
        <w:t xml:space="preserve"> </w:t>
      </w:r>
      <w:r w:rsidR="00B2285E">
        <w:rPr>
          <w:w w:val="110"/>
        </w:rPr>
        <w:t>recent</w:t>
      </w:r>
      <w:r w:rsidR="00B2285E">
        <w:rPr>
          <w:spacing w:val="-8"/>
          <w:w w:val="110"/>
        </w:rPr>
        <w:t xml:space="preserve"> </w:t>
      </w:r>
      <w:r w:rsidR="00B2285E">
        <w:rPr>
          <w:w w:val="110"/>
        </w:rPr>
        <w:t>studies</w:t>
      </w:r>
      <w:r w:rsidR="00B2285E">
        <w:rPr>
          <w:spacing w:val="-8"/>
          <w:w w:val="110"/>
        </w:rPr>
        <w:t xml:space="preserve"> </w:t>
      </w:r>
      <w:r w:rsidR="00B2285E">
        <w:rPr>
          <w:w w:val="110"/>
        </w:rPr>
        <w:t>as</w:t>
      </w:r>
      <w:r w:rsidR="00B2285E">
        <w:rPr>
          <w:spacing w:val="-7"/>
          <w:w w:val="110"/>
        </w:rPr>
        <w:t xml:space="preserve"> </w:t>
      </w:r>
      <w:r w:rsidR="00B2285E">
        <w:rPr>
          <w:w w:val="110"/>
        </w:rPr>
        <w:t>one</w:t>
      </w:r>
      <w:r w:rsidR="00B2285E">
        <w:rPr>
          <w:spacing w:val="-8"/>
          <w:w w:val="110"/>
        </w:rPr>
        <w:t xml:space="preserve"> </w:t>
      </w:r>
      <w:r w:rsidR="00B2285E">
        <w:rPr>
          <w:w w:val="110"/>
        </w:rPr>
        <w:t>of</w:t>
      </w:r>
      <w:r w:rsidR="00B2285E">
        <w:rPr>
          <w:spacing w:val="-8"/>
          <w:w w:val="110"/>
        </w:rPr>
        <w:t xml:space="preserve"> </w:t>
      </w:r>
      <w:r w:rsidR="00B2285E">
        <w:rPr>
          <w:w w:val="110"/>
        </w:rPr>
        <w:t>the</w:t>
      </w:r>
      <w:r w:rsidR="00B2285E">
        <w:rPr>
          <w:spacing w:val="-7"/>
          <w:w w:val="110"/>
        </w:rPr>
        <w:t xml:space="preserve"> </w:t>
      </w:r>
      <w:r w:rsidR="00B2285E">
        <w:rPr>
          <w:w w:val="110"/>
        </w:rPr>
        <w:t>main</w:t>
      </w:r>
      <w:r w:rsidR="00B2285E">
        <w:rPr>
          <w:spacing w:val="-8"/>
          <w:w w:val="110"/>
        </w:rPr>
        <w:t xml:space="preserve"> </w:t>
      </w:r>
      <w:r w:rsidR="00B2285E">
        <w:rPr>
          <w:w w:val="110"/>
        </w:rPr>
        <w:t>sources</w:t>
      </w:r>
    </w:p>
    <w:p w14:paraId="1AED2BA6" w14:textId="77777777" w:rsidR="00F76AB2" w:rsidRDefault="00F76AB2">
      <w:pPr>
        <w:spacing w:line="410" w:lineRule="auto"/>
        <w:jc w:val="both"/>
        <w:sectPr w:rsidR="00F76AB2">
          <w:pgSz w:w="11910" w:h="16840"/>
          <w:pgMar w:top="1580" w:right="620" w:bottom="800" w:left="1680" w:header="1231" w:footer="615" w:gutter="0"/>
          <w:cols w:space="720"/>
        </w:sectPr>
      </w:pPr>
    </w:p>
    <w:p w14:paraId="17B0401F" w14:textId="77777777" w:rsidR="00F76AB2" w:rsidRDefault="00F76AB2">
      <w:pPr>
        <w:pStyle w:val="BodyText"/>
        <w:rPr>
          <w:sz w:val="20"/>
        </w:rPr>
      </w:pPr>
    </w:p>
    <w:p w14:paraId="5F989D4E" w14:textId="77777777" w:rsidR="00F76AB2" w:rsidRDefault="00F76AB2">
      <w:pPr>
        <w:pStyle w:val="BodyText"/>
        <w:rPr>
          <w:sz w:val="20"/>
        </w:rPr>
      </w:pPr>
    </w:p>
    <w:p w14:paraId="7CD7B471" w14:textId="77777777" w:rsidR="00F76AB2" w:rsidRDefault="00F76AB2">
      <w:pPr>
        <w:pStyle w:val="BodyText"/>
        <w:rPr>
          <w:sz w:val="20"/>
        </w:rPr>
      </w:pPr>
    </w:p>
    <w:p w14:paraId="7A323D98" w14:textId="77777777" w:rsidR="00F76AB2" w:rsidRDefault="00F76AB2">
      <w:pPr>
        <w:pStyle w:val="BodyText"/>
        <w:rPr>
          <w:sz w:val="20"/>
        </w:rPr>
      </w:pPr>
    </w:p>
    <w:p w14:paraId="7471FBCF" w14:textId="77777777" w:rsidR="00F76AB2" w:rsidRDefault="00F76AB2">
      <w:pPr>
        <w:pStyle w:val="BodyText"/>
        <w:rPr>
          <w:sz w:val="20"/>
        </w:rPr>
      </w:pPr>
    </w:p>
    <w:p w14:paraId="53D61D53" w14:textId="77777777" w:rsidR="00F76AB2" w:rsidRDefault="00F76AB2">
      <w:pPr>
        <w:pStyle w:val="BodyText"/>
        <w:rPr>
          <w:sz w:val="20"/>
        </w:rPr>
      </w:pPr>
    </w:p>
    <w:p w14:paraId="582FCCFF" w14:textId="77777777" w:rsidR="00F76AB2" w:rsidRDefault="00F76AB2">
      <w:pPr>
        <w:pStyle w:val="BodyText"/>
        <w:rPr>
          <w:sz w:val="20"/>
        </w:rPr>
      </w:pPr>
    </w:p>
    <w:p w14:paraId="3CD8364B" w14:textId="77777777" w:rsidR="00F76AB2" w:rsidRDefault="00F76AB2">
      <w:pPr>
        <w:pStyle w:val="BodyText"/>
        <w:rPr>
          <w:sz w:val="20"/>
        </w:rPr>
      </w:pPr>
    </w:p>
    <w:p w14:paraId="4DA7A50D" w14:textId="77777777" w:rsidR="00F76AB2" w:rsidRDefault="00F76AB2">
      <w:pPr>
        <w:pStyle w:val="BodyText"/>
        <w:rPr>
          <w:sz w:val="20"/>
        </w:rPr>
      </w:pPr>
    </w:p>
    <w:p w14:paraId="3373BA57" w14:textId="77777777" w:rsidR="00F76AB2" w:rsidRDefault="00F76AB2">
      <w:pPr>
        <w:pStyle w:val="BodyText"/>
        <w:rPr>
          <w:sz w:val="20"/>
        </w:rPr>
      </w:pPr>
    </w:p>
    <w:p w14:paraId="79C0748B" w14:textId="77777777" w:rsidR="00F76AB2" w:rsidRDefault="00F76AB2">
      <w:pPr>
        <w:pStyle w:val="BodyText"/>
        <w:rPr>
          <w:sz w:val="20"/>
        </w:rPr>
      </w:pPr>
    </w:p>
    <w:p w14:paraId="6743E9A3" w14:textId="77777777" w:rsidR="00F76AB2" w:rsidRDefault="00F76AB2">
      <w:pPr>
        <w:pStyle w:val="BodyText"/>
        <w:rPr>
          <w:sz w:val="20"/>
        </w:rPr>
      </w:pPr>
    </w:p>
    <w:p w14:paraId="3366F6D8" w14:textId="77777777" w:rsidR="00F76AB2" w:rsidRDefault="00F76AB2">
      <w:pPr>
        <w:rPr>
          <w:sz w:val="20"/>
        </w:rPr>
        <w:sectPr w:rsidR="00F76AB2">
          <w:pgSz w:w="11910" w:h="16840"/>
          <w:pgMar w:top="1580" w:right="620" w:bottom="800" w:left="1680" w:header="1231" w:footer="615" w:gutter="0"/>
          <w:cols w:space="720"/>
        </w:sectPr>
      </w:pPr>
    </w:p>
    <w:p w14:paraId="10189423" w14:textId="77777777" w:rsidR="00F76AB2" w:rsidRDefault="00F76AB2">
      <w:pPr>
        <w:pStyle w:val="BodyText"/>
        <w:spacing w:before="4"/>
        <w:rPr>
          <w:sz w:val="22"/>
        </w:rPr>
      </w:pPr>
    </w:p>
    <w:p w14:paraId="19F7CA20" w14:textId="77777777" w:rsidR="00F76AB2" w:rsidRDefault="00B2285E">
      <w:pPr>
        <w:spacing w:before="1" w:line="254" w:lineRule="auto"/>
        <w:ind w:left="2395" w:hanging="391"/>
        <w:rPr>
          <w:rFonts w:ascii="Arial"/>
          <w:b/>
        </w:rPr>
      </w:pPr>
      <w:r>
        <w:rPr>
          <w:rFonts w:ascii="Arial"/>
          <w:b/>
        </w:rPr>
        <w:t>Environmental triggers</w:t>
      </w:r>
    </w:p>
    <w:p w14:paraId="5211E512" w14:textId="77777777" w:rsidR="00F76AB2" w:rsidRDefault="00B2285E">
      <w:pPr>
        <w:pStyle w:val="BodyText"/>
        <w:spacing w:before="1"/>
        <w:rPr>
          <w:rFonts w:ascii="Arial"/>
          <w:b/>
          <w:sz w:val="32"/>
        </w:rPr>
      </w:pPr>
      <w:r>
        <w:br w:type="column"/>
      </w:r>
    </w:p>
    <w:p w14:paraId="138DCD44" w14:textId="77777777" w:rsidR="00F76AB2" w:rsidRDefault="00CD561F">
      <w:pPr>
        <w:spacing w:line="254" w:lineRule="auto"/>
        <w:ind w:left="2005" w:right="2365" w:hanging="63"/>
        <w:jc w:val="center"/>
        <w:rPr>
          <w:rFonts w:ascii="Arial"/>
          <w:b/>
        </w:rPr>
      </w:pPr>
      <w:r>
        <w:rPr>
          <w:noProof/>
        </w:rPr>
        <mc:AlternateContent>
          <mc:Choice Requires="wpg">
            <w:drawing>
              <wp:anchor distT="0" distB="0" distL="114300" distR="114300" simplePos="0" relativeHeight="251658752" behindDoc="1" locked="0" layoutInCell="1" allowOverlap="1" wp14:anchorId="13880331" wp14:editId="09474BBA">
                <wp:simplePos x="0" y="0"/>
                <wp:positionH relativeFrom="page">
                  <wp:posOffset>2154555</wp:posOffset>
                </wp:positionH>
                <wp:positionV relativeFrom="paragraph">
                  <wp:posOffset>293370</wp:posOffset>
                </wp:positionV>
                <wp:extent cx="3742690" cy="3631565"/>
                <wp:effectExtent l="0" t="0" r="0" b="0"/>
                <wp:wrapNone/>
                <wp:docPr id="8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2690" cy="3631565"/>
                          <a:chOff x="3393" y="462"/>
                          <a:chExt cx="5894" cy="5719"/>
                        </a:xfrm>
                      </wpg:grpSpPr>
                      <pic:pic xmlns:pic="http://schemas.openxmlformats.org/drawingml/2006/picture">
                        <pic:nvPicPr>
                          <pic:cNvPr id="84" name="Picture 6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3392" y="1879"/>
                            <a:ext cx="5894" cy="4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Freeform 67"/>
                        <wps:cNvSpPr>
                          <a:spLocks/>
                        </wps:cNvSpPr>
                        <wps:spPr bwMode="auto">
                          <a:xfrm>
                            <a:off x="4249" y="474"/>
                            <a:ext cx="1247" cy="1408"/>
                          </a:xfrm>
                          <a:custGeom>
                            <a:avLst/>
                            <a:gdLst>
                              <a:gd name="T0" fmla="+- 0 4739 4250"/>
                              <a:gd name="T1" fmla="*/ T0 w 1247"/>
                              <a:gd name="T2" fmla="+- 0 475 475"/>
                              <a:gd name="T3" fmla="*/ 475 h 1408"/>
                              <a:gd name="T4" fmla="+- 0 4250 4250"/>
                              <a:gd name="T5" fmla="*/ T4 w 1247"/>
                              <a:gd name="T6" fmla="+- 0 708 475"/>
                              <a:gd name="T7" fmla="*/ 708 h 1408"/>
                              <a:gd name="T8" fmla="+- 0 4689 4250"/>
                              <a:gd name="T9" fmla="*/ T8 w 1247"/>
                              <a:gd name="T10" fmla="+- 0 978 475"/>
                              <a:gd name="T11" fmla="*/ 978 h 1408"/>
                              <a:gd name="T12" fmla="+- 0 4540 4250"/>
                              <a:gd name="T13" fmla="*/ T12 w 1247"/>
                              <a:gd name="T14" fmla="+- 0 1057 475"/>
                              <a:gd name="T15" fmla="*/ 1057 h 1408"/>
                              <a:gd name="T16" fmla="+- 0 4955 4250"/>
                              <a:gd name="T17" fmla="*/ T16 w 1247"/>
                              <a:gd name="T18" fmla="+- 0 1425 475"/>
                              <a:gd name="T19" fmla="*/ 1425 h 1408"/>
                              <a:gd name="T20" fmla="+- 0 4828 4250"/>
                              <a:gd name="T21" fmla="*/ T20 w 1247"/>
                              <a:gd name="T22" fmla="+- 0 1481 475"/>
                              <a:gd name="T23" fmla="*/ 1481 h 1408"/>
                              <a:gd name="T24" fmla="+- 0 5496 4250"/>
                              <a:gd name="T25" fmla="*/ T24 w 1247"/>
                              <a:gd name="T26" fmla="+- 0 1882 475"/>
                              <a:gd name="T27" fmla="*/ 1882 h 1408"/>
                              <a:gd name="T28" fmla="+- 0 5102 4250"/>
                              <a:gd name="T29" fmla="*/ T28 w 1247"/>
                              <a:gd name="T30" fmla="+- 0 1359 475"/>
                              <a:gd name="T31" fmla="*/ 1359 h 1408"/>
                              <a:gd name="T32" fmla="+- 0 5206 4250"/>
                              <a:gd name="T33" fmla="*/ T32 w 1247"/>
                              <a:gd name="T34" fmla="+- 0 1307 475"/>
                              <a:gd name="T35" fmla="*/ 1307 h 1408"/>
                              <a:gd name="T36" fmla="+- 0 4888 4250"/>
                              <a:gd name="T37" fmla="*/ T36 w 1247"/>
                              <a:gd name="T38" fmla="+- 0 882 475"/>
                              <a:gd name="T39" fmla="*/ 882 h 1408"/>
                              <a:gd name="T40" fmla="+- 0 4992 4250"/>
                              <a:gd name="T41" fmla="*/ T40 w 1247"/>
                              <a:gd name="T42" fmla="+- 0 839 475"/>
                              <a:gd name="T43" fmla="*/ 839 h 1408"/>
                              <a:gd name="T44" fmla="+- 0 4739 4250"/>
                              <a:gd name="T45" fmla="*/ T44 w 1247"/>
                              <a:gd name="T46" fmla="+- 0 475 475"/>
                              <a:gd name="T47" fmla="*/ 475 h 1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47" h="1408">
                                <a:moveTo>
                                  <a:pt x="489" y="0"/>
                                </a:moveTo>
                                <a:lnTo>
                                  <a:pt x="0" y="233"/>
                                </a:lnTo>
                                <a:lnTo>
                                  <a:pt x="439" y="503"/>
                                </a:lnTo>
                                <a:lnTo>
                                  <a:pt x="290" y="582"/>
                                </a:lnTo>
                                <a:lnTo>
                                  <a:pt x="705" y="950"/>
                                </a:lnTo>
                                <a:lnTo>
                                  <a:pt x="578" y="1006"/>
                                </a:lnTo>
                                <a:lnTo>
                                  <a:pt x="1246" y="1407"/>
                                </a:lnTo>
                                <a:lnTo>
                                  <a:pt x="852" y="884"/>
                                </a:lnTo>
                                <a:lnTo>
                                  <a:pt x="956" y="832"/>
                                </a:lnTo>
                                <a:lnTo>
                                  <a:pt x="638" y="407"/>
                                </a:lnTo>
                                <a:lnTo>
                                  <a:pt x="742" y="364"/>
                                </a:lnTo>
                                <a:lnTo>
                                  <a:pt x="489" y="0"/>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8"/>
                        <wps:cNvSpPr>
                          <a:spLocks/>
                        </wps:cNvSpPr>
                        <wps:spPr bwMode="auto">
                          <a:xfrm>
                            <a:off x="4249" y="474"/>
                            <a:ext cx="1247" cy="1408"/>
                          </a:xfrm>
                          <a:custGeom>
                            <a:avLst/>
                            <a:gdLst>
                              <a:gd name="T0" fmla="+- 0 4739 4250"/>
                              <a:gd name="T1" fmla="*/ T0 w 1247"/>
                              <a:gd name="T2" fmla="+- 0 475 475"/>
                              <a:gd name="T3" fmla="*/ 475 h 1408"/>
                              <a:gd name="T4" fmla="+- 0 4992 4250"/>
                              <a:gd name="T5" fmla="*/ T4 w 1247"/>
                              <a:gd name="T6" fmla="+- 0 839 475"/>
                              <a:gd name="T7" fmla="*/ 839 h 1408"/>
                              <a:gd name="T8" fmla="+- 0 4888 4250"/>
                              <a:gd name="T9" fmla="*/ T8 w 1247"/>
                              <a:gd name="T10" fmla="+- 0 882 475"/>
                              <a:gd name="T11" fmla="*/ 882 h 1408"/>
                              <a:gd name="T12" fmla="+- 0 5206 4250"/>
                              <a:gd name="T13" fmla="*/ T12 w 1247"/>
                              <a:gd name="T14" fmla="+- 0 1307 475"/>
                              <a:gd name="T15" fmla="*/ 1307 h 1408"/>
                              <a:gd name="T16" fmla="+- 0 5102 4250"/>
                              <a:gd name="T17" fmla="*/ T16 w 1247"/>
                              <a:gd name="T18" fmla="+- 0 1359 475"/>
                              <a:gd name="T19" fmla="*/ 1359 h 1408"/>
                              <a:gd name="T20" fmla="+- 0 5496 4250"/>
                              <a:gd name="T21" fmla="*/ T20 w 1247"/>
                              <a:gd name="T22" fmla="+- 0 1882 475"/>
                              <a:gd name="T23" fmla="*/ 1882 h 1408"/>
                              <a:gd name="T24" fmla="+- 0 4828 4250"/>
                              <a:gd name="T25" fmla="*/ T24 w 1247"/>
                              <a:gd name="T26" fmla="+- 0 1481 475"/>
                              <a:gd name="T27" fmla="*/ 1481 h 1408"/>
                              <a:gd name="T28" fmla="+- 0 4955 4250"/>
                              <a:gd name="T29" fmla="*/ T28 w 1247"/>
                              <a:gd name="T30" fmla="+- 0 1425 475"/>
                              <a:gd name="T31" fmla="*/ 1425 h 1408"/>
                              <a:gd name="T32" fmla="+- 0 4540 4250"/>
                              <a:gd name="T33" fmla="*/ T32 w 1247"/>
                              <a:gd name="T34" fmla="+- 0 1057 475"/>
                              <a:gd name="T35" fmla="*/ 1057 h 1408"/>
                              <a:gd name="T36" fmla="+- 0 4689 4250"/>
                              <a:gd name="T37" fmla="*/ T36 w 1247"/>
                              <a:gd name="T38" fmla="+- 0 978 475"/>
                              <a:gd name="T39" fmla="*/ 978 h 1408"/>
                              <a:gd name="T40" fmla="+- 0 4250 4250"/>
                              <a:gd name="T41" fmla="*/ T40 w 1247"/>
                              <a:gd name="T42" fmla="+- 0 708 475"/>
                              <a:gd name="T43" fmla="*/ 708 h 1408"/>
                              <a:gd name="T44" fmla="+- 0 4739 4250"/>
                              <a:gd name="T45" fmla="*/ T44 w 1247"/>
                              <a:gd name="T46" fmla="+- 0 475 475"/>
                              <a:gd name="T47" fmla="*/ 475 h 1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47" h="1408">
                                <a:moveTo>
                                  <a:pt x="489" y="0"/>
                                </a:moveTo>
                                <a:lnTo>
                                  <a:pt x="742" y="364"/>
                                </a:lnTo>
                                <a:lnTo>
                                  <a:pt x="638" y="407"/>
                                </a:lnTo>
                                <a:lnTo>
                                  <a:pt x="956" y="832"/>
                                </a:lnTo>
                                <a:lnTo>
                                  <a:pt x="852" y="884"/>
                                </a:lnTo>
                                <a:lnTo>
                                  <a:pt x="1246" y="1407"/>
                                </a:lnTo>
                                <a:lnTo>
                                  <a:pt x="578" y="1006"/>
                                </a:lnTo>
                                <a:lnTo>
                                  <a:pt x="705" y="950"/>
                                </a:lnTo>
                                <a:lnTo>
                                  <a:pt x="290" y="582"/>
                                </a:lnTo>
                                <a:lnTo>
                                  <a:pt x="439" y="503"/>
                                </a:lnTo>
                                <a:lnTo>
                                  <a:pt x="0" y="233"/>
                                </a:lnTo>
                                <a:lnTo>
                                  <a:pt x="489" y="0"/>
                                </a:lnTo>
                                <a:close/>
                              </a:path>
                            </a:pathLst>
                          </a:custGeom>
                          <a:noFill/>
                          <a:ln w="156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6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6632" y="720"/>
                            <a:ext cx="219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80F12F0" id="Group 65" o:spid="_x0000_s1026" style="position:absolute;margin-left:169.65pt;margin-top:23.1pt;width:294.7pt;height:285.95pt;z-index:-251657728;mso-position-horizontal-relative:page" coordorigin="3393,462" coordsize="5894,57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left:3392;top:1879;width:5894;height:4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">
                  <v:imagedata r:id="rId14" o:title=""/>
                  <v:path arrowok="t"/>
                  <o:lock v:ext="edit" aspectratio="f"/>
                </v:shape>
                <v:shape id="Freeform 67" o:spid="_x0000_s1028" style="position:absolute;left:4249;top:474;width:1247;height:1408;visibility:visible;mso-wrap-style:square;v-text-anchor:top" coordsize="1247,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" path="m489,l,233,439,503,290,582,705,950r-127,56l1246,1407,852,884,956,832,638,407,742,364,489,xe" fillcolor="#ffc000" stroked="f">
                  <v:path arrowok="t" o:connecttype="custom" o:connectlocs="489,475;0,708;439,978;290,1057;705,1425;578,1481;1246,1882;852,1359;956,1307;638,882;742,839;489,475" o:connectangles="0,0,0,0,0,0,0,0,0,0,0,0"/>
                </v:shape>
                <v:shape id="Freeform 68" o:spid="_x0000_s1029" style="position:absolute;left:4249;top:474;width:1247;height:1408;visibility:visible;mso-wrap-style:square;v-text-anchor:top" coordsize="1247,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" path="m489,l742,364,638,407,956,832,852,884r394,523l578,1006,705,950,290,582,439,503,,233,489,xe" filled="f" strokeweight=".43603mm">
                  <v:path arrowok="t" o:connecttype="custom" o:connectlocs="489,475;742,839;638,882;956,1307;852,1359;1246,1882;578,1481;705,1425;290,1057;439,978;0,708;489,475" o:connectangles="0,0,0,0,0,0,0,0,0,0,0,0"/>
                </v:shape>
                <v:shape id="Picture 69" o:spid="_x0000_s1030" type="#_x0000_t75" style="position:absolute;left:6632;top:720;width:2190;height: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">
                  <v:imagedata r:id="rId15" o:title=""/>
                  <v:path arrowok="t"/>
                  <o:lock v:ext="edit" aspectratio="f"/>
                </v:shape>
                <w10:wrap anchorx="page"/>
              </v:group>
            </w:pict>
          </mc:Fallback>
        </mc:AlternateContent>
      </w:r>
      <w:r w:rsidR="00B2285E">
        <w:rPr>
          <w:rFonts w:ascii="Arial"/>
          <w:b/>
        </w:rPr>
        <w:t>Genetic background</w:t>
      </w:r>
    </w:p>
    <w:p w14:paraId="4208687E" w14:textId="77777777" w:rsidR="00F76AB2" w:rsidRDefault="00F76AB2">
      <w:pPr>
        <w:spacing w:line="254" w:lineRule="auto"/>
        <w:jc w:val="center"/>
        <w:rPr>
          <w:rFonts w:ascii="Arial"/>
        </w:rPr>
        <w:sectPr w:rsidR="00F76AB2">
          <w:type w:val="continuous"/>
          <w:pgSz w:w="11910" w:h="16840"/>
          <w:pgMar w:top="1580" w:right="620" w:bottom="800" w:left="1680" w:header="720" w:footer="720" w:gutter="0"/>
          <w:cols w:num="2" w:space="720" w:equalWidth="0">
            <w:col w:w="3596" w:space="359"/>
            <w:col w:w="5655"/>
          </w:cols>
        </w:sectPr>
      </w:pPr>
    </w:p>
    <w:p w14:paraId="579D8BDA" w14:textId="77777777" w:rsidR="00F76AB2" w:rsidRDefault="00F76AB2">
      <w:pPr>
        <w:pStyle w:val="BodyText"/>
        <w:rPr>
          <w:rFonts w:ascii="Arial"/>
          <w:b/>
          <w:sz w:val="20"/>
        </w:rPr>
      </w:pPr>
    </w:p>
    <w:p w14:paraId="520B217B" w14:textId="77777777" w:rsidR="00F76AB2" w:rsidRDefault="00F76AB2">
      <w:pPr>
        <w:pStyle w:val="BodyText"/>
        <w:rPr>
          <w:rFonts w:ascii="Arial"/>
          <w:b/>
          <w:sz w:val="20"/>
        </w:rPr>
      </w:pPr>
    </w:p>
    <w:p w14:paraId="10104C1F" w14:textId="77777777" w:rsidR="00F76AB2" w:rsidRDefault="00F76AB2">
      <w:pPr>
        <w:pStyle w:val="BodyText"/>
        <w:rPr>
          <w:rFonts w:ascii="Arial"/>
          <w:b/>
          <w:sz w:val="20"/>
        </w:rPr>
      </w:pPr>
    </w:p>
    <w:p w14:paraId="5C44EBF8" w14:textId="77777777" w:rsidR="00F76AB2" w:rsidRDefault="00F76AB2">
      <w:pPr>
        <w:pStyle w:val="BodyText"/>
        <w:rPr>
          <w:rFonts w:ascii="Arial"/>
          <w:b/>
          <w:sz w:val="20"/>
        </w:rPr>
      </w:pPr>
    </w:p>
    <w:p w14:paraId="5B1D7776" w14:textId="77777777" w:rsidR="00F76AB2" w:rsidRDefault="00F76AB2">
      <w:pPr>
        <w:pStyle w:val="BodyText"/>
        <w:rPr>
          <w:rFonts w:ascii="Arial"/>
          <w:b/>
          <w:sz w:val="20"/>
        </w:rPr>
      </w:pPr>
    </w:p>
    <w:p w14:paraId="147CD910" w14:textId="77777777" w:rsidR="00F76AB2" w:rsidRDefault="00F76AB2">
      <w:pPr>
        <w:pStyle w:val="BodyText"/>
        <w:rPr>
          <w:rFonts w:ascii="Arial"/>
          <w:b/>
          <w:sz w:val="20"/>
        </w:rPr>
      </w:pPr>
    </w:p>
    <w:p w14:paraId="14A00392" w14:textId="77777777" w:rsidR="00F76AB2" w:rsidRDefault="00F76AB2">
      <w:pPr>
        <w:pStyle w:val="BodyText"/>
        <w:rPr>
          <w:rFonts w:ascii="Arial"/>
          <w:b/>
          <w:sz w:val="20"/>
        </w:rPr>
      </w:pPr>
    </w:p>
    <w:p w14:paraId="59B5B9D3" w14:textId="77777777" w:rsidR="00F76AB2" w:rsidRDefault="00F76AB2">
      <w:pPr>
        <w:pStyle w:val="BodyText"/>
        <w:rPr>
          <w:rFonts w:ascii="Arial"/>
          <w:b/>
          <w:sz w:val="20"/>
        </w:rPr>
      </w:pPr>
    </w:p>
    <w:p w14:paraId="2BA6BFED" w14:textId="77777777" w:rsidR="00F76AB2" w:rsidRDefault="00F76AB2">
      <w:pPr>
        <w:pStyle w:val="BodyText"/>
        <w:rPr>
          <w:rFonts w:ascii="Arial"/>
          <w:b/>
          <w:sz w:val="20"/>
        </w:rPr>
      </w:pPr>
    </w:p>
    <w:p w14:paraId="371DACA2" w14:textId="77777777" w:rsidR="00F76AB2" w:rsidRDefault="00F76AB2">
      <w:pPr>
        <w:pStyle w:val="BodyText"/>
        <w:rPr>
          <w:rFonts w:ascii="Arial"/>
          <w:b/>
          <w:sz w:val="20"/>
        </w:rPr>
      </w:pPr>
    </w:p>
    <w:p w14:paraId="08748BE9" w14:textId="77777777" w:rsidR="00F76AB2" w:rsidRDefault="00F76AB2">
      <w:pPr>
        <w:pStyle w:val="BodyText"/>
        <w:rPr>
          <w:rFonts w:ascii="Arial"/>
          <w:b/>
          <w:sz w:val="20"/>
        </w:rPr>
      </w:pPr>
    </w:p>
    <w:p w14:paraId="7A2820F0" w14:textId="77777777" w:rsidR="00F76AB2" w:rsidRDefault="00F76AB2">
      <w:pPr>
        <w:pStyle w:val="BodyText"/>
        <w:rPr>
          <w:rFonts w:ascii="Arial"/>
          <w:b/>
          <w:sz w:val="20"/>
        </w:rPr>
      </w:pPr>
    </w:p>
    <w:p w14:paraId="70849956" w14:textId="77777777" w:rsidR="00F76AB2" w:rsidRDefault="00F76AB2">
      <w:pPr>
        <w:pStyle w:val="BodyText"/>
        <w:rPr>
          <w:rFonts w:ascii="Arial"/>
          <w:b/>
          <w:sz w:val="20"/>
        </w:rPr>
      </w:pPr>
    </w:p>
    <w:p w14:paraId="29FB65B7" w14:textId="77777777" w:rsidR="00F76AB2" w:rsidRDefault="00F76AB2">
      <w:pPr>
        <w:pStyle w:val="BodyText"/>
        <w:rPr>
          <w:rFonts w:ascii="Arial"/>
          <w:b/>
          <w:sz w:val="20"/>
        </w:rPr>
      </w:pPr>
    </w:p>
    <w:p w14:paraId="2C79DF7E" w14:textId="77777777" w:rsidR="00F76AB2" w:rsidRDefault="00F76AB2">
      <w:pPr>
        <w:pStyle w:val="BodyText"/>
        <w:rPr>
          <w:rFonts w:ascii="Arial"/>
          <w:b/>
          <w:sz w:val="20"/>
        </w:rPr>
      </w:pPr>
    </w:p>
    <w:p w14:paraId="5A7FBF96" w14:textId="77777777" w:rsidR="00F76AB2" w:rsidRDefault="00F76AB2">
      <w:pPr>
        <w:pStyle w:val="BodyText"/>
        <w:rPr>
          <w:rFonts w:ascii="Arial"/>
          <w:b/>
          <w:sz w:val="20"/>
        </w:rPr>
      </w:pPr>
    </w:p>
    <w:p w14:paraId="71E5BD06" w14:textId="77777777" w:rsidR="00F76AB2" w:rsidRDefault="00F76AB2">
      <w:pPr>
        <w:pStyle w:val="BodyText"/>
        <w:rPr>
          <w:rFonts w:ascii="Arial"/>
          <w:b/>
          <w:sz w:val="20"/>
        </w:rPr>
      </w:pPr>
    </w:p>
    <w:p w14:paraId="15917FBA" w14:textId="77777777" w:rsidR="00F76AB2" w:rsidRDefault="00F76AB2">
      <w:pPr>
        <w:pStyle w:val="BodyText"/>
        <w:rPr>
          <w:rFonts w:ascii="Arial"/>
          <w:b/>
          <w:sz w:val="20"/>
        </w:rPr>
      </w:pPr>
    </w:p>
    <w:p w14:paraId="09DDAF75" w14:textId="77777777" w:rsidR="00F76AB2" w:rsidRDefault="00F76AB2">
      <w:pPr>
        <w:pStyle w:val="BodyText"/>
        <w:rPr>
          <w:rFonts w:ascii="Arial"/>
          <w:b/>
          <w:sz w:val="20"/>
        </w:rPr>
      </w:pPr>
    </w:p>
    <w:p w14:paraId="18A0C76A" w14:textId="77777777" w:rsidR="00F76AB2" w:rsidRDefault="00F76AB2">
      <w:pPr>
        <w:pStyle w:val="BodyText"/>
        <w:rPr>
          <w:rFonts w:ascii="Arial"/>
          <w:b/>
          <w:sz w:val="20"/>
        </w:rPr>
      </w:pPr>
    </w:p>
    <w:p w14:paraId="6B0EF1EA" w14:textId="77777777" w:rsidR="00F76AB2" w:rsidRDefault="00F76AB2">
      <w:pPr>
        <w:pStyle w:val="BodyText"/>
        <w:rPr>
          <w:rFonts w:ascii="Arial"/>
          <w:b/>
          <w:sz w:val="20"/>
        </w:rPr>
      </w:pPr>
    </w:p>
    <w:p w14:paraId="376397FE" w14:textId="77777777" w:rsidR="00F76AB2" w:rsidRDefault="00F76AB2">
      <w:pPr>
        <w:pStyle w:val="BodyText"/>
        <w:rPr>
          <w:rFonts w:ascii="Arial"/>
          <w:b/>
          <w:sz w:val="20"/>
        </w:rPr>
      </w:pPr>
    </w:p>
    <w:p w14:paraId="02CABA07" w14:textId="77777777" w:rsidR="00F76AB2" w:rsidRDefault="00F76AB2">
      <w:pPr>
        <w:pStyle w:val="BodyText"/>
        <w:rPr>
          <w:rFonts w:ascii="Arial"/>
          <w:b/>
          <w:sz w:val="20"/>
        </w:rPr>
      </w:pPr>
    </w:p>
    <w:p w14:paraId="364F4E59" w14:textId="77777777" w:rsidR="00F76AB2" w:rsidRDefault="00F76AB2">
      <w:pPr>
        <w:pStyle w:val="BodyText"/>
        <w:rPr>
          <w:rFonts w:ascii="Arial"/>
          <w:b/>
          <w:sz w:val="20"/>
        </w:rPr>
      </w:pPr>
    </w:p>
    <w:p w14:paraId="1B7D81D5" w14:textId="77777777" w:rsidR="00F76AB2" w:rsidRDefault="00F76AB2">
      <w:pPr>
        <w:pStyle w:val="BodyText"/>
        <w:spacing w:before="4"/>
        <w:rPr>
          <w:rFonts w:ascii="Arial"/>
          <w:b/>
          <w:sz w:val="18"/>
        </w:rPr>
      </w:pPr>
    </w:p>
    <w:p w14:paraId="38EA7629" w14:textId="06110255" w:rsidR="00F76AB2" w:rsidRDefault="00B2285E">
      <w:pPr>
        <w:spacing w:before="97" w:line="256" w:lineRule="auto"/>
        <w:ind w:left="377" w:right="722"/>
        <w:jc w:val="both"/>
      </w:pPr>
      <w:r>
        <w:rPr>
          <w:w w:val="110"/>
        </w:rPr>
        <w:t>Figure 1.1: Enviro</w:t>
      </w:r>
      <w:r w:rsidR="000D5877">
        <w:rPr>
          <w:w w:val="110"/>
        </w:rPr>
        <w:t>nmental triggers and genetic predisposition</w:t>
      </w:r>
      <w:r>
        <w:rPr>
          <w:w w:val="110"/>
        </w:rPr>
        <w:t xml:space="preserve"> </w:t>
      </w:r>
      <w:proofErr w:type="gramStart"/>
      <w:r>
        <w:rPr>
          <w:w w:val="110"/>
        </w:rPr>
        <w:t>leading  to</w:t>
      </w:r>
      <w:proofErr w:type="gramEnd"/>
      <w:r>
        <w:rPr>
          <w:w w:val="110"/>
        </w:rPr>
        <w:t xml:space="preserve"> psoriasis and </w:t>
      </w:r>
      <w:proofErr w:type="spellStart"/>
      <w:r>
        <w:rPr>
          <w:w w:val="110"/>
        </w:rPr>
        <w:t>PsA</w:t>
      </w:r>
      <w:proofErr w:type="spellEnd"/>
      <w:r>
        <w:rPr>
          <w:w w:val="110"/>
        </w:rPr>
        <w:t xml:space="preserve"> </w:t>
      </w:r>
      <w:r w:rsidR="009561F5">
        <w:rPr>
          <w:w w:val="110"/>
        </w:rPr>
        <w:t>(</w:t>
      </w:r>
      <w:r>
        <w:rPr>
          <w:w w:val="110"/>
        </w:rPr>
        <w:t>adapted from (Nestle et al. 2009)</w:t>
      </w:r>
      <w:r w:rsidR="009561F5">
        <w:rPr>
          <w:w w:val="110"/>
        </w:rPr>
        <w:t>)</w:t>
      </w:r>
      <w:r>
        <w:rPr>
          <w:w w:val="110"/>
        </w:rPr>
        <w:t>.</w:t>
      </w:r>
      <w:r w:rsidR="009561F5">
        <w:rPr>
          <w:w w:val="110"/>
        </w:rPr>
        <w:t xml:space="preserve"> </w:t>
      </w:r>
      <w:r>
        <w:rPr>
          <w:w w:val="110"/>
        </w:rPr>
        <w:t xml:space="preserve">The main cell types, </w:t>
      </w:r>
      <w:r w:rsidR="009561F5">
        <w:rPr>
          <w:w w:val="110"/>
        </w:rPr>
        <w:t>cytokines</w:t>
      </w:r>
      <w:r>
        <w:rPr>
          <w:w w:val="110"/>
        </w:rPr>
        <w:t xml:space="preserve"> and chemokines involved in </w:t>
      </w:r>
      <w:r w:rsidR="009561F5">
        <w:rPr>
          <w:w w:val="110"/>
        </w:rPr>
        <w:t xml:space="preserve">the dysregulated innate and adaptive immune response </w:t>
      </w:r>
      <w:r w:rsidR="00F277D2">
        <w:rPr>
          <w:w w:val="110"/>
        </w:rPr>
        <w:t xml:space="preserve">found in these conditions </w:t>
      </w:r>
      <w:proofErr w:type="gramStart"/>
      <w:r>
        <w:rPr>
          <w:w w:val="110"/>
        </w:rPr>
        <w:t xml:space="preserve">are </w:t>
      </w:r>
      <w:r w:rsidR="00F277D2">
        <w:rPr>
          <w:w w:val="110"/>
        </w:rPr>
        <w:t>shown</w:t>
      </w:r>
      <w:proofErr w:type="gramEnd"/>
      <w:r>
        <w:rPr>
          <w:w w:val="110"/>
        </w:rPr>
        <w:t>.</w:t>
      </w:r>
    </w:p>
    <w:p w14:paraId="15C3DC10" w14:textId="77777777" w:rsidR="00F76AB2" w:rsidRDefault="00F76AB2">
      <w:pPr>
        <w:spacing w:line="256" w:lineRule="auto"/>
        <w:jc w:val="both"/>
        <w:sectPr w:rsidR="00F76AB2">
          <w:type w:val="continuous"/>
          <w:pgSz w:w="11910" w:h="16840"/>
          <w:pgMar w:top="1580" w:right="620" w:bottom="800" w:left="1680" w:header="720" w:footer="720" w:gutter="0"/>
          <w:cols w:space="720"/>
        </w:sectPr>
      </w:pPr>
    </w:p>
    <w:p w14:paraId="15DE0B23" w14:textId="77777777" w:rsidR="00F76AB2" w:rsidRDefault="00F76AB2">
      <w:pPr>
        <w:pStyle w:val="BodyText"/>
        <w:rPr>
          <w:sz w:val="20"/>
        </w:rPr>
      </w:pPr>
    </w:p>
    <w:p w14:paraId="025DEF79" w14:textId="07A02FBA" w:rsidR="00F76AB2" w:rsidRDefault="00B2285E">
      <w:pPr>
        <w:pStyle w:val="BodyText"/>
        <w:spacing w:before="225" w:line="415" w:lineRule="auto"/>
        <w:ind w:left="377" w:right="722"/>
        <w:jc w:val="both"/>
      </w:pPr>
      <w:proofErr w:type="gramStart"/>
      <w:r>
        <w:rPr>
          <w:w w:val="110"/>
        </w:rPr>
        <w:t>of</w:t>
      </w:r>
      <w:proofErr w:type="gramEnd"/>
      <w:r>
        <w:rPr>
          <w:w w:val="110"/>
        </w:rPr>
        <w:t xml:space="preserve"> IL-17 production in the skin lesions (Lin et al. 2011) and they also release a wide range of proteases </w:t>
      </w:r>
      <w:del w:id="113" w:author="Microsoft Office User" w:date="2018-12-20T21:27:00Z">
        <w:r w:rsidDel="009561F5">
          <w:rPr>
            <w:w w:val="110"/>
          </w:rPr>
          <w:delText xml:space="preserve">which </w:delText>
        </w:r>
      </w:del>
      <w:r>
        <w:rPr>
          <w:w w:val="110"/>
        </w:rPr>
        <w:t xml:space="preserve">some </w:t>
      </w:r>
      <w:ins w:id="114" w:author="Microsoft Office User" w:date="2018-12-20T21:27:00Z">
        <w:r w:rsidR="009561F5">
          <w:rPr>
            <w:w w:val="110"/>
          </w:rPr>
          <w:t xml:space="preserve">of which </w:t>
        </w:r>
      </w:ins>
      <w:r>
        <w:rPr>
          <w:w w:val="110"/>
        </w:rPr>
        <w:t>induce KC proliferation (Mahil2006).</w:t>
      </w:r>
    </w:p>
    <w:p w14:paraId="68B89972" w14:textId="32AEA2A0" w:rsidR="00F76AB2" w:rsidDel="00F277D2" w:rsidRDefault="00F277D2">
      <w:pPr>
        <w:pStyle w:val="BodyText"/>
        <w:spacing w:before="1" w:line="415" w:lineRule="auto"/>
        <w:ind w:left="377" w:right="721" w:firstLine="566"/>
        <w:jc w:val="both"/>
        <w:rPr>
          <w:del w:id="115" w:author="Microsoft Office User" w:date="2018-12-20T21:34:00Z"/>
        </w:rPr>
      </w:pPr>
      <w:ins w:id="116" w:author="Microsoft Office User" w:date="2018-12-20T21:32:00Z">
        <w:r w:rsidRPr="00F277D2">
          <w:rPr>
            <w:i/>
            <w:w w:val="110"/>
            <w:rPrChange w:id="117" w:author="Microsoft Office User" w:date="2018-12-20T21:32:00Z">
              <w:rPr>
                <w:w w:val="110"/>
              </w:rPr>
            </w:rPrChange>
          </w:rPr>
          <w:t>Monocytes and macrophages</w:t>
        </w:r>
        <w:r>
          <w:rPr>
            <w:w w:val="110"/>
          </w:rPr>
          <w:t xml:space="preserve">. </w:t>
        </w:r>
      </w:ins>
      <w:del w:id="118" w:author="Microsoft Office User" w:date="2018-12-20T21:32:00Z">
        <w:r w:rsidR="00B2285E" w:rsidDel="00F277D2">
          <w:rPr>
            <w:w w:val="110"/>
          </w:rPr>
          <w:delText xml:space="preserve">The involvement of monocytes and macrophages in psoriasis and </w:delText>
        </w:r>
        <w:r w:rsidR="00B2285E" w:rsidDel="00F277D2">
          <w:rPr>
            <w:spacing w:val="-4"/>
            <w:w w:val="110"/>
          </w:rPr>
          <w:delText xml:space="preserve">PsA </w:delText>
        </w:r>
        <w:r w:rsidR="00B2285E" w:rsidDel="00F277D2">
          <w:rPr>
            <w:w w:val="110"/>
          </w:rPr>
          <w:delText xml:space="preserve">innate immunity has not been extensively explored. </w:delText>
        </w:r>
      </w:del>
      <w:r w:rsidR="00B2285E">
        <w:rPr>
          <w:w w:val="110"/>
        </w:rPr>
        <w:t xml:space="preserve">Resident macrophages </w:t>
      </w:r>
      <w:r w:rsidR="00B2285E">
        <w:rPr>
          <w:spacing w:val="-6"/>
          <w:w w:val="110"/>
        </w:rPr>
        <w:t xml:space="preserve">in </w:t>
      </w:r>
      <w:r w:rsidR="00B2285E">
        <w:rPr>
          <w:w w:val="110"/>
        </w:rPr>
        <w:t xml:space="preserve">the healthy dermis undergo a 3-fold increase </w:t>
      </w:r>
      <w:del w:id="119" w:author="Microsoft Office User" w:date="2018-12-20T21:32:00Z">
        <w:r w:rsidR="00B2285E" w:rsidDel="00F277D2">
          <w:rPr>
            <w:w w:val="110"/>
          </w:rPr>
          <w:delText xml:space="preserve">upon </w:delText>
        </w:r>
      </w:del>
      <w:ins w:id="120" w:author="Microsoft Office User" w:date="2018-12-20T21:32:00Z">
        <w:r>
          <w:rPr>
            <w:w w:val="110"/>
          </w:rPr>
          <w:t xml:space="preserve">in psoriatic </w:t>
        </w:r>
      </w:ins>
      <w:r w:rsidR="00B2285E">
        <w:rPr>
          <w:w w:val="110"/>
        </w:rPr>
        <w:t>skin lesion</w:t>
      </w:r>
      <w:ins w:id="121" w:author="Microsoft Office User" w:date="2018-12-20T21:32:00Z">
        <w:r>
          <w:rPr>
            <w:w w:val="110"/>
          </w:rPr>
          <w:t>s</w:t>
        </w:r>
      </w:ins>
      <w:r w:rsidR="00B2285E">
        <w:rPr>
          <w:w w:val="110"/>
        </w:rPr>
        <w:t xml:space="preserve"> and contribute  </w:t>
      </w:r>
      <w:r w:rsidR="00B2285E">
        <w:rPr>
          <w:spacing w:val="66"/>
          <w:w w:val="110"/>
        </w:rPr>
        <w:t xml:space="preserve"> </w:t>
      </w:r>
      <w:r w:rsidR="00B2285E">
        <w:rPr>
          <w:w w:val="110"/>
        </w:rPr>
        <w:t>to disease development through TNF</w:t>
      </w:r>
      <w:r w:rsidR="00B2285E">
        <w:rPr>
          <w:i/>
          <w:w w:val="110"/>
        </w:rPr>
        <w:t xml:space="preserve">α </w:t>
      </w:r>
      <w:r w:rsidR="00B2285E">
        <w:rPr>
          <w:w w:val="110"/>
        </w:rPr>
        <w:t xml:space="preserve">production </w:t>
      </w:r>
      <w:r w:rsidR="00B2285E">
        <w:rPr>
          <w:spacing w:val="-3"/>
          <w:w w:val="110"/>
        </w:rPr>
        <w:t>(</w:t>
      </w:r>
      <w:proofErr w:type="spellStart"/>
      <w:r w:rsidR="00B2285E">
        <w:rPr>
          <w:spacing w:val="-3"/>
          <w:w w:val="110"/>
        </w:rPr>
        <w:t>Perera</w:t>
      </w:r>
      <w:proofErr w:type="spellEnd"/>
      <w:r w:rsidR="00B2285E">
        <w:rPr>
          <w:spacing w:val="-3"/>
          <w:w w:val="110"/>
        </w:rPr>
        <w:t xml:space="preserve"> </w:t>
      </w:r>
      <w:r w:rsidR="00B2285E">
        <w:rPr>
          <w:w w:val="110"/>
        </w:rPr>
        <w:t xml:space="preserve">et al. 2012; </w:t>
      </w:r>
      <w:proofErr w:type="spellStart"/>
      <w:r w:rsidR="00B2285E">
        <w:rPr>
          <w:w w:val="110"/>
        </w:rPr>
        <w:t>Mahil</w:t>
      </w:r>
      <w:proofErr w:type="spellEnd"/>
      <w:r w:rsidR="00B2285E">
        <w:rPr>
          <w:w w:val="110"/>
        </w:rPr>
        <w:t xml:space="preserve"> </w:t>
      </w:r>
      <w:r w:rsidR="00B2285E">
        <w:rPr>
          <w:spacing w:val="-5"/>
          <w:w w:val="110"/>
        </w:rPr>
        <w:t xml:space="preserve">et </w:t>
      </w:r>
      <w:r w:rsidR="00B2285E">
        <w:rPr>
          <w:w w:val="110"/>
        </w:rPr>
        <w:t xml:space="preserve">al. 2016). </w:t>
      </w:r>
      <w:r w:rsidR="00B2285E">
        <w:rPr>
          <w:spacing w:val="-3"/>
          <w:w w:val="110"/>
        </w:rPr>
        <w:t xml:space="preserve">Similarly, </w:t>
      </w:r>
      <w:r w:rsidR="00B2285E">
        <w:rPr>
          <w:w w:val="110"/>
        </w:rPr>
        <w:t xml:space="preserve">mouse models for chronic </w:t>
      </w:r>
      <w:proofErr w:type="spellStart"/>
      <w:r w:rsidR="00B2285E">
        <w:rPr>
          <w:w w:val="110"/>
        </w:rPr>
        <w:t>psoriasiform</w:t>
      </w:r>
      <w:proofErr w:type="spellEnd"/>
      <w:r w:rsidR="00B2285E">
        <w:rPr>
          <w:w w:val="110"/>
        </w:rPr>
        <w:t xml:space="preserve"> skin inflammation </w:t>
      </w:r>
      <w:del w:id="122" w:author="Microsoft Office User" w:date="2018-12-20T21:33:00Z">
        <w:r w:rsidR="00B2285E" w:rsidDel="00F277D2">
          <w:rPr>
            <w:w w:val="110"/>
          </w:rPr>
          <w:delText>have shown the role of</w:delText>
        </w:r>
      </w:del>
      <w:ins w:id="123" w:author="Microsoft Office User" w:date="2018-12-20T21:33:00Z">
        <w:r>
          <w:rPr>
            <w:w w:val="110"/>
          </w:rPr>
          <w:t>demonstrate</w:t>
        </w:r>
      </w:ins>
      <w:r w:rsidR="00B2285E">
        <w:rPr>
          <w:w w:val="110"/>
        </w:rPr>
        <w:t xml:space="preserve"> </w:t>
      </w:r>
      <w:proofErr w:type="gramStart"/>
      <w:r w:rsidR="00B2285E">
        <w:rPr>
          <w:w w:val="110"/>
        </w:rPr>
        <w:t xml:space="preserve">macrophage migration into </w:t>
      </w:r>
      <w:del w:id="124" w:author="Microsoft Office User" w:date="2018-12-20T21:33:00Z">
        <w:r w:rsidR="00B2285E" w:rsidDel="00F277D2">
          <w:rPr>
            <w:w w:val="110"/>
          </w:rPr>
          <w:delText xml:space="preserve">the </w:delText>
        </w:r>
      </w:del>
      <w:r w:rsidR="00B2285E">
        <w:rPr>
          <w:w w:val="110"/>
        </w:rPr>
        <w:t>a</w:t>
      </w:r>
      <w:r w:rsidR="00B2285E">
        <w:rPr>
          <w:rFonts w:ascii="Arial" w:hAnsi="Arial"/>
          <w:w w:val="110"/>
        </w:rPr>
        <w:t>ff</w:t>
      </w:r>
      <w:r w:rsidR="00B2285E">
        <w:rPr>
          <w:w w:val="110"/>
        </w:rPr>
        <w:t xml:space="preserve">ected skin and </w:t>
      </w:r>
      <w:ins w:id="125" w:author="Microsoft Office User" w:date="2018-12-20T21:33:00Z">
        <w:r>
          <w:rPr>
            <w:w w:val="110"/>
          </w:rPr>
          <w:t xml:space="preserve">how </w:t>
        </w:r>
      </w:ins>
      <w:r w:rsidR="00B2285E">
        <w:rPr>
          <w:w w:val="110"/>
        </w:rPr>
        <w:t>production of TNF-</w:t>
      </w:r>
      <w:r w:rsidR="00B2285E">
        <w:rPr>
          <w:i/>
          <w:w w:val="110"/>
        </w:rPr>
        <w:t xml:space="preserve">α </w:t>
      </w:r>
      <w:del w:id="126" w:author="Microsoft Office User" w:date="2018-12-20T21:34:00Z">
        <w:r w:rsidR="00B2285E" w:rsidDel="00F277D2">
          <w:rPr>
            <w:w w:val="110"/>
          </w:rPr>
          <w:delText xml:space="preserve">in </w:delText>
        </w:r>
      </w:del>
      <w:ins w:id="127" w:author="Microsoft Office User" w:date="2018-12-20T21:34:00Z">
        <w:r>
          <w:rPr>
            <w:w w:val="110"/>
          </w:rPr>
          <w:t xml:space="preserve">contributes to </w:t>
        </w:r>
      </w:ins>
      <w:r w:rsidR="00B2285E">
        <w:rPr>
          <w:w w:val="110"/>
        </w:rPr>
        <w:t xml:space="preserve">maintenance of </w:t>
      </w:r>
      <w:del w:id="128" w:author="Microsoft Office User" w:date="2018-12-20T21:34:00Z">
        <w:r w:rsidR="00B2285E" w:rsidDel="00F277D2">
          <w:rPr>
            <w:w w:val="110"/>
          </w:rPr>
          <w:delText xml:space="preserve">the </w:delText>
        </w:r>
      </w:del>
      <w:r w:rsidR="00B2285E">
        <w:rPr>
          <w:w w:val="110"/>
        </w:rPr>
        <w:t>skin lesions (</w:t>
      </w:r>
      <w:proofErr w:type="spellStart"/>
      <w:r w:rsidR="00B2285E">
        <w:rPr>
          <w:w w:val="110"/>
        </w:rPr>
        <w:t>Stratis</w:t>
      </w:r>
      <w:proofErr w:type="spellEnd"/>
      <w:r w:rsidR="00B2285E">
        <w:rPr>
          <w:w w:val="110"/>
        </w:rPr>
        <w:t xml:space="preserve"> et al. 2006; </w:t>
      </w:r>
      <w:r w:rsidR="00B2285E">
        <w:rPr>
          <w:spacing w:val="-6"/>
          <w:w w:val="110"/>
        </w:rPr>
        <w:t xml:space="preserve">Wang </w:t>
      </w:r>
      <w:r w:rsidR="00B2285E">
        <w:rPr>
          <w:w w:val="110"/>
        </w:rPr>
        <w:t>et al. 2006)</w:t>
      </w:r>
      <w:proofErr w:type="gramEnd"/>
      <w:r w:rsidR="00B2285E">
        <w:rPr>
          <w:w w:val="110"/>
        </w:rPr>
        <w:t>. Initial studies showed greater phagocytic and bactericidal activity</w:t>
      </w:r>
      <w:r w:rsidR="00B2285E">
        <w:rPr>
          <w:spacing w:val="-15"/>
          <w:w w:val="110"/>
        </w:rPr>
        <w:t xml:space="preserve"> </w:t>
      </w:r>
      <w:del w:id="129" w:author="Microsoft Office User" w:date="2018-12-20T21:34:00Z">
        <w:r w:rsidR="00B2285E" w:rsidDel="00F277D2">
          <w:rPr>
            <w:w w:val="110"/>
          </w:rPr>
          <w:delText>of</w:delText>
        </w:r>
        <w:r w:rsidR="00B2285E" w:rsidDel="00F277D2">
          <w:rPr>
            <w:spacing w:val="-14"/>
            <w:w w:val="110"/>
          </w:rPr>
          <w:delText xml:space="preserve"> </w:delText>
        </w:r>
        <w:r w:rsidR="00B2285E" w:rsidDel="00F277D2">
          <w:rPr>
            <w:w w:val="110"/>
          </w:rPr>
          <w:delText>peripheral</w:delText>
        </w:r>
        <w:r w:rsidR="00B2285E" w:rsidDel="00F277D2">
          <w:rPr>
            <w:spacing w:val="-15"/>
            <w:w w:val="110"/>
          </w:rPr>
          <w:delText xml:space="preserve"> </w:delText>
        </w:r>
        <w:r w:rsidR="00B2285E" w:rsidDel="00F277D2">
          <w:rPr>
            <w:w w:val="110"/>
          </w:rPr>
          <w:delText>blood</w:delText>
        </w:r>
        <w:r w:rsidR="00B2285E" w:rsidDel="00F277D2">
          <w:rPr>
            <w:spacing w:val="-14"/>
            <w:w w:val="110"/>
          </w:rPr>
          <w:delText xml:space="preserve"> </w:delText>
        </w:r>
        <w:r w:rsidR="00B2285E" w:rsidDel="00F277D2">
          <w:rPr>
            <w:w w:val="110"/>
          </w:rPr>
          <w:delText>mononuclear</w:delText>
        </w:r>
        <w:r w:rsidR="00B2285E" w:rsidDel="00F277D2">
          <w:rPr>
            <w:spacing w:val="-15"/>
            <w:w w:val="110"/>
          </w:rPr>
          <w:delText xml:space="preserve"> </w:delText>
        </w:r>
        <w:r w:rsidR="00B2285E" w:rsidDel="00F277D2">
          <w:rPr>
            <w:w w:val="110"/>
          </w:rPr>
          <w:delText>cells</w:delText>
        </w:r>
        <w:r w:rsidR="00B2285E" w:rsidDel="00F277D2">
          <w:rPr>
            <w:spacing w:val="-14"/>
            <w:w w:val="110"/>
          </w:rPr>
          <w:delText xml:space="preserve"> </w:delText>
        </w:r>
        <w:r w:rsidR="00B2285E" w:rsidDel="00F277D2">
          <w:rPr>
            <w:w w:val="110"/>
          </w:rPr>
          <w:delText>(PBMCs)</w:delText>
        </w:r>
        <w:r w:rsidR="00B2285E" w:rsidDel="00F277D2">
          <w:rPr>
            <w:spacing w:val="-14"/>
            <w:w w:val="110"/>
          </w:rPr>
          <w:delText xml:space="preserve"> </w:delText>
        </w:r>
        <w:r w:rsidR="00B2285E" w:rsidDel="00F277D2">
          <w:rPr>
            <w:w w:val="110"/>
          </w:rPr>
          <w:delText>isolated</w:delText>
        </w:r>
      </w:del>
      <w:ins w:id="130" w:author="Microsoft Office User" w:date="2018-12-20T21:34:00Z">
        <w:r>
          <w:rPr>
            <w:w w:val="110"/>
          </w:rPr>
          <w:t>in</w:t>
        </w:r>
      </w:ins>
      <w:r w:rsidR="00B2285E">
        <w:rPr>
          <w:spacing w:val="-15"/>
          <w:w w:val="110"/>
        </w:rPr>
        <w:t xml:space="preserve"> </w:t>
      </w:r>
      <w:r w:rsidR="00B2285E">
        <w:rPr>
          <w:w w:val="110"/>
        </w:rPr>
        <w:t>monocytes</w:t>
      </w:r>
      <w:r w:rsidR="00B2285E">
        <w:rPr>
          <w:spacing w:val="-14"/>
          <w:w w:val="110"/>
        </w:rPr>
        <w:t xml:space="preserve"> </w:t>
      </w:r>
      <w:r w:rsidR="00B2285E">
        <w:rPr>
          <w:spacing w:val="-3"/>
          <w:w w:val="110"/>
        </w:rPr>
        <w:t>from</w:t>
      </w:r>
      <w:ins w:id="131" w:author="Microsoft Office User" w:date="2018-12-20T21:34:00Z">
        <w:r>
          <w:rPr>
            <w:w w:val="110"/>
          </w:rPr>
          <w:t xml:space="preserve"> </w:t>
        </w:r>
      </w:ins>
    </w:p>
    <w:p w14:paraId="0CE395DE" w14:textId="77777777" w:rsidR="00F76AB2" w:rsidRDefault="00B2285E">
      <w:pPr>
        <w:pStyle w:val="BodyText"/>
        <w:spacing w:before="1" w:line="415" w:lineRule="auto"/>
        <w:ind w:left="377" w:right="721" w:firstLine="566"/>
        <w:jc w:val="both"/>
        <w:pPrChange w:id="132" w:author="Microsoft Office User" w:date="2018-12-20T21:34:00Z">
          <w:pPr>
            <w:pStyle w:val="BodyText"/>
            <w:spacing w:before="6" w:line="408" w:lineRule="auto"/>
            <w:ind w:left="377" w:right="721"/>
            <w:jc w:val="both"/>
          </w:pPr>
        </w:pPrChange>
      </w:pPr>
      <w:proofErr w:type="gramStart"/>
      <w:r>
        <w:rPr>
          <w:w w:val="110"/>
        </w:rPr>
        <w:t>psoriasis</w:t>
      </w:r>
      <w:proofErr w:type="gramEnd"/>
      <w:r>
        <w:rPr>
          <w:w w:val="110"/>
        </w:rPr>
        <w:t xml:space="preserve"> patients compared to those from healthy individuals (Bar-Eli1979). </w:t>
      </w:r>
      <w:r>
        <w:rPr>
          <w:spacing w:val="-3"/>
          <w:w w:val="110"/>
        </w:rPr>
        <w:t xml:space="preserve">Additionally, </w:t>
      </w:r>
      <w:r>
        <w:rPr>
          <w:w w:val="110"/>
        </w:rPr>
        <w:t>increased circulating intermediate monocytes</w:t>
      </w:r>
      <w:r>
        <w:rPr>
          <w:spacing w:val="-39"/>
          <w:w w:val="110"/>
        </w:rPr>
        <w:t xml:space="preserve"> </w:t>
      </w:r>
      <w:r>
        <w:rPr>
          <w:spacing w:val="3"/>
          <w:w w:val="110"/>
        </w:rPr>
        <w:t>(CD14</w:t>
      </w:r>
      <w:r>
        <w:rPr>
          <w:i/>
          <w:spacing w:val="3"/>
          <w:w w:val="110"/>
          <w:position w:val="9"/>
          <w:sz w:val="18"/>
        </w:rPr>
        <w:t xml:space="preserve">high </w:t>
      </w:r>
      <w:r>
        <w:rPr>
          <w:spacing w:val="4"/>
          <w:w w:val="110"/>
        </w:rPr>
        <w:t>CD16</w:t>
      </w:r>
      <w:r>
        <w:rPr>
          <w:i/>
          <w:spacing w:val="4"/>
          <w:w w:val="110"/>
          <w:position w:val="9"/>
          <w:sz w:val="18"/>
        </w:rPr>
        <w:t>high</w:t>
      </w:r>
      <w:r>
        <w:rPr>
          <w:spacing w:val="4"/>
          <w:w w:val="110"/>
        </w:rPr>
        <w:t xml:space="preserve">) </w:t>
      </w:r>
      <w:r>
        <w:rPr>
          <w:w w:val="110"/>
        </w:rPr>
        <w:t xml:space="preserve">and monocyte aggregation </w:t>
      </w:r>
      <w:proofErr w:type="gramStart"/>
      <w:r>
        <w:rPr>
          <w:w w:val="110"/>
        </w:rPr>
        <w:t>was also</w:t>
      </w:r>
      <w:proofErr w:type="gramEnd"/>
      <w:r>
        <w:rPr>
          <w:w w:val="110"/>
        </w:rPr>
        <w:t xml:space="preserve"> observed in psoriasis patients, resulting in enhanced platelet activation and angiogenesis (Golden2015). In </w:t>
      </w:r>
      <w:proofErr w:type="spellStart"/>
      <w:r>
        <w:rPr>
          <w:spacing w:val="-4"/>
          <w:w w:val="110"/>
        </w:rPr>
        <w:t>PsA</w:t>
      </w:r>
      <w:proofErr w:type="spellEnd"/>
      <w:r>
        <w:rPr>
          <w:spacing w:val="-4"/>
          <w:w w:val="110"/>
        </w:rPr>
        <w:t xml:space="preserve"> </w:t>
      </w:r>
      <w:r>
        <w:rPr>
          <w:w w:val="110"/>
        </w:rPr>
        <w:t xml:space="preserve">synovial membranes, the levels of monocytes/macrophage </w:t>
      </w:r>
      <w:proofErr w:type="spellStart"/>
      <w:r>
        <w:rPr>
          <w:w w:val="110"/>
        </w:rPr>
        <w:t>metalloproteinases</w:t>
      </w:r>
      <w:proofErr w:type="spellEnd"/>
      <w:r>
        <w:rPr>
          <w:spacing w:val="-39"/>
          <w:w w:val="110"/>
        </w:rPr>
        <w:t xml:space="preserve"> </w:t>
      </w:r>
      <w:r>
        <w:rPr>
          <w:w w:val="110"/>
        </w:rPr>
        <w:t>responsible</w:t>
      </w:r>
    </w:p>
    <w:p w14:paraId="11F91BE6" w14:textId="393059F5" w:rsidR="00F76AB2" w:rsidRDefault="00B2285E">
      <w:pPr>
        <w:pStyle w:val="BodyText"/>
        <w:spacing w:before="10" w:line="415" w:lineRule="auto"/>
        <w:ind w:left="377" w:right="722"/>
        <w:jc w:val="both"/>
      </w:pPr>
      <w:proofErr w:type="gramStart"/>
      <w:r>
        <w:rPr>
          <w:w w:val="115"/>
        </w:rPr>
        <w:t>for</w:t>
      </w:r>
      <w:proofErr w:type="gramEnd"/>
      <w:r>
        <w:rPr>
          <w:spacing w:val="-12"/>
          <w:w w:val="115"/>
        </w:rPr>
        <w:t xml:space="preserve"> </w:t>
      </w:r>
      <w:r>
        <w:rPr>
          <w:w w:val="115"/>
        </w:rPr>
        <w:t>bone</w:t>
      </w:r>
      <w:r>
        <w:rPr>
          <w:spacing w:val="-11"/>
          <w:w w:val="115"/>
        </w:rPr>
        <w:t xml:space="preserve"> </w:t>
      </w:r>
      <w:r>
        <w:rPr>
          <w:w w:val="115"/>
        </w:rPr>
        <w:t>erosion</w:t>
      </w:r>
      <w:r>
        <w:rPr>
          <w:spacing w:val="-11"/>
          <w:w w:val="115"/>
        </w:rPr>
        <w:t xml:space="preserve"> </w:t>
      </w:r>
      <w:r>
        <w:rPr>
          <w:w w:val="115"/>
        </w:rPr>
        <w:t>through</w:t>
      </w:r>
      <w:r>
        <w:rPr>
          <w:spacing w:val="-11"/>
          <w:w w:val="115"/>
        </w:rPr>
        <w:t xml:space="preserve"> </w:t>
      </w:r>
      <w:r>
        <w:rPr>
          <w:w w:val="115"/>
        </w:rPr>
        <w:t>di</w:t>
      </w:r>
      <w:r>
        <w:rPr>
          <w:rFonts w:ascii="Arial"/>
          <w:w w:val="115"/>
        </w:rPr>
        <w:t>ff</w:t>
      </w:r>
      <w:r>
        <w:rPr>
          <w:w w:val="115"/>
        </w:rPr>
        <w:t>erentiation</w:t>
      </w:r>
      <w:r>
        <w:rPr>
          <w:spacing w:val="-12"/>
          <w:w w:val="115"/>
        </w:rPr>
        <w:t xml:space="preserve"> </w:t>
      </w:r>
      <w:r>
        <w:rPr>
          <w:w w:val="115"/>
        </w:rPr>
        <w:t>into</w:t>
      </w:r>
      <w:r>
        <w:rPr>
          <w:spacing w:val="-11"/>
          <w:w w:val="115"/>
        </w:rPr>
        <w:t xml:space="preserve"> </w:t>
      </w:r>
      <w:r>
        <w:rPr>
          <w:w w:val="115"/>
        </w:rPr>
        <w:t>osteoclasts</w:t>
      </w:r>
      <w:r>
        <w:rPr>
          <w:spacing w:val="-11"/>
          <w:w w:val="115"/>
        </w:rPr>
        <w:t xml:space="preserve"> </w:t>
      </w:r>
      <w:r>
        <w:rPr>
          <w:w w:val="115"/>
        </w:rPr>
        <w:t>have</w:t>
      </w:r>
      <w:r>
        <w:rPr>
          <w:spacing w:val="-11"/>
          <w:w w:val="115"/>
        </w:rPr>
        <w:t xml:space="preserve"> </w:t>
      </w:r>
      <w:r>
        <w:rPr>
          <w:w w:val="115"/>
        </w:rPr>
        <w:t>been</w:t>
      </w:r>
      <w:r>
        <w:rPr>
          <w:spacing w:val="-11"/>
          <w:w w:val="115"/>
        </w:rPr>
        <w:t xml:space="preserve"> </w:t>
      </w:r>
      <w:r>
        <w:rPr>
          <w:w w:val="115"/>
        </w:rPr>
        <w:t>found</w:t>
      </w:r>
      <w:r>
        <w:rPr>
          <w:spacing w:val="-12"/>
          <w:w w:val="115"/>
        </w:rPr>
        <w:t xml:space="preserve"> </w:t>
      </w:r>
      <w:r>
        <w:rPr>
          <w:w w:val="115"/>
        </w:rPr>
        <w:t>to</w:t>
      </w:r>
      <w:r>
        <w:rPr>
          <w:spacing w:val="-11"/>
          <w:w w:val="115"/>
        </w:rPr>
        <w:t xml:space="preserve"> </w:t>
      </w:r>
      <w:r>
        <w:rPr>
          <w:w w:val="115"/>
        </w:rPr>
        <w:t>be similar</w:t>
      </w:r>
      <w:r>
        <w:rPr>
          <w:spacing w:val="-28"/>
          <w:w w:val="115"/>
        </w:rPr>
        <w:t xml:space="preserve"> </w:t>
      </w:r>
      <w:r>
        <w:rPr>
          <w:w w:val="115"/>
        </w:rPr>
        <w:t>to</w:t>
      </w:r>
      <w:r>
        <w:rPr>
          <w:spacing w:val="-27"/>
          <w:w w:val="115"/>
        </w:rPr>
        <w:t xml:space="preserve"> </w:t>
      </w:r>
      <w:r>
        <w:rPr>
          <w:w w:val="115"/>
        </w:rPr>
        <w:t>those</w:t>
      </w:r>
      <w:r>
        <w:rPr>
          <w:spacing w:val="-27"/>
          <w:w w:val="115"/>
        </w:rPr>
        <w:t xml:space="preserve"> </w:t>
      </w:r>
      <w:r>
        <w:rPr>
          <w:w w:val="115"/>
        </w:rPr>
        <w:t>found</w:t>
      </w:r>
      <w:r>
        <w:rPr>
          <w:spacing w:val="-27"/>
          <w:w w:val="115"/>
        </w:rPr>
        <w:t xml:space="preserve"> </w:t>
      </w:r>
      <w:r>
        <w:rPr>
          <w:w w:val="115"/>
        </w:rPr>
        <w:t>in</w:t>
      </w:r>
      <w:r>
        <w:rPr>
          <w:spacing w:val="-27"/>
          <w:w w:val="115"/>
        </w:rPr>
        <w:t xml:space="preserve"> </w:t>
      </w:r>
      <w:del w:id="133" w:author="Microsoft Office User" w:date="2018-12-20T21:35:00Z">
        <w:r w:rsidDel="00AB084A">
          <w:rPr>
            <w:w w:val="115"/>
          </w:rPr>
          <w:delText>rheumatoid</w:delText>
        </w:r>
        <w:r w:rsidDel="00AB084A">
          <w:rPr>
            <w:spacing w:val="-27"/>
            <w:w w:val="115"/>
          </w:rPr>
          <w:delText xml:space="preserve"> </w:delText>
        </w:r>
        <w:r w:rsidDel="00AB084A">
          <w:rPr>
            <w:w w:val="115"/>
          </w:rPr>
          <w:delText>arthritis</w:delText>
        </w:r>
        <w:r w:rsidDel="00AB084A">
          <w:rPr>
            <w:spacing w:val="-28"/>
            <w:w w:val="115"/>
          </w:rPr>
          <w:delText xml:space="preserve"> </w:delText>
        </w:r>
        <w:r w:rsidDel="00AB084A">
          <w:rPr>
            <w:w w:val="115"/>
          </w:rPr>
          <w:delText>(</w:delText>
        </w:r>
      </w:del>
      <w:r>
        <w:rPr>
          <w:w w:val="115"/>
        </w:rPr>
        <w:t>RA</w:t>
      </w:r>
      <w:del w:id="134" w:author="Microsoft Office User" w:date="2018-12-20T21:35:00Z">
        <w:r w:rsidDel="00AB084A">
          <w:rPr>
            <w:w w:val="115"/>
          </w:rPr>
          <w:delText>)</w:delText>
        </w:r>
      </w:del>
      <w:r>
        <w:rPr>
          <w:spacing w:val="-27"/>
          <w:w w:val="115"/>
        </w:rPr>
        <w:t xml:space="preserve"> </w:t>
      </w:r>
      <w:r>
        <w:rPr>
          <w:w w:val="115"/>
        </w:rPr>
        <w:t>joints</w:t>
      </w:r>
      <w:r>
        <w:rPr>
          <w:spacing w:val="-27"/>
          <w:w w:val="115"/>
        </w:rPr>
        <w:t xml:space="preserve"> </w:t>
      </w:r>
      <w:r>
        <w:rPr>
          <w:w w:val="115"/>
        </w:rPr>
        <w:t>(</w:t>
      </w:r>
      <w:proofErr w:type="spellStart"/>
      <w:r>
        <w:rPr>
          <w:w w:val="115"/>
        </w:rPr>
        <w:t>Hitchon</w:t>
      </w:r>
      <w:proofErr w:type="spellEnd"/>
      <w:r>
        <w:rPr>
          <w:spacing w:val="-27"/>
          <w:w w:val="115"/>
        </w:rPr>
        <w:t xml:space="preserve"> </w:t>
      </w:r>
      <w:r>
        <w:rPr>
          <w:w w:val="115"/>
        </w:rPr>
        <w:t>et</w:t>
      </w:r>
      <w:r>
        <w:rPr>
          <w:spacing w:val="-27"/>
          <w:w w:val="115"/>
        </w:rPr>
        <w:t xml:space="preserve"> </w:t>
      </w:r>
      <w:r>
        <w:rPr>
          <w:w w:val="115"/>
        </w:rPr>
        <w:t>al.</w:t>
      </w:r>
      <w:r>
        <w:rPr>
          <w:spacing w:val="-27"/>
          <w:w w:val="115"/>
        </w:rPr>
        <w:t xml:space="preserve"> </w:t>
      </w:r>
      <w:r>
        <w:rPr>
          <w:w w:val="115"/>
        </w:rPr>
        <w:t>2002).</w:t>
      </w:r>
    </w:p>
    <w:p w14:paraId="1CB00D84" w14:textId="0A1A9947" w:rsidR="00F76AB2" w:rsidRDefault="00AB084A">
      <w:pPr>
        <w:pStyle w:val="BodyText"/>
        <w:spacing w:before="1" w:line="410" w:lineRule="auto"/>
        <w:ind w:left="377" w:right="721" w:firstLine="566"/>
        <w:jc w:val="both"/>
      </w:pPr>
      <w:ins w:id="135" w:author="Microsoft Office User" w:date="2018-12-20T21:35:00Z">
        <w:r w:rsidRPr="00AB084A">
          <w:rPr>
            <w:i/>
            <w:w w:val="110"/>
            <w:rPrChange w:id="136" w:author="Microsoft Office User" w:date="2018-12-20T21:35:00Z">
              <w:rPr>
                <w:w w:val="110"/>
              </w:rPr>
            </w:rPrChange>
          </w:rPr>
          <w:t>T cells</w:t>
        </w:r>
        <w:r>
          <w:rPr>
            <w:w w:val="110"/>
          </w:rPr>
          <w:t xml:space="preserve">. </w:t>
        </w:r>
      </w:ins>
      <w:commentRangeStart w:id="137"/>
      <w:del w:id="138" w:author="Microsoft Office User" w:date="2018-12-20T21:35:00Z">
        <w:r w:rsidR="00B2285E" w:rsidDel="00AB084A">
          <w:rPr>
            <w:w w:val="110"/>
          </w:rPr>
          <w:delText xml:space="preserve">Regarding the adaptive </w:delText>
        </w:r>
        <w:r w:rsidR="00B2285E" w:rsidDel="00AB084A">
          <w:rPr>
            <w:spacing w:val="-4"/>
            <w:w w:val="110"/>
          </w:rPr>
          <w:delText xml:space="preserve">immunity, </w:delText>
        </w:r>
      </w:del>
      <w:r w:rsidR="00B2285E">
        <w:rPr>
          <w:w w:val="110"/>
        </w:rPr>
        <w:t>T lymphocytes have been considered</w:t>
      </w:r>
      <w:r w:rsidR="00B2285E">
        <w:rPr>
          <w:spacing w:val="66"/>
          <w:w w:val="110"/>
        </w:rPr>
        <w:t xml:space="preserve"> </w:t>
      </w:r>
      <w:r w:rsidR="00B2285E">
        <w:rPr>
          <w:w w:val="110"/>
        </w:rPr>
        <w:t xml:space="preserve">the most relevant cell types in </w:t>
      </w:r>
      <w:proofErr w:type="gramStart"/>
      <w:r w:rsidR="00B2285E">
        <w:rPr>
          <w:w w:val="110"/>
        </w:rPr>
        <w:t>the  initiation</w:t>
      </w:r>
      <w:proofErr w:type="gramEnd"/>
      <w:r w:rsidR="00B2285E">
        <w:rPr>
          <w:w w:val="110"/>
        </w:rPr>
        <w:t xml:space="preserve">  and  maintenance  of  psoriasis  and </w:t>
      </w:r>
      <w:proofErr w:type="spellStart"/>
      <w:r w:rsidR="00B2285E">
        <w:rPr>
          <w:spacing w:val="-3"/>
          <w:w w:val="110"/>
        </w:rPr>
        <w:t>PsA.</w:t>
      </w:r>
      <w:proofErr w:type="spellEnd"/>
      <w:r w:rsidR="00B2285E">
        <w:rPr>
          <w:spacing w:val="-3"/>
          <w:w w:val="110"/>
        </w:rPr>
        <w:t xml:space="preserve"> </w:t>
      </w:r>
      <w:del w:id="139" w:author="Microsoft Office User" w:date="2018-12-20T21:35:00Z">
        <w:r w:rsidR="00B2285E" w:rsidDel="00AB084A">
          <w:rPr>
            <w:w w:val="110"/>
          </w:rPr>
          <w:delText>Report cases</w:delText>
        </w:r>
      </w:del>
      <w:ins w:id="140" w:author="Microsoft Office User" w:date="2018-12-20T21:36:00Z">
        <w:r>
          <w:rPr>
            <w:w w:val="110"/>
          </w:rPr>
          <w:t>There are c</w:t>
        </w:r>
      </w:ins>
      <w:ins w:id="141" w:author="Microsoft Office User" w:date="2018-12-20T21:35:00Z">
        <w:r>
          <w:rPr>
            <w:w w:val="110"/>
          </w:rPr>
          <w:t xml:space="preserve">ase reports </w:t>
        </w:r>
      </w:ins>
      <w:ins w:id="142" w:author="Microsoft Office User" w:date="2018-12-20T21:36:00Z">
        <w:r>
          <w:rPr>
            <w:w w:val="110"/>
          </w:rPr>
          <w:t>of</w:t>
        </w:r>
      </w:ins>
      <w:del w:id="143" w:author="Microsoft Office User" w:date="2018-12-20T21:36:00Z">
        <w:r w:rsidR="00B2285E" w:rsidDel="00AB084A">
          <w:rPr>
            <w:w w:val="110"/>
          </w:rPr>
          <w:delText xml:space="preserve"> in humans have demonstrated that</w:delText>
        </w:r>
      </w:del>
      <w:r w:rsidR="00B2285E">
        <w:rPr>
          <w:w w:val="110"/>
        </w:rPr>
        <w:t xml:space="preserve"> bone marrow transplantation </w:t>
      </w:r>
      <w:del w:id="144" w:author="Microsoft Office User" w:date="2018-12-20T21:36:00Z">
        <w:r w:rsidR="00B2285E" w:rsidDel="00AB084A">
          <w:rPr>
            <w:w w:val="110"/>
          </w:rPr>
          <w:delText xml:space="preserve">can </w:delText>
        </w:r>
      </w:del>
      <w:ins w:id="145" w:author="Microsoft Office User" w:date="2018-12-20T21:36:00Z">
        <w:r>
          <w:rPr>
            <w:w w:val="110"/>
          </w:rPr>
          <w:t xml:space="preserve">leading to </w:t>
        </w:r>
      </w:ins>
      <w:del w:id="146" w:author="Microsoft Office User" w:date="2018-12-20T21:36:00Z">
        <w:r w:rsidR="00B2285E" w:rsidDel="00AB084A">
          <w:rPr>
            <w:w w:val="110"/>
          </w:rPr>
          <w:delText xml:space="preserve">initiate </w:delText>
        </w:r>
      </w:del>
      <w:ins w:id="147" w:author="Microsoft Office User" w:date="2018-12-20T21:36:00Z">
        <w:r>
          <w:rPr>
            <w:w w:val="110"/>
          </w:rPr>
          <w:t xml:space="preserve">initiation </w:t>
        </w:r>
      </w:ins>
      <w:r w:rsidR="00B2285E">
        <w:rPr>
          <w:w w:val="110"/>
        </w:rPr>
        <w:t xml:space="preserve">or </w:t>
      </w:r>
      <w:del w:id="148" w:author="Microsoft Office User" w:date="2018-12-20T21:36:00Z">
        <w:r w:rsidR="00B2285E" w:rsidDel="00AB084A">
          <w:rPr>
            <w:w w:val="110"/>
          </w:rPr>
          <w:delText xml:space="preserve">terminate  </w:delText>
        </w:r>
      </w:del>
      <w:ins w:id="149" w:author="Microsoft Office User" w:date="2018-12-20T21:36:00Z">
        <w:r>
          <w:rPr>
            <w:w w:val="110"/>
          </w:rPr>
          <w:t xml:space="preserve">termination </w:t>
        </w:r>
        <w:proofErr w:type="gramStart"/>
        <w:r>
          <w:rPr>
            <w:w w:val="110"/>
          </w:rPr>
          <w:t xml:space="preserve">of  </w:t>
        </w:r>
      </w:ins>
      <w:r w:rsidR="00B2285E">
        <w:rPr>
          <w:w w:val="110"/>
        </w:rPr>
        <w:t>psoriasis</w:t>
      </w:r>
      <w:proofErr w:type="gramEnd"/>
      <w:r w:rsidR="00B2285E">
        <w:rPr>
          <w:w w:val="110"/>
        </w:rPr>
        <w:t xml:space="preserve">  (Gardembas1990;  </w:t>
      </w:r>
      <w:proofErr w:type="spellStart"/>
      <w:r w:rsidR="00B2285E">
        <w:rPr>
          <w:w w:val="110"/>
        </w:rPr>
        <w:t>Eedy</w:t>
      </w:r>
      <w:proofErr w:type="spellEnd"/>
      <w:r w:rsidR="00B2285E">
        <w:rPr>
          <w:w w:val="110"/>
        </w:rPr>
        <w:t xml:space="preserve">  et al. 1990).   Reduced numbers of circulating T cells but increased </w:t>
      </w:r>
      <w:proofErr w:type="gramStart"/>
      <w:r w:rsidR="00B2285E">
        <w:rPr>
          <w:w w:val="110"/>
        </w:rPr>
        <w:t xml:space="preserve">percentages </w:t>
      </w:r>
      <w:r w:rsidR="00B2285E">
        <w:rPr>
          <w:spacing w:val="66"/>
          <w:w w:val="110"/>
        </w:rPr>
        <w:t xml:space="preserve"> </w:t>
      </w:r>
      <w:r w:rsidR="00B2285E">
        <w:rPr>
          <w:w w:val="110"/>
        </w:rPr>
        <w:t>of</w:t>
      </w:r>
      <w:proofErr w:type="gramEnd"/>
      <w:r w:rsidR="00B2285E">
        <w:rPr>
          <w:w w:val="110"/>
        </w:rPr>
        <w:t xml:space="preserve">  </w:t>
      </w:r>
      <w:del w:id="150" w:author="Microsoft Office User" w:date="2018-12-20T21:36:00Z">
        <w:r w:rsidR="00B2285E" w:rsidDel="00AB084A">
          <w:rPr>
            <w:w w:val="110"/>
          </w:rPr>
          <w:delText xml:space="preserve">the  </w:delText>
        </w:r>
      </w:del>
      <w:r w:rsidR="00B2285E">
        <w:rPr>
          <w:w w:val="110"/>
        </w:rPr>
        <w:t xml:space="preserve">memory  </w:t>
      </w:r>
      <w:del w:id="151" w:author="Microsoft Office User" w:date="2018-12-20T21:36:00Z">
        <w:r w:rsidR="00B2285E" w:rsidDel="00AB084A">
          <w:rPr>
            <w:w w:val="110"/>
          </w:rPr>
          <w:delText xml:space="preserve">populations  </w:delText>
        </w:r>
      </w:del>
      <w:r w:rsidR="00B2285E">
        <w:rPr>
          <w:w w:val="110"/>
        </w:rPr>
        <w:t>CD4</w:t>
      </w:r>
      <w:r w:rsidR="00B2285E">
        <w:rPr>
          <w:w w:val="110"/>
          <w:position w:val="9"/>
          <w:sz w:val="18"/>
        </w:rPr>
        <w:t>+</w:t>
      </w:r>
      <w:r w:rsidR="00B2285E">
        <w:rPr>
          <w:w w:val="110"/>
        </w:rPr>
        <w:t>CD45RO</w:t>
      </w:r>
      <w:r w:rsidR="00B2285E">
        <w:rPr>
          <w:w w:val="110"/>
          <w:position w:val="9"/>
          <w:sz w:val="18"/>
        </w:rPr>
        <w:t xml:space="preserve">+   </w:t>
      </w:r>
      <w:r w:rsidR="00B2285E">
        <w:rPr>
          <w:w w:val="110"/>
        </w:rPr>
        <w:t>and  CD8</w:t>
      </w:r>
      <w:r w:rsidR="00B2285E">
        <w:rPr>
          <w:w w:val="110"/>
          <w:position w:val="9"/>
          <w:sz w:val="18"/>
        </w:rPr>
        <w:t>+</w:t>
      </w:r>
      <w:r w:rsidR="00B2285E">
        <w:rPr>
          <w:w w:val="110"/>
        </w:rPr>
        <w:t>CD45RO</w:t>
      </w:r>
      <w:r w:rsidR="00B2285E">
        <w:rPr>
          <w:w w:val="110"/>
          <w:position w:val="9"/>
          <w:sz w:val="18"/>
        </w:rPr>
        <w:t xml:space="preserve">+   </w:t>
      </w:r>
      <w:r w:rsidR="00B2285E">
        <w:rPr>
          <w:w w:val="110"/>
        </w:rPr>
        <w:t>have</w:t>
      </w:r>
      <w:r w:rsidR="00B2285E">
        <w:rPr>
          <w:spacing w:val="2"/>
          <w:w w:val="110"/>
        </w:rPr>
        <w:t xml:space="preserve"> </w:t>
      </w:r>
      <w:r w:rsidR="00B2285E">
        <w:rPr>
          <w:w w:val="110"/>
        </w:rPr>
        <w:t>been</w:t>
      </w:r>
    </w:p>
    <w:p w14:paraId="290334F5" w14:textId="76B9230F" w:rsidR="00F76AB2" w:rsidRDefault="00B2285E">
      <w:pPr>
        <w:pStyle w:val="BodyText"/>
        <w:spacing w:before="3" w:line="405" w:lineRule="auto"/>
        <w:ind w:left="377" w:right="721"/>
        <w:jc w:val="both"/>
      </w:pPr>
      <w:proofErr w:type="gramStart"/>
      <w:r>
        <w:rPr>
          <w:w w:val="110"/>
        </w:rPr>
        <w:t>observed</w:t>
      </w:r>
      <w:proofErr w:type="gramEnd"/>
      <w:r>
        <w:rPr>
          <w:w w:val="110"/>
        </w:rPr>
        <w:t xml:space="preserve"> in moderate-to-severe and severe psoriasis patients </w:t>
      </w:r>
      <w:del w:id="152" w:author="Microsoft Office User" w:date="2018-12-20T21:36:00Z">
        <w:r w:rsidDel="00AB084A">
          <w:rPr>
            <w:w w:val="110"/>
          </w:rPr>
          <w:delText>when compared to</w:delText>
        </w:r>
      </w:del>
      <w:ins w:id="153" w:author="Microsoft Office User" w:date="2018-12-20T21:36:00Z">
        <w:r w:rsidR="00AB084A">
          <w:rPr>
            <w:w w:val="110"/>
          </w:rPr>
          <w:t>vs</w:t>
        </w:r>
      </w:ins>
      <w:r>
        <w:rPr>
          <w:w w:val="110"/>
        </w:rPr>
        <w:t xml:space="preserve"> milder phenotypes and healthy controls </w:t>
      </w:r>
      <w:r>
        <w:rPr>
          <w:spacing w:val="-3"/>
          <w:w w:val="110"/>
        </w:rPr>
        <w:t xml:space="preserve">(Lecewicz-Toru2001; </w:t>
      </w:r>
      <w:proofErr w:type="spellStart"/>
      <w:r>
        <w:rPr>
          <w:w w:val="110"/>
        </w:rPr>
        <w:t>Langewouters</w:t>
      </w:r>
      <w:proofErr w:type="spellEnd"/>
      <w:r>
        <w:rPr>
          <w:w w:val="110"/>
        </w:rPr>
        <w:t xml:space="preserve"> </w:t>
      </w:r>
      <w:r>
        <w:rPr>
          <w:spacing w:val="-6"/>
          <w:w w:val="110"/>
        </w:rPr>
        <w:t xml:space="preserve">et </w:t>
      </w:r>
      <w:r>
        <w:rPr>
          <w:w w:val="110"/>
        </w:rPr>
        <w:t>al. 2008). Di</w:t>
      </w:r>
      <w:r>
        <w:rPr>
          <w:rFonts w:ascii="Arial"/>
          <w:w w:val="110"/>
        </w:rPr>
        <w:t>ff</w:t>
      </w:r>
      <w:r>
        <w:rPr>
          <w:w w:val="110"/>
        </w:rPr>
        <w:t>erent studies have reported controversial results regarding the</w:t>
      </w:r>
      <w:r>
        <w:rPr>
          <w:spacing w:val="-31"/>
          <w:w w:val="110"/>
        </w:rPr>
        <w:t xml:space="preserve"> </w:t>
      </w:r>
      <w:r>
        <w:rPr>
          <w:w w:val="110"/>
        </w:rPr>
        <w:t>total abundance and ratios of CD4</w:t>
      </w:r>
      <w:proofErr w:type="gramStart"/>
      <w:r>
        <w:rPr>
          <w:w w:val="110"/>
          <w:position w:val="9"/>
          <w:sz w:val="18"/>
        </w:rPr>
        <w:t xml:space="preserve">+  </w:t>
      </w:r>
      <w:r>
        <w:rPr>
          <w:w w:val="110"/>
        </w:rPr>
        <w:t>and</w:t>
      </w:r>
      <w:proofErr w:type="gramEnd"/>
      <w:r>
        <w:rPr>
          <w:w w:val="110"/>
        </w:rPr>
        <w:t xml:space="preserve"> CD8</w:t>
      </w:r>
      <w:r>
        <w:rPr>
          <w:w w:val="110"/>
          <w:position w:val="9"/>
          <w:sz w:val="18"/>
        </w:rPr>
        <w:t xml:space="preserve">+  </w:t>
      </w:r>
      <w:del w:id="154" w:author="Microsoft Office User" w:date="2018-12-20T21:37:00Z">
        <w:r w:rsidDel="00AB084A">
          <w:rPr>
            <w:w w:val="110"/>
          </w:rPr>
          <w:delText>in PBMC</w:delText>
        </w:r>
      </w:del>
      <w:r>
        <w:rPr>
          <w:w w:val="110"/>
        </w:rPr>
        <w:t xml:space="preserve">, likely due to </w:t>
      </w:r>
      <w:del w:id="155" w:author="Microsoft Office User" w:date="2018-12-20T21:37:00Z">
        <w:r w:rsidDel="00AB084A">
          <w:rPr>
            <w:w w:val="110"/>
          </w:rPr>
          <w:delText>the</w:delText>
        </w:r>
        <w:r w:rsidDel="00AB084A">
          <w:rPr>
            <w:spacing w:val="30"/>
            <w:w w:val="110"/>
          </w:rPr>
          <w:delText xml:space="preserve"> </w:delText>
        </w:r>
      </w:del>
      <w:r>
        <w:rPr>
          <w:w w:val="110"/>
        </w:rPr>
        <w:t>phenotype</w:t>
      </w:r>
    </w:p>
    <w:p w14:paraId="6655D0A8" w14:textId="77777777" w:rsidR="007C11BD" w:rsidRDefault="007C11BD" w:rsidP="007C11BD">
      <w:pPr>
        <w:pStyle w:val="BodyText"/>
        <w:spacing w:before="3" w:line="405" w:lineRule="auto"/>
        <w:ind w:left="377" w:right="721"/>
        <w:jc w:val="both"/>
      </w:pPr>
      <w:proofErr w:type="gramStart"/>
      <w:r>
        <w:rPr>
          <w:w w:val="110"/>
        </w:rPr>
        <w:t>milder</w:t>
      </w:r>
      <w:proofErr w:type="gramEnd"/>
      <w:r>
        <w:rPr>
          <w:w w:val="110"/>
        </w:rPr>
        <w:t xml:space="preserve"> phenotypes and healthy controls </w:t>
      </w:r>
      <w:r>
        <w:rPr>
          <w:spacing w:val="-3"/>
          <w:w w:val="110"/>
        </w:rPr>
        <w:t xml:space="preserve">(Lecewicz-Toru2001; </w:t>
      </w:r>
      <w:proofErr w:type="spellStart"/>
      <w:r>
        <w:rPr>
          <w:w w:val="110"/>
        </w:rPr>
        <w:t>Langewouters</w:t>
      </w:r>
      <w:proofErr w:type="spellEnd"/>
      <w:r>
        <w:rPr>
          <w:w w:val="110"/>
        </w:rPr>
        <w:t xml:space="preserve"> </w:t>
      </w:r>
      <w:r>
        <w:rPr>
          <w:spacing w:val="-6"/>
          <w:w w:val="110"/>
        </w:rPr>
        <w:t xml:space="preserve">et </w:t>
      </w:r>
      <w:r>
        <w:rPr>
          <w:w w:val="110"/>
        </w:rPr>
        <w:t>al. 2008). Di</w:t>
      </w:r>
      <w:r>
        <w:rPr>
          <w:rFonts w:ascii="Arial"/>
          <w:w w:val="110"/>
        </w:rPr>
        <w:t>ff</w:t>
      </w:r>
      <w:r>
        <w:rPr>
          <w:w w:val="110"/>
        </w:rPr>
        <w:t>erent studies have reported controversial results regarding the</w:t>
      </w:r>
      <w:r>
        <w:rPr>
          <w:spacing w:val="-31"/>
          <w:w w:val="110"/>
        </w:rPr>
        <w:t xml:space="preserve"> </w:t>
      </w:r>
      <w:r>
        <w:rPr>
          <w:w w:val="110"/>
        </w:rPr>
        <w:t>total abundance and ratios of CD4</w:t>
      </w:r>
      <w:proofErr w:type="gramStart"/>
      <w:r>
        <w:rPr>
          <w:w w:val="110"/>
          <w:position w:val="9"/>
          <w:sz w:val="18"/>
        </w:rPr>
        <w:t xml:space="preserve">+  </w:t>
      </w:r>
      <w:r>
        <w:rPr>
          <w:w w:val="110"/>
        </w:rPr>
        <w:t>and</w:t>
      </w:r>
      <w:proofErr w:type="gramEnd"/>
      <w:r>
        <w:rPr>
          <w:w w:val="110"/>
        </w:rPr>
        <w:t xml:space="preserve"> CD8</w:t>
      </w:r>
      <w:r>
        <w:rPr>
          <w:w w:val="110"/>
          <w:position w:val="9"/>
          <w:sz w:val="18"/>
        </w:rPr>
        <w:t xml:space="preserve">+  </w:t>
      </w:r>
      <w:del w:id="156" w:author="Microsoft Office User" w:date="2018-12-20T21:37:00Z">
        <w:r w:rsidDel="00AB084A">
          <w:rPr>
            <w:w w:val="110"/>
          </w:rPr>
          <w:delText>in PBMC</w:delText>
        </w:r>
      </w:del>
      <w:r>
        <w:rPr>
          <w:w w:val="110"/>
        </w:rPr>
        <w:t xml:space="preserve">, likely due to </w:t>
      </w:r>
      <w:del w:id="157" w:author="Microsoft Office User" w:date="2018-12-20T21:37:00Z">
        <w:r w:rsidDel="00AB084A">
          <w:rPr>
            <w:w w:val="110"/>
          </w:rPr>
          <w:delText>the</w:delText>
        </w:r>
        <w:r w:rsidDel="00AB084A">
          <w:rPr>
            <w:spacing w:val="30"/>
            <w:w w:val="110"/>
          </w:rPr>
          <w:delText xml:space="preserve"> </w:delText>
        </w:r>
      </w:del>
      <w:r>
        <w:rPr>
          <w:w w:val="110"/>
        </w:rPr>
        <w:t>phenotype</w:t>
      </w:r>
    </w:p>
    <w:p w14:paraId="7B1350B9" w14:textId="77777777" w:rsidR="00F76AB2" w:rsidRDefault="00F76AB2">
      <w:pPr>
        <w:spacing w:line="405" w:lineRule="auto"/>
        <w:jc w:val="both"/>
        <w:sectPr w:rsidR="00F76AB2">
          <w:pgSz w:w="11910" w:h="16840"/>
          <w:pgMar w:top="1580" w:right="620" w:bottom="800" w:left="1680" w:header="1231" w:footer="615" w:gutter="0"/>
          <w:cols w:space="720"/>
        </w:sectPr>
      </w:pPr>
    </w:p>
    <w:p w14:paraId="2F0CD27A" w14:textId="77777777" w:rsidR="00F76AB2" w:rsidRDefault="00F76AB2">
      <w:pPr>
        <w:pStyle w:val="BodyText"/>
        <w:rPr>
          <w:sz w:val="20"/>
        </w:rPr>
      </w:pPr>
    </w:p>
    <w:p w14:paraId="19F3632C" w14:textId="36C4506A" w:rsidR="00F76AB2" w:rsidRDefault="00B2285E">
      <w:pPr>
        <w:pStyle w:val="BodyText"/>
        <w:spacing w:before="225" w:line="415" w:lineRule="auto"/>
        <w:ind w:left="377" w:right="722"/>
        <w:jc w:val="both"/>
      </w:pPr>
      <w:proofErr w:type="gramStart"/>
      <w:r>
        <w:rPr>
          <w:w w:val="110"/>
        </w:rPr>
        <w:t>heterogeneity</w:t>
      </w:r>
      <w:proofErr w:type="gramEnd"/>
      <w:r>
        <w:rPr>
          <w:w w:val="110"/>
        </w:rPr>
        <w:t xml:space="preserve"> </w:t>
      </w:r>
      <w:del w:id="158" w:author="Microsoft Office User" w:date="2018-12-20T21:37:00Z">
        <w:r w:rsidDel="00AB084A">
          <w:rPr>
            <w:w w:val="110"/>
          </w:rPr>
          <w:delText xml:space="preserve">of the psoriasis cohorts between studies </w:delText>
        </w:r>
      </w:del>
      <w:r>
        <w:rPr>
          <w:w w:val="110"/>
        </w:rPr>
        <w:t xml:space="preserve">(Lecewicz-Toru2001; Cameron and of 2003; </w:t>
      </w:r>
      <w:proofErr w:type="spellStart"/>
      <w:r>
        <w:rPr>
          <w:w w:val="110"/>
        </w:rPr>
        <w:t>Langewouters</w:t>
      </w:r>
      <w:proofErr w:type="spellEnd"/>
      <w:r>
        <w:rPr>
          <w:w w:val="110"/>
        </w:rPr>
        <w:t xml:space="preserve"> et al. 2008). In </w:t>
      </w:r>
      <w:proofErr w:type="spellStart"/>
      <w:r>
        <w:rPr>
          <w:w w:val="110"/>
        </w:rPr>
        <w:t>PsA</w:t>
      </w:r>
      <w:proofErr w:type="spellEnd"/>
      <w:r>
        <w:rPr>
          <w:w w:val="110"/>
        </w:rPr>
        <w:t>, no di</w:t>
      </w:r>
      <w:r>
        <w:rPr>
          <w:rFonts w:ascii="Arial"/>
          <w:w w:val="110"/>
        </w:rPr>
        <w:t>ff</w:t>
      </w:r>
      <w:r>
        <w:rPr>
          <w:w w:val="110"/>
        </w:rPr>
        <w:t xml:space="preserve">erences in abundance of circulating T cells </w:t>
      </w:r>
      <w:proofErr w:type="gramStart"/>
      <w:r>
        <w:rPr>
          <w:w w:val="110"/>
        </w:rPr>
        <w:t>have been identified</w:t>
      </w:r>
      <w:proofErr w:type="gramEnd"/>
      <w:r>
        <w:rPr>
          <w:w w:val="110"/>
        </w:rPr>
        <w:t xml:space="preserve"> when compared to healthy individuals (Costello et al. 1999).</w:t>
      </w:r>
    </w:p>
    <w:p w14:paraId="29304216" w14:textId="77777777" w:rsidR="00F76AB2" w:rsidRDefault="00B2285E">
      <w:pPr>
        <w:pStyle w:val="BodyText"/>
        <w:spacing w:line="278" w:lineRule="exact"/>
        <w:ind w:left="944"/>
      </w:pPr>
      <w:r>
        <w:rPr>
          <w:w w:val="110"/>
        </w:rPr>
        <w:t>In homeostasis, CD8</w:t>
      </w:r>
      <w:r>
        <w:rPr>
          <w:w w:val="110"/>
          <w:position w:val="9"/>
          <w:sz w:val="18"/>
        </w:rPr>
        <w:t xml:space="preserve">+ </w:t>
      </w:r>
      <w:r>
        <w:rPr>
          <w:w w:val="110"/>
        </w:rPr>
        <w:t>and CD4</w:t>
      </w:r>
      <w:r>
        <w:rPr>
          <w:w w:val="110"/>
          <w:position w:val="9"/>
          <w:sz w:val="18"/>
        </w:rPr>
        <w:t xml:space="preserve">+ </w:t>
      </w:r>
      <w:r>
        <w:rPr>
          <w:w w:val="110"/>
        </w:rPr>
        <w:t xml:space="preserve">lymphocytes </w:t>
      </w:r>
      <w:proofErr w:type="gramStart"/>
      <w:r>
        <w:rPr>
          <w:w w:val="110"/>
        </w:rPr>
        <w:t>are found</w:t>
      </w:r>
      <w:proofErr w:type="gramEnd"/>
      <w:r>
        <w:rPr>
          <w:w w:val="110"/>
        </w:rPr>
        <w:t xml:space="preserve"> in the epidermis</w:t>
      </w:r>
    </w:p>
    <w:p w14:paraId="3B641B30" w14:textId="77777777" w:rsidR="00F76AB2" w:rsidRDefault="00B2285E">
      <w:pPr>
        <w:pStyle w:val="BodyText"/>
        <w:spacing w:before="202" w:line="400" w:lineRule="auto"/>
        <w:ind w:left="377" w:right="721"/>
        <w:jc w:val="both"/>
      </w:pPr>
      <w:proofErr w:type="gramStart"/>
      <w:r>
        <w:rPr>
          <w:w w:val="110"/>
        </w:rPr>
        <w:t>and</w:t>
      </w:r>
      <w:proofErr w:type="gramEnd"/>
      <w:r>
        <w:rPr>
          <w:w w:val="110"/>
        </w:rPr>
        <w:t xml:space="preserve"> dermis, respectively (Clark et al. 2006). An increase in activated memory CD4</w:t>
      </w:r>
      <w:r>
        <w:rPr>
          <w:w w:val="110"/>
          <w:position w:val="9"/>
          <w:sz w:val="18"/>
        </w:rPr>
        <w:t>+</w:t>
      </w:r>
      <w:r>
        <w:rPr>
          <w:w w:val="110"/>
        </w:rPr>
        <w:t>CD45RO</w:t>
      </w:r>
      <w:r>
        <w:rPr>
          <w:w w:val="110"/>
          <w:position w:val="9"/>
          <w:sz w:val="18"/>
        </w:rPr>
        <w:t>+</w:t>
      </w:r>
      <w:r>
        <w:rPr>
          <w:w w:val="110"/>
        </w:rPr>
        <w:t>and CD8</w:t>
      </w:r>
      <w:r>
        <w:rPr>
          <w:w w:val="110"/>
          <w:position w:val="9"/>
          <w:sz w:val="18"/>
        </w:rPr>
        <w:t>+</w:t>
      </w:r>
      <w:r>
        <w:rPr>
          <w:w w:val="110"/>
        </w:rPr>
        <w:t>CD45RO</w:t>
      </w:r>
      <w:r>
        <w:rPr>
          <w:w w:val="110"/>
          <w:position w:val="9"/>
          <w:sz w:val="18"/>
        </w:rPr>
        <w:t xml:space="preserve">+ </w:t>
      </w:r>
      <w:r>
        <w:rPr>
          <w:w w:val="110"/>
        </w:rPr>
        <w:t xml:space="preserve">cells can be detected by </w:t>
      </w:r>
      <w:proofErr w:type="gramStart"/>
      <w:r>
        <w:rPr>
          <w:w w:val="110"/>
        </w:rPr>
        <w:t>the  third</w:t>
      </w:r>
      <w:proofErr w:type="gramEnd"/>
      <w:r>
        <w:rPr>
          <w:w w:val="110"/>
        </w:rPr>
        <w:t xml:space="preserve">  day from the lesion appearance (Clark et al. 2006; </w:t>
      </w:r>
      <w:proofErr w:type="spellStart"/>
      <w:r>
        <w:rPr>
          <w:spacing w:val="-3"/>
          <w:w w:val="110"/>
        </w:rPr>
        <w:t>Perera</w:t>
      </w:r>
      <w:proofErr w:type="spellEnd"/>
      <w:r>
        <w:rPr>
          <w:spacing w:val="-3"/>
          <w:w w:val="110"/>
        </w:rPr>
        <w:t xml:space="preserve"> </w:t>
      </w:r>
      <w:r>
        <w:rPr>
          <w:w w:val="110"/>
        </w:rPr>
        <w:t xml:space="preserve">et al. 2012). </w:t>
      </w:r>
      <w:r>
        <w:rPr>
          <w:i/>
          <w:w w:val="110"/>
        </w:rPr>
        <w:t>In vivo</w:t>
      </w:r>
      <w:r>
        <w:rPr>
          <w:i/>
          <w:spacing w:val="66"/>
          <w:w w:val="110"/>
        </w:rPr>
        <w:t xml:space="preserve"> </w:t>
      </w:r>
      <w:r>
        <w:rPr>
          <w:w w:val="110"/>
        </w:rPr>
        <w:t xml:space="preserve">studies showed that development of psoriasis following engrafted human </w:t>
      </w:r>
      <w:r>
        <w:rPr>
          <w:spacing w:val="-3"/>
          <w:w w:val="110"/>
        </w:rPr>
        <w:t xml:space="preserve">pre- </w:t>
      </w:r>
      <w:proofErr w:type="spellStart"/>
      <w:r>
        <w:rPr>
          <w:w w:val="110"/>
        </w:rPr>
        <w:t>lesional</w:t>
      </w:r>
      <w:proofErr w:type="spellEnd"/>
      <w:r>
        <w:rPr>
          <w:w w:val="110"/>
        </w:rPr>
        <w:t xml:space="preserve"> skin was only dependent on local T cell proliferation, highlighting the importance of circulating T cells recruitment during the priming event rather than at later stages of the disease (</w:t>
      </w:r>
      <w:proofErr w:type="spellStart"/>
      <w:r>
        <w:rPr>
          <w:w w:val="110"/>
        </w:rPr>
        <w:t>Wrone</w:t>
      </w:r>
      <w:proofErr w:type="spellEnd"/>
      <w:r>
        <w:rPr>
          <w:w w:val="110"/>
        </w:rPr>
        <w:t xml:space="preserve">-Smith and clinical 1996; </w:t>
      </w:r>
      <w:proofErr w:type="spellStart"/>
      <w:r>
        <w:rPr>
          <w:w w:val="110"/>
        </w:rPr>
        <w:t>Nickolo</w:t>
      </w:r>
      <w:r>
        <w:rPr>
          <w:rFonts w:ascii="Arial"/>
          <w:w w:val="110"/>
        </w:rPr>
        <w:t>ff</w:t>
      </w:r>
      <w:proofErr w:type="spellEnd"/>
      <w:r>
        <w:rPr>
          <w:rFonts w:ascii="Arial"/>
          <w:spacing w:val="-31"/>
          <w:w w:val="110"/>
        </w:rPr>
        <w:t xml:space="preserve"> </w:t>
      </w:r>
      <w:r>
        <w:rPr>
          <w:w w:val="110"/>
        </w:rPr>
        <w:t xml:space="preserve">and </w:t>
      </w:r>
      <w:proofErr w:type="spellStart"/>
      <w:r>
        <w:rPr>
          <w:w w:val="110"/>
        </w:rPr>
        <w:t>Wrone</w:t>
      </w:r>
      <w:proofErr w:type="spellEnd"/>
      <w:r>
        <w:rPr>
          <w:w w:val="110"/>
        </w:rPr>
        <w:t xml:space="preserve">-Smith 1999; </w:t>
      </w:r>
      <w:proofErr w:type="spellStart"/>
      <w:r>
        <w:rPr>
          <w:spacing w:val="-3"/>
          <w:w w:val="110"/>
        </w:rPr>
        <w:t>Perera</w:t>
      </w:r>
      <w:proofErr w:type="spellEnd"/>
      <w:r>
        <w:rPr>
          <w:spacing w:val="-3"/>
          <w:w w:val="110"/>
        </w:rPr>
        <w:t xml:space="preserve"> </w:t>
      </w:r>
      <w:r>
        <w:rPr>
          <w:w w:val="110"/>
        </w:rPr>
        <w:t>et al. 2012). The relative importance of CD4</w:t>
      </w:r>
      <w:r>
        <w:rPr>
          <w:w w:val="110"/>
          <w:position w:val="9"/>
          <w:sz w:val="18"/>
        </w:rPr>
        <w:t xml:space="preserve">+ </w:t>
      </w:r>
      <w:r>
        <w:rPr>
          <w:w w:val="110"/>
        </w:rPr>
        <w:t>versus CD8</w:t>
      </w:r>
      <w:r>
        <w:rPr>
          <w:w w:val="110"/>
          <w:position w:val="9"/>
          <w:sz w:val="18"/>
        </w:rPr>
        <w:t xml:space="preserve">+ </w:t>
      </w:r>
      <w:r>
        <w:rPr>
          <w:w w:val="110"/>
        </w:rPr>
        <w:t xml:space="preserve">cells in psoriasis initiation </w:t>
      </w:r>
      <w:proofErr w:type="gramStart"/>
      <w:r>
        <w:rPr>
          <w:w w:val="110"/>
        </w:rPr>
        <w:t>has been explored</w:t>
      </w:r>
      <w:proofErr w:type="gramEnd"/>
      <w:r>
        <w:rPr>
          <w:w w:val="110"/>
        </w:rPr>
        <w:t xml:space="preserve"> in pre-</w:t>
      </w:r>
      <w:proofErr w:type="spellStart"/>
      <w:r>
        <w:rPr>
          <w:w w:val="110"/>
        </w:rPr>
        <w:t>lesional</w:t>
      </w:r>
      <w:proofErr w:type="spellEnd"/>
      <w:r>
        <w:rPr>
          <w:w w:val="110"/>
        </w:rPr>
        <w:t xml:space="preserve"> skin </w:t>
      </w:r>
      <w:r>
        <w:rPr>
          <w:spacing w:val="-3"/>
          <w:w w:val="110"/>
        </w:rPr>
        <w:t xml:space="preserve">mouse </w:t>
      </w:r>
      <w:r>
        <w:rPr>
          <w:w w:val="110"/>
        </w:rPr>
        <w:t>xenografts</w:t>
      </w:r>
      <w:r>
        <w:rPr>
          <w:spacing w:val="-10"/>
          <w:w w:val="110"/>
        </w:rPr>
        <w:t xml:space="preserve"> </w:t>
      </w:r>
      <w:r>
        <w:rPr>
          <w:w w:val="110"/>
        </w:rPr>
        <w:t>where</w:t>
      </w:r>
      <w:r>
        <w:rPr>
          <w:spacing w:val="-9"/>
          <w:w w:val="110"/>
        </w:rPr>
        <w:t xml:space="preserve"> </w:t>
      </w:r>
      <w:r>
        <w:rPr>
          <w:w w:val="110"/>
        </w:rPr>
        <w:t>CD4</w:t>
      </w:r>
      <w:r>
        <w:rPr>
          <w:w w:val="110"/>
          <w:position w:val="9"/>
          <w:sz w:val="18"/>
        </w:rPr>
        <w:t>+</w:t>
      </w:r>
      <w:r>
        <w:rPr>
          <w:spacing w:val="19"/>
          <w:w w:val="110"/>
          <w:position w:val="9"/>
          <w:sz w:val="18"/>
        </w:rPr>
        <w:t xml:space="preserve"> </w:t>
      </w:r>
      <w:r>
        <w:rPr>
          <w:w w:val="110"/>
        </w:rPr>
        <w:t>but</w:t>
      </w:r>
      <w:r>
        <w:rPr>
          <w:spacing w:val="-9"/>
          <w:w w:val="110"/>
        </w:rPr>
        <w:t xml:space="preserve"> </w:t>
      </w:r>
      <w:r>
        <w:rPr>
          <w:w w:val="110"/>
        </w:rPr>
        <w:t>not</w:t>
      </w:r>
      <w:r>
        <w:rPr>
          <w:spacing w:val="-9"/>
          <w:w w:val="110"/>
        </w:rPr>
        <w:t xml:space="preserve"> </w:t>
      </w:r>
      <w:r>
        <w:rPr>
          <w:w w:val="110"/>
        </w:rPr>
        <w:t>CD8</w:t>
      </w:r>
      <w:r>
        <w:rPr>
          <w:w w:val="110"/>
          <w:position w:val="9"/>
          <w:sz w:val="18"/>
        </w:rPr>
        <w:t>+</w:t>
      </w:r>
      <w:r>
        <w:rPr>
          <w:spacing w:val="18"/>
          <w:w w:val="110"/>
          <w:position w:val="9"/>
          <w:sz w:val="18"/>
        </w:rPr>
        <w:t xml:space="preserve"> </w:t>
      </w:r>
      <w:r>
        <w:rPr>
          <w:w w:val="110"/>
        </w:rPr>
        <w:t>T</w:t>
      </w:r>
      <w:r>
        <w:rPr>
          <w:spacing w:val="-9"/>
          <w:w w:val="110"/>
        </w:rPr>
        <w:t xml:space="preserve"> </w:t>
      </w:r>
      <w:r>
        <w:rPr>
          <w:w w:val="110"/>
        </w:rPr>
        <w:t>cells</w:t>
      </w:r>
      <w:r>
        <w:rPr>
          <w:spacing w:val="-9"/>
          <w:w w:val="110"/>
        </w:rPr>
        <w:t xml:space="preserve"> </w:t>
      </w:r>
      <w:r>
        <w:rPr>
          <w:w w:val="110"/>
        </w:rPr>
        <w:t>were</w:t>
      </w:r>
      <w:r>
        <w:rPr>
          <w:spacing w:val="-9"/>
          <w:w w:val="110"/>
        </w:rPr>
        <w:t xml:space="preserve"> </w:t>
      </w:r>
      <w:r>
        <w:rPr>
          <w:w w:val="110"/>
        </w:rPr>
        <w:t>required</w:t>
      </w:r>
      <w:r>
        <w:rPr>
          <w:spacing w:val="-9"/>
          <w:w w:val="110"/>
        </w:rPr>
        <w:t xml:space="preserve"> </w:t>
      </w:r>
      <w:r>
        <w:rPr>
          <w:w w:val="110"/>
        </w:rPr>
        <w:t>in</w:t>
      </w:r>
      <w:r>
        <w:rPr>
          <w:spacing w:val="-9"/>
          <w:w w:val="110"/>
        </w:rPr>
        <w:t xml:space="preserve"> </w:t>
      </w:r>
      <w:r>
        <w:rPr>
          <w:w w:val="110"/>
        </w:rPr>
        <w:t>the</w:t>
      </w:r>
      <w:r>
        <w:rPr>
          <w:spacing w:val="-9"/>
          <w:w w:val="110"/>
        </w:rPr>
        <w:t xml:space="preserve"> </w:t>
      </w:r>
      <w:r>
        <w:rPr>
          <w:w w:val="110"/>
        </w:rPr>
        <w:t>transition</w:t>
      </w:r>
      <w:r>
        <w:rPr>
          <w:spacing w:val="-9"/>
          <w:w w:val="110"/>
        </w:rPr>
        <w:t xml:space="preserve"> </w:t>
      </w:r>
      <w:r>
        <w:rPr>
          <w:w w:val="110"/>
        </w:rPr>
        <w:t>from uninvolved</w:t>
      </w:r>
      <w:r>
        <w:rPr>
          <w:spacing w:val="-9"/>
          <w:w w:val="110"/>
        </w:rPr>
        <w:t xml:space="preserve"> </w:t>
      </w:r>
      <w:r>
        <w:rPr>
          <w:w w:val="110"/>
        </w:rPr>
        <w:t>to</w:t>
      </w:r>
      <w:r>
        <w:rPr>
          <w:spacing w:val="-9"/>
          <w:w w:val="110"/>
        </w:rPr>
        <w:t xml:space="preserve"> </w:t>
      </w:r>
      <w:proofErr w:type="spellStart"/>
      <w:r>
        <w:rPr>
          <w:w w:val="110"/>
        </w:rPr>
        <w:t>lesional</w:t>
      </w:r>
      <w:proofErr w:type="spellEnd"/>
      <w:r>
        <w:rPr>
          <w:spacing w:val="-8"/>
          <w:w w:val="110"/>
        </w:rPr>
        <w:t xml:space="preserve"> </w:t>
      </w:r>
      <w:r>
        <w:rPr>
          <w:w w:val="110"/>
        </w:rPr>
        <w:t>skin</w:t>
      </w:r>
      <w:r>
        <w:rPr>
          <w:spacing w:val="-9"/>
          <w:w w:val="110"/>
        </w:rPr>
        <w:t xml:space="preserve"> </w:t>
      </w:r>
      <w:r>
        <w:rPr>
          <w:w w:val="110"/>
        </w:rPr>
        <w:t>(</w:t>
      </w:r>
      <w:proofErr w:type="spellStart"/>
      <w:r>
        <w:rPr>
          <w:w w:val="110"/>
        </w:rPr>
        <w:t>Nickolo</w:t>
      </w:r>
      <w:r>
        <w:rPr>
          <w:rFonts w:ascii="Arial"/>
          <w:w w:val="110"/>
        </w:rPr>
        <w:t>ff</w:t>
      </w:r>
      <w:proofErr w:type="spellEnd"/>
      <w:r>
        <w:rPr>
          <w:rFonts w:ascii="Arial"/>
          <w:spacing w:val="-15"/>
          <w:w w:val="110"/>
        </w:rPr>
        <w:t xml:space="preserve"> </w:t>
      </w:r>
      <w:r>
        <w:rPr>
          <w:w w:val="110"/>
        </w:rPr>
        <w:t>and</w:t>
      </w:r>
      <w:r>
        <w:rPr>
          <w:spacing w:val="-9"/>
          <w:w w:val="110"/>
        </w:rPr>
        <w:t xml:space="preserve"> </w:t>
      </w:r>
      <w:proofErr w:type="spellStart"/>
      <w:r>
        <w:rPr>
          <w:w w:val="110"/>
        </w:rPr>
        <w:t>Wrone</w:t>
      </w:r>
      <w:proofErr w:type="spellEnd"/>
      <w:r>
        <w:rPr>
          <w:w w:val="110"/>
        </w:rPr>
        <w:t>-Smith</w:t>
      </w:r>
      <w:r>
        <w:rPr>
          <w:spacing w:val="-9"/>
          <w:w w:val="110"/>
        </w:rPr>
        <w:t xml:space="preserve"> </w:t>
      </w:r>
      <w:r>
        <w:rPr>
          <w:w w:val="110"/>
        </w:rPr>
        <w:t>1999).</w:t>
      </w:r>
      <w:r>
        <w:rPr>
          <w:spacing w:val="6"/>
          <w:w w:val="110"/>
        </w:rPr>
        <w:t xml:space="preserve"> </w:t>
      </w:r>
      <w:r>
        <w:rPr>
          <w:w w:val="110"/>
        </w:rPr>
        <w:t>Interestingly,</w:t>
      </w:r>
      <w:r>
        <w:rPr>
          <w:spacing w:val="-7"/>
          <w:w w:val="110"/>
        </w:rPr>
        <w:t xml:space="preserve"> </w:t>
      </w:r>
      <w:r>
        <w:rPr>
          <w:w w:val="110"/>
        </w:rPr>
        <w:t>the injection of activated CD4</w:t>
      </w:r>
      <w:r>
        <w:rPr>
          <w:w w:val="110"/>
          <w:position w:val="9"/>
          <w:sz w:val="18"/>
        </w:rPr>
        <w:t xml:space="preserve">+ </w:t>
      </w:r>
      <w:r>
        <w:rPr>
          <w:w w:val="110"/>
        </w:rPr>
        <w:t xml:space="preserve">cells in mice </w:t>
      </w:r>
      <w:proofErr w:type="gramStart"/>
      <w:r>
        <w:rPr>
          <w:w w:val="110"/>
        </w:rPr>
        <w:t>was followed</w:t>
      </w:r>
      <w:proofErr w:type="gramEnd"/>
      <w:r>
        <w:rPr>
          <w:w w:val="110"/>
        </w:rPr>
        <w:t xml:space="preserve"> by an acute increase in activated resident CD8</w:t>
      </w:r>
      <w:r>
        <w:rPr>
          <w:w w:val="110"/>
          <w:position w:val="9"/>
          <w:sz w:val="18"/>
        </w:rPr>
        <w:t xml:space="preserve">+ </w:t>
      </w:r>
      <w:r>
        <w:rPr>
          <w:w w:val="110"/>
        </w:rPr>
        <w:t>T cells. Overall, these results supported the hypothesis of skin CD4</w:t>
      </w:r>
      <w:r>
        <w:rPr>
          <w:w w:val="110"/>
          <w:position w:val="9"/>
          <w:sz w:val="18"/>
        </w:rPr>
        <w:t xml:space="preserve">+ </w:t>
      </w:r>
      <w:r>
        <w:rPr>
          <w:w w:val="110"/>
        </w:rPr>
        <w:t xml:space="preserve">cells being drivers of resident </w:t>
      </w:r>
      <w:r>
        <w:rPr>
          <w:spacing w:val="-4"/>
          <w:w w:val="110"/>
        </w:rPr>
        <w:t xml:space="preserve">T-cell </w:t>
      </w:r>
      <w:r>
        <w:rPr>
          <w:w w:val="110"/>
        </w:rPr>
        <w:t>activation and the population of resident activated CD8</w:t>
      </w:r>
      <w:r>
        <w:rPr>
          <w:w w:val="110"/>
          <w:position w:val="9"/>
          <w:sz w:val="18"/>
        </w:rPr>
        <w:t xml:space="preserve">+ </w:t>
      </w:r>
      <w:r>
        <w:rPr>
          <w:w w:val="110"/>
        </w:rPr>
        <w:t>the main e</w:t>
      </w:r>
      <w:r>
        <w:rPr>
          <w:rFonts w:ascii="Arial"/>
          <w:w w:val="110"/>
        </w:rPr>
        <w:t>ff</w:t>
      </w:r>
      <w:r>
        <w:rPr>
          <w:w w:val="110"/>
        </w:rPr>
        <w:t xml:space="preserve">ector of the immune response. In synovial tissues of </w:t>
      </w:r>
      <w:proofErr w:type="spellStart"/>
      <w:r>
        <w:rPr>
          <w:spacing w:val="-4"/>
          <w:w w:val="110"/>
        </w:rPr>
        <w:t>PsA</w:t>
      </w:r>
      <w:proofErr w:type="spellEnd"/>
      <w:r>
        <w:rPr>
          <w:spacing w:val="-4"/>
          <w:w w:val="110"/>
        </w:rPr>
        <w:t xml:space="preserve"> </w:t>
      </w:r>
      <w:r>
        <w:rPr>
          <w:w w:val="110"/>
        </w:rPr>
        <w:t>patients, CD4</w:t>
      </w:r>
      <w:r>
        <w:rPr>
          <w:w w:val="110"/>
          <w:position w:val="9"/>
          <w:sz w:val="18"/>
        </w:rPr>
        <w:t xml:space="preserve">+ </w:t>
      </w:r>
      <w:r>
        <w:rPr>
          <w:w w:val="110"/>
        </w:rPr>
        <w:t>are significantly more abundant than CD8</w:t>
      </w:r>
      <w:r>
        <w:rPr>
          <w:w w:val="110"/>
          <w:position w:val="9"/>
          <w:sz w:val="18"/>
        </w:rPr>
        <w:t xml:space="preserve">+ </w:t>
      </w:r>
      <w:r>
        <w:rPr>
          <w:w w:val="110"/>
        </w:rPr>
        <w:t>(</w:t>
      </w:r>
      <w:proofErr w:type="spellStart"/>
      <w:r>
        <w:rPr>
          <w:w w:val="110"/>
        </w:rPr>
        <w:t>Diani</w:t>
      </w:r>
      <w:proofErr w:type="spellEnd"/>
      <w:r>
        <w:rPr>
          <w:w w:val="110"/>
        </w:rPr>
        <w:t xml:space="preserve"> et al. 2015). </w:t>
      </w:r>
      <w:r>
        <w:rPr>
          <w:spacing w:val="-3"/>
          <w:w w:val="110"/>
        </w:rPr>
        <w:t xml:space="preserve">However, </w:t>
      </w:r>
      <w:r>
        <w:rPr>
          <w:w w:val="110"/>
        </w:rPr>
        <w:t>amongst the CD8</w:t>
      </w:r>
      <w:r>
        <w:rPr>
          <w:w w:val="110"/>
          <w:position w:val="9"/>
          <w:sz w:val="18"/>
        </w:rPr>
        <w:t xml:space="preserve">+ </w:t>
      </w:r>
      <w:r>
        <w:rPr>
          <w:w w:val="110"/>
        </w:rPr>
        <w:t>populations, the memory cells</w:t>
      </w:r>
      <w:r>
        <w:rPr>
          <w:spacing w:val="-16"/>
          <w:w w:val="110"/>
        </w:rPr>
        <w:t xml:space="preserve"> </w:t>
      </w:r>
      <w:r>
        <w:rPr>
          <w:w w:val="110"/>
        </w:rPr>
        <w:t>are</w:t>
      </w:r>
      <w:r>
        <w:rPr>
          <w:spacing w:val="-16"/>
          <w:w w:val="110"/>
        </w:rPr>
        <w:t xml:space="preserve"> </w:t>
      </w:r>
      <w:r>
        <w:rPr>
          <w:w w:val="110"/>
        </w:rPr>
        <w:t>prevalent</w:t>
      </w:r>
      <w:r>
        <w:rPr>
          <w:spacing w:val="-15"/>
          <w:w w:val="110"/>
        </w:rPr>
        <w:t xml:space="preserve"> </w:t>
      </w:r>
      <w:r>
        <w:rPr>
          <w:w w:val="110"/>
        </w:rPr>
        <w:t>in</w:t>
      </w:r>
      <w:r>
        <w:rPr>
          <w:spacing w:val="-16"/>
          <w:w w:val="110"/>
        </w:rPr>
        <w:t xml:space="preserve"> </w:t>
      </w:r>
      <w:r>
        <w:rPr>
          <w:w w:val="110"/>
        </w:rPr>
        <w:t>the</w:t>
      </w:r>
      <w:r>
        <w:rPr>
          <w:spacing w:val="-16"/>
          <w:w w:val="110"/>
        </w:rPr>
        <w:t xml:space="preserve"> </w:t>
      </w:r>
      <w:r>
        <w:rPr>
          <w:w w:val="110"/>
        </w:rPr>
        <w:t>patients</w:t>
      </w:r>
      <w:r>
        <w:rPr>
          <w:spacing w:val="-15"/>
          <w:w w:val="110"/>
        </w:rPr>
        <w:t xml:space="preserve"> </w:t>
      </w:r>
      <w:r>
        <w:rPr>
          <w:w w:val="110"/>
        </w:rPr>
        <w:t>synovial</w:t>
      </w:r>
      <w:r>
        <w:rPr>
          <w:spacing w:val="-16"/>
          <w:w w:val="110"/>
        </w:rPr>
        <w:t xml:space="preserve"> </w:t>
      </w:r>
      <w:r>
        <w:rPr>
          <w:w w:val="110"/>
        </w:rPr>
        <w:t>fluid</w:t>
      </w:r>
      <w:r>
        <w:rPr>
          <w:spacing w:val="-16"/>
          <w:w w:val="110"/>
        </w:rPr>
        <w:t xml:space="preserve"> </w:t>
      </w:r>
      <w:r>
        <w:rPr>
          <w:w w:val="110"/>
        </w:rPr>
        <w:t>(SF)</w:t>
      </w:r>
      <w:r>
        <w:rPr>
          <w:spacing w:val="-15"/>
          <w:w w:val="110"/>
        </w:rPr>
        <w:t xml:space="preserve"> </w:t>
      </w:r>
      <w:r>
        <w:rPr>
          <w:w w:val="110"/>
        </w:rPr>
        <w:t>with</w:t>
      </w:r>
      <w:r>
        <w:rPr>
          <w:spacing w:val="-16"/>
          <w:w w:val="110"/>
        </w:rPr>
        <w:t xml:space="preserve"> </w:t>
      </w:r>
      <w:r>
        <w:rPr>
          <w:w w:val="110"/>
        </w:rPr>
        <w:t>a</w:t>
      </w:r>
      <w:r>
        <w:rPr>
          <w:spacing w:val="-16"/>
          <w:w w:val="110"/>
        </w:rPr>
        <w:t xml:space="preserve"> </w:t>
      </w:r>
      <w:r>
        <w:rPr>
          <w:w w:val="110"/>
        </w:rPr>
        <w:t>significant</w:t>
      </w:r>
      <w:r>
        <w:rPr>
          <w:spacing w:val="-15"/>
          <w:w w:val="110"/>
        </w:rPr>
        <w:t xml:space="preserve"> </w:t>
      </w:r>
      <w:r>
        <w:rPr>
          <w:w w:val="110"/>
        </w:rPr>
        <w:t xml:space="preserve">enrichment compared their counterparts in </w:t>
      </w:r>
      <w:proofErr w:type="spellStart"/>
      <w:r>
        <w:rPr>
          <w:spacing w:val="-4"/>
          <w:w w:val="110"/>
        </w:rPr>
        <w:t>PsA</w:t>
      </w:r>
      <w:proofErr w:type="spellEnd"/>
      <w:r>
        <w:rPr>
          <w:spacing w:val="-4"/>
          <w:w w:val="110"/>
        </w:rPr>
        <w:t xml:space="preserve"> </w:t>
      </w:r>
      <w:r>
        <w:rPr>
          <w:w w:val="110"/>
        </w:rPr>
        <w:t xml:space="preserve">PB and RA </w:t>
      </w:r>
      <w:proofErr w:type="gramStart"/>
      <w:r>
        <w:rPr>
          <w:w w:val="110"/>
        </w:rPr>
        <w:t>SF(</w:t>
      </w:r>
      <w:proofErr w:type="gramEnd"/>
      <w:r>
        <w:rPr>
          <w:w w:val="110"/>
        </w:rPr>
        <w:t xml:space="preserve">Costello et al. 1999). The contribution of regulatory T </w:t>
      </w:r>
      <w:r>
        <w:rPr>
          <w:spacing w:val="-4"/>
          <w:w w:val="110"/>
        </w:rPr>
        <w:t>(</w:t>
      </w:r>
      <w:proofErr w:type="spellStart"/>
      <w:r>
        <w:rPr>
          <w:spacing w:val="-4"/>
          <w:w w:val="110"/>
        </w:rPr>
        <w:t>Treg</w:t>
      </w:r>
      <w:proofErr w:type="spellEnd"/>
      <w:r>
        <w:rPr>
          <w:spacing w:val="-4"/>
          <w:w w:val="110"/>
        </w:rPr>
        <w:t xml:space="preserve">) </w:t>
      </w:r>
      <w:r>
        <w:rPr>
          <w:w w:val="110"/>
        </w:rPr>
        <w:t xml:space="preserve">remains controversial in both, psoriasis </w:t>
      </w:r>
      <w:r>
        <w:rPr>
          <w:spacing w:val="-4"/>
          <w:w w:val="110"/>
        </w:rPr>
        <w:t xml:space="preserve">and </w:t>
      </w:r>
      <w:proofErr w:type="spellStart"/>
      <w:r>
        <w:rPr>
          <w:spacing w:val="-4"/>
          <w:w w:val="110"/>
        </w:rPr>
        <w:t>PsA</w:t>
      </w:r>
      <w:proofErr w:type="spellEnd"/>
      <w:r>
        <w:rPr>
          <w:spacing w:val="-4"/>
          <w:w w:val="110"/>
        </w:rPr>
        <w:t xml:space="preserve"> </w:t>
      </w:r>
      <w:r>
        <w:rPr>
          <w:spacing w:val="-3"/>
          <w:w w:val="110"/>
        </w:rPr>
        <w:t>(</w:t>
      </w:r>
      <w:proofErr w:type="spellStart"/>
      <w:r>
        <w:rPr>
          <w:spacing w:val="-3"/>
          <w:w w:val="110"/>
        </w:rPr>
        <w:t>Perera</w:t>
      </w:r>
      <w:proofErr w:type="spellEnd"/>
      <w:r>
        <w:rPr>
          <w:spacing w:val="-3"/>
          <w:w w:val="110"/>
        </w:rPr>
        <w:t xml:space="preserve"> </w:t>
      </w:r>
      <w:r>
        <w:rPr>
          <w:w w:val="110"/>
        </w:rPr>
        <w:t>et al.</w:t>
      </w:r>
      <w:r>
        <w:rPr>
          <w:spacing w:val="-19"/>
          <w:w w:val="110"/>
        </w:rPr>
        <w:t xml:space="preserve"> </w:t>
      </w:r>
      <w:r>
        <w:rPr>
          <w:w w:val="110"/>
        </w:rPr>
        <w:t>2012).</w:t>
      </w:r>
    </w:p>
    <w:p w14:paraId="0A73C813" w14:textId="77777777" w:rsidR="00F76AB2" w:rsidRDefault="00B2285E">
      <w:pPr>
        <w:pStyle w:val="BodyText"/>
        <w:spacing w:before="21" w:line="386" w:lineRule="auto"/>
        <w:ind w:left="377" w:right="453" w:firstLine="566"/>
      </w:pPr>
      <w:r>
        <w:rPr>
          <w:w w:val="110"/>
        </w:rPr>
        <w:t xml:space="preserve">Based on the cytokine profile, psoriasis and </w:t>
      </w:r>
      <w:proofErr w:type="spellStart"/>
      <w:r>
        <w:rPr>
          <w:w w:val="110"/>
        </w:rPr>
        <w:t>PsA</w:t>
      </w:r>
      <w:proofErr w:type="spellEnd"/>
      <w:r>
        <w:rPr>
          <w:w w:val="110"/>
        </w:rPr>
        <w:t xml:space="preserve"> </w:t>
      </w:r>
      <w:proofErr w:type="gramStart"/>
      <w:r>
        <w:rPr>
          <w:w w:val="110"/>
        </w:rPr>
        <w:t>have been classified</w:t>
      </w:r>
      <w:proofErr w:type="gramEnd"/>
      <w:r>
        <w:rPr>
          <w:w w:val="110"/>
        </w:rPr>
        <w:t xml:space="preserve"> as a type 1 </w:t>
      </w:r>
      <w:proofErr w:type="spellStart"/>
      <w:r>
        <w:rPr>
          <w:w w:val="110"/>
        </w:rPr>
        <w:t>Th</w:t>
      </w:r>
      <w:proofErr w:type="spellEnd"/>
      <w:r>
        <w:rPr>
          <w:w w:val="110"/>
        </w:rPr>
        <w:t>/Tc disease, where activation of naive CD4</w:t>
      </w:r>
      <w:r>
        <w:rPr>
          <w:w w:val="110"/>
          <w:position w:val="9"/>
          <w:sz w:val="18"/>
        </w:rPr>
        <w:t xml:space="preserve">+ </w:t>
      </w:r>
      <w:r>
        <w:rPr>
          <w:w w:val="110"/>
        </w:rPr>
        <w:t>and CD8</w:t>
      </w:r>
      <w:r>
        <w:rPr>
          <w:w w:val="110"/>
          <w:position w:val="9"/>
          <w:sz w:val="18"/>
        </w:rPr>
        <w:t xml:space="preserve">+ </w:t>
      </w:r>
      <w:r>
        <w:rPr>
          <w:w w:val="110"/>
        </w:rPr>
        <w:t>cells is driven</w:t>
      </w:r>
    </w:p>
    <w:p w14:paraId="16CF26E5" w14:textId="77777777" w:rsidR="00F76AB2" w:rsidRDefault="00F76AB2">
      <w:pPr>
        <w:spacing w:line="386" w:lineRule="auto"/>
        <w:sectPr w:rsidR="00F76AB2">
          <w:pgSz w:w="11910" w:h="16840"/>
          <w:pgMar w:top="1580" w:right="620" w:bottom="800" w:left="1680" w:header="1231" w:footer="615" w:gutter="0"/>
          <w:cols w:space="720"/>
        </w:sectPr>
      </w:pPr>
    </w:p>
    <w:p w14:paraId="2413D631" w14:textId="77777777" w:rsidR="00F76AB2" w:rsidRDefault="00F76AB2">
      <w:pPr>
        <w:pStyle w:val="BodyText"/>
        <w:rPr>
          <w:sz w:val="20"/>
        </w:rPr>
      </w:pPr>
    </w:p>
    <w:p w14:paraId="280CD5B7" w14:textId="77777777" w:rsidR="00F76AB2" w:rsidRDefault="00B2285E">
      <w:pPr>
        <w:pStyle w:val="BodyText"/>
        <w:spacing w:before="21" w:line="480" w:lineRule="atLeast"/>
        <w:ind w:left="377" w:right="721"/>
        <w:jc w:val="both"/>
      </w:pPr>
      <w:proofErr w:type="gramStart"/>
      <w:r>
        <w:rPr>
          <w:w w:val="110"/>
        </w:rPr>
        <w:t>by</w:t>
      </w:r>
      <w:proofErr w:type="gramEnd"/>
      <w:r>
        <w:rPr>
          <w:w w:val="110"/>
        </w:rPr>
        <w:t xml:space="preserve"> </w:t>
      </w:r>
      <w:r>
        <w:rPr>
          <w:spacing w:val="-5"/>
          <w:w w:val="110"/>
        </w:rPr>
        <w:t xml:space="preserve">IL-12 </w:t>
      </w:r>
      <w:r>
        <w:rPr>
          <w:w w:val="110"/>
        </w:rPr>
        <w:t>and IFN-</w:t>
      </w:r>
      <w:r>
        <w:rPr>
          <w:i/>
          <w:w w:val="110"/>
        </w:rPr>
        <w:t xml:space="preserve">γ </w:t>
      </w:r>
      <w:r>
        <w:rPr>
          <w:w w:val="110"/>
        </w:rPr>
        <w:t xml:space="preserve">(Austin et al. 1999; </w:t>
      </w:r>
      <w:proofErr w:type="spellStart"/>
      <w:r>
        <w:rPr>
          <w:spacing w:val="-3"/>
          <w:w w:val="110"/>
        </w:rPr>
        <w:t>Perera</w:t>
      </w:r>
      <w:proofErr w:type="spellEnd"/>
      <w:r>
        <w:rPr>
          <w:spacing w:val="-3"/>
          <w:w w:val="110"/>
        </w:rPr>
        <w:t xml:space="preserve"> </w:t>
      </w:r>
      <w:r>
        <w:rPr>
          <w:w w:val="110"/>
        </w:rPr>
        <w:t xml:space="preserve">et al. 2012). In addition, </w:t>
      </w:r>
      <w:r>
        <w:rPr>
          <w:spacing w:val="-4"/>
          <w:w w:val="110"/>
        </w:rPr>
        <w:t xml:space="preserve">T-cell </w:t>
      </w:r>
      <w:r>
        <w:rPr>
          <w:w w:val="110"/>
        </w:rPr>
        <w:t xml:space="preserve">subsets including Th-17/Tc-17 and Th-22/Tc-22, producing high levels of </w:t>
      </w:r>
      <w:r>
        <w:rPr>
          <w:spacing w:val="-5"/>
          <w:w w:val="110"/>
        </w:rPr>
        <w:t xml:space="preserve">IL-17 </w:t>
      </w:r>
      <w:r>
        <w:rPr>
          <w:w w:val="110"/>
        </w:rPr>
        <w:t xml:space="preserve">and </w:t>
      </w:r>
      <w:r>
        <w:rPr>
          <w:spacing w:val="-4"/>
          <w:w w:val="110"/>
        </w:rPr>
        <w:t xml:space="preserve">IL-22, </w:t>
      </w:r>
      <w:r>
        <w:rPr>
          <w:spacing w:val="-3"/>
          <w:w w:val="110"/>
        </w:rPr>
        <w:t xml:space="preserve">respectively, </w:t>
      </w:r>
      <w:proofErr w:type="gramStart"/>
      <w:r>
        <w:rPr>
          <w:w w:val="110"/>
        </w:rPr>
        <w:t>have been identified</w:t>
      </w:r>
      <w:proofErr w:type="gramEnd"/>
      <w:r>
        <w:rPr>
          <w:w w:val="110"/>
        </w:rPr>
        <w:t xml:space="preserve"> to be relevant for the perpetuation of the inflammatory response (</w:t>
      </w:r>
      <w:proofErr w:type="spellStart"/>
      <w:r>
        <w:rPr>
          <w:w w:val="110"/>
        </w:rPr>
        <w:t>Mahil</w:t>
      </w:r>
      <w:proofErr w:type="spellEnd"/>
      <w:r>
        <w:rPr>
          <w:w w:val="110"/>
        </w:rPr>
        <w:t xml:space="preserve"> et al. 2016). The importance of Th-17</w:t>
      </w:r>
      <w:r>
        <w:rPr>
          <w:spacing w:val="66"/>
          <w:w w:val="110"/>
        </w:rPr>
        <w:t xml:space="preserve"> </w:t>
      </w:r>
      <w:r>
        <w:rPr>
          <w:w w:val="110"/>
        </w:rPr>
        <w:t xml:space="preserve">cells and </w:t>
      </w:r>
      <w:r>
        <w:rPr>
          <w:spacing w:val="-5"/>
          <w:w w:val="110"/>
        </w:rPr>
        <w:t xml:space="preserve">IL-17 </w:t>
      </w:r>
      <w:r>
        <w:rPr>
          <w:w w:val="110"/>
        </w:rPr>
        <w:t xml:space="preserve">production has been evaluated in skin, joints and blood, with elevated mRNA and protein levels of </w:t>
      </w:r>
      <w:r>
        <w:rPr>
          <w:spacing w:val="-5"/>
          <w:w w:val="110"/>
        </w:rPr>
        <w:t xml:space="preserve">IL-17 </w:t>
      </w:r>
      <w:r>
        <w:rPr>
          <w:w w:val="110"/>
        </w:rPr>
        <w:t xml:space="preserve">and also </w:t>
      </w:r>
      <w:r>
        <w:rPr>
          <w:spacing w:val="-5"/>
          <w:w w:val="110"/>
        </w:rPr>
        <w:t xml:space="preserve">IL-23 </w:t>
      </w:r>
      <w:r>
        <w:rPr>
          <w:w w:val="110"/>
        </w:rPr>
        <w:t xml:space="preserve">reported in psoriasis and </w:t>
      </w:r>
      <w:proofErr w:type="spellStart"/>
      <w:r>
        <w:rPr>
          <w:spacing w:val="-4"/>
          <w:w w:val="110"/>
        </w:rPr>
        <w:t>PsA</w:t>
      </w:r>
      <w:proofErr w:type="spellEnd"/>
      <w:r>
        <w:rPr>
          <w:spacing w:val="-4"/>
          <w:w w:val="110"/>
        </w:rPr>
        <w:t xml:space="preserve"> </w:t>
      </w:r>
      <w:r>
        <w:rPr>
          <w:w w:val="110"/>
        </w:rPr>
        <w:t>patients compared to controls (</w:t>
      </w:r>
      <w:proofErr w:type="spellStart"/>
      <w:r>
        <w:rPr>
          <w:w w:val="110"/>
        </w:rPr>
        <w:t>Cai</w:t>
      </w:r>
      <w:proofErr w:type="spellEnd"/>
      <w:r>
        <w:rPr>
          <w:w w:val="110"/>
        </w:rPr>
        <w:t xml:space="preserve"> et al. 2012; </w:t>
      </w:r>
      <w:proofErr w:type="spellStart"/>
      <w:r>
        <w:rPr>
          <w:w w:val="110"/>
        </w:rPr>
        <w:t>Dolcino</w:t>
      </w:r>
      <w:proofErr w:type="spellEnd"/>
      <w:r>
        <w:rPr>
          <w:w w:val="110"/>
        </w:rPr>
        <w:t xml:space="preserve"> et al. 2015). The relevance of </w:t>
      </w:r>
      <w:r>
        <w:rPr>
          <w:spacing w:val="-5"/>
          <w:w w:val="110"/>
        </w:rPr>
        <w:t xml:space="preserve">IL-17 </w:t>
      </w:r>
      <w:r>
        <w:rPr>
          <w:w w:val="110"/>
        </w:rPr>
        <w:t>has been further highlighted by the presence of CD8</w:t>
      </w:r>
      <w:r>
        <w:rPr>
          <w:w w:val="110"/>
          <w:position w:val="9"/>
          <w:sz w:val="18"/>
        </w:rPr>
        <w:t xml:space="preserve">+  </w:t>
      </w:r>
      <w:r>
        <w:rPr>
          <w:w w:val="110"/>
        </w:rPr>
        <w:t xml:space="preserve">populations in patients SF that are predominantly </w:t>
      </w:r>
      <w:r>
        <w:rPr>
          <w:spacing w:val="-5"/>
          <w:w w:val="110"/>
        </w:rPr>
        <w:t xml:space="preserve">IL-17 </w:t>
      </w:r>
      <w:r>
        <w:rPr>
          <w:w w:val="110"/>
        </w:rPr>
        <w:t xml:space="preserve">producers and whose abundance correlates with markers of inflammation and structural changes </w:t>
      </w:r>
      <w:r>
        <w:rPr>
          <w:spacing w:val="-6"/>
          <w:w w:val="110"/>
        </w:rPr>
        <w:t xml:space="preserve">in </w:t>
      </w:r>
      <w:r>
        <w:rPr>
          <w:w w:val="110"/>
        </w:rPr>
        <w:t>the joint (Menon et al. 2014). This finding is in line with observations in skin and suggests a prominent role for CD8</w:t>
      </w:r>
      <w:r>
        <w:rPr>
          <w:w w:val="110"/>
          <w:position w:val="9"/>
          <w:sz w:val="18"/>
        </w:rPr>
        <w:t xml:space="preserve">+ </w:t>
      </w:r>
      <w:r>
        <w:rPr>
          <w:w w:val="110"/>
        </w:rPr>
        <w:t>IL-17-producing cells in the di</w:t>
      </w:r>
      <w:r>
        <w:rPr>
          <w:rFonts w:ascii="Arial" w:hAnsi="Arial"/>
          <w:w w:val="110"/>
        </w:rPr>
        <w:t>ff</w:t>
      </w:r>
      <w:r>
        <w:rPr>
          <w:w w:val="110"/>
        </w:rPr>
        <w:t xml:space="preserve">erent stages of both pathologies. Studies directed to understand the importance of </w:t>
      </w:r>
      <w:r>
        <w:rPr>
          <w:spacing w:val="-5"/>
          <w:w w:val="110"/>
        </w:rPr>
        <w:t xml:space="preserve">IL-17 </w:t>
      </w:r>
      <w:r>
        <w:rPr>
          <w:w w:val="110"/>
        </w:rPr>
        <w:t xml:space="preserve">have led to the discovery of other immune cells producing this pivotal cytokine, including innate immune lymphoid (ILC) cells and </w:t>
      </w:r>
      <w:proofErr w:type="spellStart"/>
      <w:r>
        <w:rPr>
          <w:i/>
          <w:spacing w:val="11"/>
          <w:w w:val="110"/>
        </w:rPr>
        <w:t>γδ</w:t>
      </w:r>
      <w:proofErr w:type="spellEnd"/>
      <w:r>
        <w:rPr>
          <w:i/>
          <w:spacing w:val="11"/>
          <w:w w:val="110"/>
        </w:rPr>
        <w:t xml:space="preserve"> </w:t>
      </w:r>
      <w:r>
        <w:rPr>
          <w:w w:val="110"/>
        </w:rPr>
        <w:t xml:space="preserve">T cells, opening new research avenues in the context of psoriasis and </w:t>
      </w:r>
      <w:proofErr w:type="spellStart"/>
      <w:r>
        <w:rPr>
          <w:spacing w:val="-4"/>
          <w:w w:val="110"/>
        </w:rPr>
        <w:t>PsA</w:t>
      </w:r>
      <w:proofErr w:type="spellEnd"/>
      <w:r>
        <w:rPr>
          <w:spacing w:val="-4"/>
          <w:w w:val="110"/>
        </w:rPr>
        <w:t xml:space="preserve"> </w:t>
      </w:r>
      <w:r>
        <w:rPr>
          <w:w w:val="110"/>
        </w:rPr>
        <w:t>pathophysiology and treatment (</w:t>
      </w:r>
      <w:proofErr w:type="spellStart"/>
      <w:r>
        <w:rPr>
          <w:w w:val="110"/>
        </w:rPr>
        <w:t>Meglio</w:t>
      </w:r>
      <w:proofErr w:type="spellEnd"/>
      <w:r>
        <w:rPr>
          <w:w w:val="110"/>
        </w:rPr>
        <w:t xml:space="preserve"> et al. 2014; </w:t>
      </w:r>
      <w:proofErr w:type="spellStart"/>
      <w:r>
        <w:rPr>
          <w:w w:val="110"/>
        </w:rPr>
        <w:t>Leijten</w:t>
      </w:r>
      <w:proofErr w:type="spellEnd"/>
      <w:r>
        <w:rPr>
          <w:w w:val="110"/>
        </w:rPr>
        <w:t xml:space="preserve"> et al. 2015). IL-17-producing cells </w:t>
      </w:r>
      <w:proofErr w:type="gramStart"/>
      <w:r>
        <w:rPr>
          <w:w w:val="110"/>
        </w:rPr>
        <w:t xml:space="preserve">have also been </w:t>
      </w:r>
      <w:proofErr w:type="spellStart"/>
      <w:r>
        <w:rPr>
          <w:w w:val="110"/>
        </w:rPr>
        <w:t>hypothesised</w:t>
      </w:r>
      <w:proofErr w:type="spellEnd"/>
      <w:proofErr w:type="gramEnd"/>
      <w:r>
        <w:rPr>
          <w:w w:val="110"/>
        </w:rPr>
        <w:t xml:space="preserve"> to be at the link between skin and joint lesions.</w:t>
      </w:r>
      <w:r>
        <w:rPr>
          <w:spacing w:val="-26"/>
          <w:w w:val="110"/>
        </w:rPr>
        <w:t xml:space="preserve"> </w:t>
      </w:r>
      <w:r>
        <w:rPr>
          <w:w w:val="110"/>
        </w:rPr>
        <w:t xml:space="preserve">Although the precise mechanisms for transition between psoriasis and </w:t>
      </w:r>
      <w:proofErr w:type="spellStart"/>
      <w:r>
        <w:rPr>
          <w:spacing w:val="-4"/>
          <w:w w:val="110"/>
        </w:rPr>
        <w:t>PsA</w:t>
      </w:r>
      <w:proofErr w:type="spellEnd"/>
      <w:r>
        <w:rPr>
          <w:spacing w:val="-4"/>
          <w:w w:val="110"/>
        </w:rPr>
        <w:t xml:space="preserve"> </w:t>
      </w:r>
      <w:r>
        <w:rPr>
          <w:w w:val="110"/>
        </w:rPr>
        <w:t xml:space="preserve">is still poorly understood, the study of psoriasis and RA in mouse models revealed that skin lesions facilitate arthritis and joint inflammation </w:t>
      </w:r>
      <w:r>
        <w:rPr>
          <w:spacing w:val="-3"/>
          <w:w w:val="110"/>
        </w:rPr>
        <w:t xml:space="preserve">(Yamamoto </w:t>
      </w:r>
      <w:r>
        <w:rPr>
          <w:w w:val="110"/>
        </w:rPr>
        <w:t>et al.</w:t>
      </w:r>
      <w:r>
        <w:rPr>
          <w:spacing w:val="-39"/>
          <w:w w:val="110"/>
        </w:rPr>
        <w:t xml:space="preserve"> </w:t>
      </w:r>
      <w:r>
        <w:rPr>
          <w:w w:val="110"/>
        </w:rPr>
        <w:t>2015).</w:t>
      </w:r>
      <w:commentRangeEnd w:id="137"/>
      <w:r w:rsidR="00304E8E">
        <w:rPr>
          <w:rStyle w:val="CommentReference"/>
        </w:rPr>
        <w:commentReference w:id="137"/>
      </w:r>
    </w:p>
    <w:p w14:paraId="0F6FA500" w14:textId="77777777" w:rsidR="00F76AB2" w:rsidRDefault="00F76AB2">
      <w:pPr>
        <w:pStyle w:val="BodyText"/>
        <w:rPr>
          <w:sz w:val="28"/>
        </w:rPr>
      </w:pPr>
    </w:p>
    <w:p w14:paraId="4919AA78" w14:textId="77777777" w:rsidR="00F76AB2" w:rsidRDefault="00F76AB2">
      <w:pPr>
        <w:pStyle w:val="BodyText"/>
        <w:spacing w:before="3"/>
        <w:rPr>
          <w:sz w:val="22"/>
        </w:rPr>
      </w:pPr>
    </w:p>
    <w:p w14:paraId="78ADA3A5" w14:textId="77777777" w:rsidR="00F76AB2" w:rsidRDefault="00B2285E">
      <w:pPr>
        <w:pStyle w:val="Heading3"/>
        <w:numPr>
          <w:ilvl w:val="2"/>
          <w:numId w:val="3"/>
        </w:numPr>
        <w:tabs>
          <w:tab w:val="left" w:pos="1283"/>
          <w:tab w:val="left" w:pos="1285"/>
        </w:tabs>
      </w:pPr>
      <w:r>
        <w:rPr>
          <w:w w:val="120"/>
        </w:rPr>
        <w:t>Therapeutic</w:t>
      </w:r>
      <w:r>
        <w:rPr>
          <w:spacing w:val="-16"/>
          <w:w w:val="120"/>
        </w:rPr>
        <w:t xml:space="preserve"> </w:t>
      </w:r>
      <w:r>
        <w:rPr>
          <w:w w:val="120"/>
        </w:rPr>
        <w:t>intervention</w:t>
      </w:r>
    </w:p>
    <w:p w14:paraId="386BD9EB" w14:textId="77777777" w:rsidR="00F76AB2" w:rsidRDefault="00F76AB2">
      <w:pPr>
        <w:pStyle w:val="BodyText"/>
        <w:spacing w:before="1"/>
        <w:rPr>
          <w:sz w:val="30"/>
        </w:rPr>
      </w:pPr>
    </w:p>
    <w:p w14:paraId="7F4DB6FC" w14:textId="77777777" w:rsidR="00B57CED" w:rsidRDefault="00B2285E">
      <w:pPr>
        <w:pStyle w:val="BodyText"/>
        <w:spacing w:before="1" w:line="415" w:lineRule="auto"/>
        <w:ind w:left="377" w:right="721" w:firstLine="566"/>
        <w:jc w:val="both"/>
        <w:rPr>
          <w:w w:val="110"/>
        </w:rPr>
      </w:pPr>
      <w:r>
        <w:rPr>
          <w:w w:val="110"/>
        </w:rPr>
        <w:t xml:space="preserve">Psoriasis and </w:t>
      </w:r>
      <w:proofErr w:type="spellStart"/>
      <w:r>
        <w:rPr>
          <w:w w:val="110"/>
        </w:rPr>
        <w:t>PsA</w:t>
      </w:r>
      <w:proofErr w:type="spellEnd"/>
      <w:r>
        <w:rPr>
          <w:w w:val="110"/>
        </w:rPr>
        <w:t xml:space="preserve"> are currently incurable diseases, with treatments available focused on alleviating symptoms. For instance, topical therapies </w:t>
      </w:r>
      <w:proofErr w:type="gramStart"/>
      <w:r>
        <w:rPr>
          <w:w w:val="110"/>
        </w:rPr>
        <w:t>are advocated</w:t>
      </w:r>
      <w:proofErr w:type="gramEnd"/>
      <w:r>
        <w:rPr>
          <w:w w:val="110"/>
        </w:rPr>
        <w:t xml:space="preserve"> in cases of mild-to-moderate psoriasis, </w:t>
      </w:r>
      <w:r w:rsidR="00C84715">
        <w:rPr>
          <w:w w:val="110"/>
        </w:rPr>
        <w:t>including</w:t>
      </w:r>
      <w:r>
        <w:rPr>
          <w:w w:val="110"/>
        </w:rPr>
        <w:t xml:space="preserve"> emollients and short-term corticosteroids (</w:t>
      </w:r>
      <w:proofErr w:type="spellStart"/>
      <w:r>
        <w:rPr>
          <w:w w:val="110"/>
        </w:rPr>
        <w:t>Menter</w:t>
      </w:r>
      <w:proofErr w:type="spellEnd"/>
      <w:r>
        <w:rPr>
          <w:w w:val="110"/>
        </w:rPr>
        <w:t xml:space="preserve"> et al. 2009). </w:t>
      </w:r>
    </w:p>
    <w:p w14:paraId="798F919F" w14:textId="77777777" w:rsidR="00B57CED" w:rsidRDefault="00B57CED">
      <w:pPr>
        <w:pStyle w:val="BodyText"/>
        <w:spacing w:before="1" w:line="415" w:lineRule="auto"/>
        <w:ind w:left="377" w:right="721" w:firstLine="566"/>
        <w:jc w:val="both"/>
        <w:rPr>
          <w:w w:val="110"/>
        </w:rPr>
      </w:pPr>
    </w:p>
    <w:p w14:paraId="2977D177" w14:textId="77777777" w:rsidR="00B57CED" w:rsidRDefault="00B57CED">
      <w:pPr>
        <w:pStyle w:val="BodyText"/>
        <w:spacing w:before="1" w:line="415" w:lineRule="auto"/>
        <w:ind w:left="377" w:right="721" w:firstLine="566"/>
        <w:jc w:val="both"/>
        <w:rPr>
          <w:w w:val="110"/>
        </w:rPr>
      </w:pPr>
    </w:p>
    <w:p w14:paraId="4A2194CB" w14:textId="39D92148" w:rsidR="00F76AB2" w:rsidRDefault="00B2285E" w:rsidP="00B57CED">
      <w:pPr>
        <w:pStyle w:val="BodyText"/>
        <w:spacing w:before="1" w:line="415" w:lineRule="auto"/>
        <w:ind w:left="377" w:right="721" w:firstLine="566"/>
        <w:jc w:val="both"/>
      </w:pPr>
      <w:r>
        <w:rPr>
          <w:w w:val="110"/>
        </w:rPr>
        <w:t>Other treatments may be used in</w:t>
      </w:r>
      <w:r w:rsidR="00B57CED">
        <w:rPr>
          <w:w w:val="110"/>
        </w:rPr>
        <w:t xml:space="preserve"> </w:t>
      </w:r>
      <w:r>
        <w:rPr>
          <w:w w:val="110"/>
        </w:rPr>
        <w:t xml:space="preserve">combination with corticosteroids, such as ultraviolet (UV) light therapy </w:t>
      </w:r>
      <w:r>
        <w:rPr>
          <w:spacing w:val="-5"/>
          <w:w w:val="110"/>
        </w:rPr>
        <w:t xml:space="preserve">and </w:t>
      </w:r>
      <w:r>
        <w:rPr>
          <w:w w:val="110"/>
        </w:rPr>
        <w:t>vitamin</w:t>
      </w:r>
      <w:r>
        <w:rPr>
          <w:spacing w:val="-11"/>
          <w:w w:val="110"/>
        </w:rPr>
        <w:t xml:space="preserve"> </w:t>
      </w:r>
      <w:r>
        <w:rPr>
          <w:w w:val="110"/>
        </w:rPr>
        <w:t>D</w:t>
      </w:r>
      <w:r>
        <w:rPr>
          <w:spacing w:val="-10"/>
          <w:w w:val="110"/>
        </w:rPr>
        <w:t xml:space="preserve"> </w:t>
      </w:r>
      <w:r>
        <w:rPr>
          <w:w w:val="110"/>
        </w:rPr>
        <w:t>analogues,</w:t>
      </w:r>
      <w:r>
        <w:rPr>
          <w:spacing w:val="-7"/>
          <w:w w:val="110"/>
        </w:rPr>
        <w:t xml:space="preserve"> </w:t>
      </w:r>
      <w:r>
        <w:rPr>
          <w:w w:val="110"/>
        </w:rPr>
        <w:t>directed</w:t>
      </w:r>
      <w:r>
        <w:rPr>
          <w:spacing w:val="-10"/>
          <w:w w:val="110"/>
        </w:rPr>
        <w:t xml:space="preserve"> </w:t>
      </w:r>
      <w:r>
        <w:rPr>
          <w:w w:val="110"/>
        </w:rPr>
        <w:t>to</w:t>
      </w:r>
      <w:r>
        <w:rPr>
          <w:spacing w:val="-11"/>
          <w:w w:val="110"/>
        </w:rPr>
        <w:t xml:space="preserve"> </w:t>
      </w:r>
      <w:r>
        <w:rPr>
          <w:w w:val="110"/>
        </w:rPr>
        <w:t>inhibit</w:t>
      </w:r>
      <w:r>
        <w:rPr>
          <w:spacing w:val="-10"/>
          <w:w w:val="110"/>
        </w:rPr>
        <w:t xml:space="preserve"> </w:t>
      </w:r>
      <w:r>
        <w:rPr>
          <w:spacing w:val="-4"/>
          <w:w w:val="110"/>
        </w:rPr>
        <w:t>T-cell</w:t>
      </w:r>
      <w:r>
        <w:rPr>
          <w:spacing w:val="-9"/>
          <w:w w:val="110"/>
        </w:rPr>
        <w:t xml:space="preserve"> </w:t>
      </w:r>
      <w:r>
        <w:rPr>
          <w:w w:val="110"/>
        </w:rPr>
        <w:t>and</w:t>
      </w:r>
      <w:r>
        <w:rPr>
          <w:spacing w:val="-11"/>
          <w:w w:val="110"/>
        </w:rPr>
        <w:t xml:space="preserve"> </w:t>
      </w:r>
      <w:r>
        <w:rPr>
          <w:spacing w:val="-8"/>
          <w:w w:val="110"/>
        </w:rPr>
        <w:t>KC</w:t>
      </w:r>
      <w:r>
        <w:rPr>
          <w:spacing w:val="-10"/>
          <w:w w:val="110"/>
        </w:rPr>
        <w:t xml:space="preserve"> </w:t>
      </w:r>
      <w:r>
        <w:rPr>
          <w:w w:val="110"/>
        </w:rPr>
        <w:t>proliferation</w:t>
      </w:r>
      <w:r>
        <w:rPr>
          <w:spacing w:val="-11"/>
          <w:w w:val="110"/>
        </w:rPr>
        <w:t xml:space="preserve"> </w:t>
      </w:r>
      <w:r>
        <w:rPr>
          <w:w w:val="110"/>
        </w:rPr>
        <w:t>and</w:t>
      </w:r>
      <w:r>
        <w:rPr>
          <w:spacing w:val="-10"/>
          <w:w w:val="110"/>
        </w:rPr>
        <w:t xml:space="preserve"> </w:t>
      </w:r>
      <w:r>
        <w:rPr>
          <w:w w:val="110"/>
        </w:rPr>
        <w:t xml:space="preserve">stimulate </w:t>
      </w:r>
      <w:r>
        <w:rPr>
          <w:spacing w:val="-8"/>
          <w:w w:val="110"/>
        </w:rPr>
        <w:t xml:space="preserve">KC </w:t>
      </w:r>
      <w:r>
        <w:rPr>
          <w:w w:val="110"/>
        </w:rPr>
        <w:t>di</w:t>
      </w:r>
      <w:r>
        <w:rPr>
          <w:rFonts w:ascii="Arial"/>
          <w:w w:val="110"/>
        </w:rPr>
        <w:t>ff</w:t>
      </w:r>
      <w:r>
        <w:rPr>
          <w:w w:val="110"/>
        </w:rPr>
        <w:t>erentiation (</w:t>
      </w:r>
      <w:proofErr w:type="spellStart"/>
      <w:r>
        <w:rPr>
          <w:w w:val="110"/>
        </w:rPr>
        <w:t>Rizova</w:t>
      </w:r>
      <w:proofErr w:type="spellEnd"/>
      <w:r>
        <w:rPr>
          <w:w w:val="110"/>
        </w:rPr>
        <w:t xml:space="preserve"> and </w:t>
      </w:r>
      <w:proofErr w:type="spellStart"/>
      <w:r>
        <w:rPr>
          <w:w w:val="110"/>
        </w:rPr>
        <w:t>Corroller</w:t>
      </w:r>
      <w:proofErr w:type="spellEnd"/>
      <w:r>
        <w:rPr>
          <w:w w:val="110"/>
        </w:rPr>
        <w:t xml:space="preserve"> 2001). </w:t>
      </w:r>
      <w:r>
        <w:rPr>
          <w:w w:val="110"/>
        </w:rPr>
        <w:t xml:space="preserve">In the case of </w:t>
      </w:r>
      <w:proofErr w:type="spellStart"/>
      <w:r>
        <w:rPr>
          <w:spacing w:val="-4"/>
          <w:w w:val="110"/>
        </w:rPr>
        <w:t>PsA</w:t>
      </w:r>
      <w:proofErr w:type="spellEnd"/>
      <w:r w:rsidR="00C84715">
        <w:rPr>
          <w:spacing w:val="-4"/>
          <w:w w:val="110"/>
        </w:rPr>
        <w:t>,</w:t>
      </w:r>
      <w:r>
        <w:rPr>
          <w:spacing w:val="-4"/>
          <w:w w:val="110"/>
        </w:rPr>
        <w:t xml:space="preserve"> </w:t>
      </w:r>
      <w:r w:rsidR="00C84715">
        <w:rPr>
          <w:spacing w:val="-4"/>
          <w:w w:val="110"/>
        </w:rPr>
        <w:t xml:space="preserve">for </w:t>
      </w:r>
      <w:r>
        <w:rPr>
          <w:w w:val="110"/>
        </w:rPr>
        <w:t xml:space="preserve">patients presenting with swelling of two or fewer joints, </w:t>
      </w:r>
      <w:r w:rsidR="00C84715">
        <w:rPr>
          <w:w w:val="110"/>
        </w:rPr>
        <w:t xml:space="preserve">nonsteroidal anti-inflammatory drugs (NSAID) to control the inflammatory symptoms and </w:t>
      </w:r>
      <w:r>
        <w:rPr>
          <w:w w:val="110"/>
        </w:rPr>
        <w:t xml:space="preserve">intra-articular injection of </w:t>
      </w:r>
      <w:proofErr w:type="spellStart"/>
      <w:r>
        <w:rPr>
          <w:w w:val="110"/>
        </w:rPr>
        <w:t>glucocorticosteroids</w:t>
      </w:r>
      <w:proofErr w:type="spellEnd"/>
      <w:r>
        <w:rPr>
          <w:spacing w:val="-12"/>
          <w:w w:val="110"/>
        </w:rPr>
        <w:t xml:space="preserve"> </w:t>
      </w:r>
      <w:r>
        <w:rPr>
          <w:w w:val="110"/>
        </w:rPr>
        <w:t>together</w:t>
      </w:r>
      <w:r>
        <w:rPr>
          <w:spacing w:val="-12"/>
          <w:w w:val="110"/>
        </w:rPr>
        <w:t xml:space="preserve"> </w:t>
      </w:r>
      <w:r>
        <w:rPr>
          <w:w w:val="110"/>
        </w:rPr>
        <w:t>with</w:t>
      </w:r>
      <w:r>
        <w:rPr>
          <w:spacing w:val="-12"/>
          <w:w w:val="110"/>
        </w:rPr>
        <w:t xml:space="preserve"> </w:t>
      </w:r>
      <w:r>
        <w:rPr>
          <w:w w:val="110"/>
        </w:rPr>
        <w:t>joint</w:t>
      </w:r>
      <w:r>
        <w:rPr>
          <w:spacing w:val="-11"/>
          <w:w w:val="110"/>
        </w:rPr>
        <w:t xml:space="preserve"> </w:t>
      </w:r>
      <w:r>
        <w:rPr>
          <w:w w:val="110"/>
        </w:rPr>
        <w:t>aspiration</w:t>
      </w:r>
      <w:r>
        <w:rPr>
          <w:spacing w:val="-12"/>
          <w:w w:val="110"/>
        </w:rPr>
        <w:t xml:space="preserve"> </w:t>
      </w:r>
      <w:r w:rsidR="005B3FA7">
        <w:rPr>
          <w:w w:val="110"/>
        </w:rPr>
        <w:t>are</w:t>
      </w:r>
      <w:r w:rsidR="005B3FA7">
        <w:rPr>
          <w:spacing w:val="-12"/>
          <w:w w:val="110"/>
        </w:rPr>
        <w:t xml:space="preserve"> </w:t>
      </w:r>
      <w:r>
        <w:rPr>
          <w:w w:val="110"/>
        </w:rPr>
        <w:t>used</w:t>
      </w:r>
      <w:r>
        <w:rPr>
          <w:spacing w:val="-11"/>
          <w:w w:val="110"/>
        </w:rPr>
        <w:t xml:space="preserve"> </w:t>
      </w:r>
      <w:r>
        <w:rPr>
          <w:w w:val="110"/>
        </w:rPr>
        <w:t xml:space="preserve">to reduce pain and inflammation (Coates et al. 2016).    </w:t>
      </w:r>
      <w:r w:rsidR="001C66F7">
        <w:rPr>
          <w:spacing w:val="-3"/>
          <w:w w:val="110"/>
        </w:rPr>
        <w:t xml:space="preserve">However, treatment </w:t>
      </w:r>
      <w:r>
        <w:rPr>
          <w:w w:val="110"/>
        </w:rPr>
        <w:t xml:space="preserve">of most forms of </w:t>
      </w:r>
      <w:proofErr w:type="spellStart"/>
      <w:r>
        <w:rPr>
          <w:spacing w:val="-4"/>
          <w:w w:val="110"/>
        </w:rPr>
        <w:t>PsA</w:t>
      </w:r>
      <w:proofErr w:type="spellEnd"/>
      <w:r>
        <w:rPr>
          <w:spacing w:val="-4"/>
          <w:w w:val="110"/>
        </w:rPr>
        <w:t xml:space="preserve"> </w:t>
      </w:r>
      <w:r>
        <w:rPr>
          <w:w w:val="110"/>
        </w:rPr>
        <w:t>and moderate-to-severe psoriasis require the use of systemic</w:t>
      </w:r>
      <w:r>
        <w:rPr>
          <w:spacing w:val="-8"/>
          <w:w w:val="110"/>
        </w:rPr>
        <w:t xml:space="preserve"> </w:t>
      </w:r>
      <w:r>
        <w:rPr>
          <w:w w:val="110"/>
        </w:rPr>
        <w:t>therapies.</w:t>
      </w:r>
      <w:r>
        <w:rPr>
          <w:spacing w:val="10"/>
          <w:w w:val="110"/>
        </w:rPr>
        <w:t xml:space="preserve"> </w:t>
      </w:r>
      <w:r>
        <w:rPr>
          <w:w w:val="110"/>
        </w:rPr>
        <w:t xml:space="preserve">More severe forms of </w:t>
      </w:r>
      <w:proofErr w:type="spellStart"/>
      <w:r>
        <w:rPr>
          <w:spacing w:val="-4"/>
          <w:w w:val="110"/>
        </w:rPr>
        <w:t>PsA</w:t>
      </w:r>
      <w:proofErr w:type="spellEnd"/>
      <w:r>
        <w:rPr>
          <w:spacing w:val="-4"/>
          <w:w w:val="110"/>
        </w:rPr>
        <w:t xml:space="preserve"> </w:t>
      </w:r>
      <w:r>
        <w:rPr>
          <w:w w:val="110"/>
        </w:rPr>
        <w:t xml:space="preserve">require disease-modifying </w:t>
      </w:r>
      <w:proofErr w:type="spellStart"/>
      <w:r>
        <w:rPr>
          <w:w w:val="110"/>
        </w:rPr>
        <w:t>antirheumatic</w:t>
      </w:r>
      <w:proofErr w:type="spellEnd"/>
      <w:r>
        <w:rPr>
          <w:w w:val="110"/>
        </w:rPr>
        <w:t xml:space="preserve"> drugs (DMARDs) including the antagonist </w:t>
      </w:r>
      <w:r>
        <w:rPr>
          <w:spacing w:val="-6"/>
          <w:w w:val="110"/>
        </w:rPr>
        <w:t xml:space="preserve">of </w:t>
      </w:r>
      <w:r>
        <w:rPr>
          <w:w w:val="110"/>
        </w:rPr>
        <w:t>folic</w:t>
      </w:r>
      <w:r>
        <w:rPr>
          <w:spacing w:val="-7"/>
          <w:w w:val="110"/>
        </w:rPr>
        <w:t xml:space="preserve"> </w:t>
      </w:r>
      <w:r>
        <w:rPr>
          <w:w w:val="110"/>
        </w:rPr>
        <w:t>acid</w:t>
      </w:r>
      <w:r>
        <w:rPr>
          <w:spacing w:val="-8"/>
          <w:w w:val="110"/>
        </w:rPr>
        <w:t xml:space="preserve"> </w:t>
      </w:r>
      <w:r>
        <w:rPr>
          <w:w w:val="110"/>
        </w:rPr>
        <w:t>methotrexate</w:t>
      </w:r>
      <w:r>
        <w:rPr>
          <w:spacing w:val="-7"/>
          <w:w w:val="110"/>
        </w:rPr>
        <w:t xml:space="preserve"> </w:t>
      </w:r>
      <w:r>
        <w:rPr>
          <w:w w:val="110"/>
        </w:rPr>
        <w:t>(MTX)</w:t>
      </w:r>
      <w:r>
        <w:rPr>
          <w:spacing w:val="-7"/>
          <w:w w:val="110"/>
        </w:rPr>
        <w:t xml:space="preserve"> </w:t>
      </w:r>
      <w:r>
        <w:rPr>
          <w:w w:val="110"/>
        </w:rPr>
        <w:t>and</w:t>
      </w:r>
      <w:r>
        <w:rPr>
          <w:spacing w:val="-7"/>
          <w:w w:val="110"/>
        </w:rPr>
        <w:t xml:space="preserve"> </w:t>
      </w:r>
      <w:r>
        <w:rPr>
          <w:w w:val="110"/>
        </w:rPr>
        <w:t>the</w:t>
      </w:r>
      <w:r>
        <w:rPr>
          <w:spacing w:val="-7"/>
          <w:w w:val="110"/>
        </w:rPr>
        <w:t xml:space="preserve"> </w:t>
      </w:r>
      <w:r>
        <w:rPr>
          <w:w w:val="110"/>
        </w:rPr>
        <w:t>phosphodiesterase</w:t>
      </w:r>
      <w:r>
        <w:rPr>
          <w:spacing w:val="-7"/>
          <w:w w:val="110"/>
        </w:rPr>
        <w:t xml:space="preserve"> </w:t>
      </w:r>
      <w:r>
        <w:rPr>
          <w:w w:val="110"/>
        </w:rPr>
        <w:t>4</w:t>
      </w:r>
      <w:r>
        <w:rPr>
          <w:spacing w:val="-7"/>
          <w:w w:val="110"/>
        </w:rPr>
        <w:t xml:space="preserve"> </w:t>
      </w:r>
      <w:r>
        <w:rPr>
          <w:w w:val="110"/>
        </w:rPr>
        <w:t>inhibitor</w:t>
      </w:r>
      <w:r>
        <w:rPr>
          <w:spacing w:val="-7"/>
          <w:w w:val="110"/>
        </w:rPr>
        <w:t xml:space="preserve"> </w:t>
      </w:r>
      <w:proofErr w:type="spellStart"/>
      <w:r>
        <w:rPr>
          <w:spacing w:val="-3"/>
          <w:w w:val="110"/>
        </w:rPr>
        <w:t>Apremilast</w:t>
      </w:r>
      <w:proofErr w:type="spellEnd"/>
      <w:r>
        <w:rPr>
          <w:spacing w:val="-3"/>
          <w:w w:val="110"/>
        </w:rPr>
        <w:t xml:space="preserve">, </w:t>
      </w:r>
      <w:r>
        <w:rPr>
          <w:w w:val="110"/>
        </w:rPr>
        <w:t xml:space="preserve">which act as </w:t>
      </w:r>
      <w:proofErr w:type="spellStart"/>
      <w:r>
        <w:rPr>
          <w:w w:val="110"/>
        </w:rPr>
        <w:t>immunosuppressors</w:t>
      </w:r>
      <w:proofErr w:type="spellEnd"/>
      <w:r>
        <w:rPr>
          <w:w w:val="110"/>
        </w:rPr>
        <w:t xml:space="preserve"> of activated T cells and cytokine production, respectively (Keating2017; Schmitt and of 2014; </w:t>
      </w:r>
      <w:proofErr w:type="spellStart"/>
      <w:r>
        <w:rPr>
          <w:w w:val="110"/>
        </w:rPr>
        <w:t>Gossec</w:t>
      </w:r>
      <w:proofErr w:type="spellEnd"/>
      <w:r>
        <w:rPr>
          <w:w w:val="110"/>
        </w:rPr>
        <w:t xml:space="preserve"> et al. 2016; </w:t>
      </w:r>
      <w:proofErr w:type="spellStart"/>
      <w:r>
        <w:rPr>
          <w:w w:val="110"/>
        </w:rPr>
        <w:t>Polachek</w:t>
      </w:r>
      <w:proofErr w:type="spellEnd"/>
      <w:r>
        <w:rPr>
          <w:w w:val="110"/>
        </w:rPr>
        <w:t xml:space="preserve"> et al.</w:t>
      </w:r>
      <w:r>
        <w:rPr>
          <w:spacing w:val="-13"/>
          <w:w w:val="110"/>
        </w:rPr>
        <w:t xml:space="preserve"> </w:t>
      </w:r>
      <w:r>
        <w:rPr>
          <w:w w:val="110"/>
        </w:rPr>
        <w:t>2017).</w:t>
      </w:r>
    </w:p>
    <w:p w14:paraId="5210A1C6" w14:textId="572A5E1D" w:rsidR="00F76AB2" w:rsidRDefault="00B2285E" w:rsidP="00FD6101">
      <w:pPr>
        <w:pStyle w:val="BodyText"/>
        <w:spacing w:before="9" w:line="415" w:lineRule="auto"/>
        <w:ind w:left="377" w:right="721" w:firstLine="566"/>
        <w:jc w:val="both"/>
        <w:sectPr w:rsidR="00F76AB2">
          <w:pgSz w:w="11910" w:h="16840"/>
          <w:pgMar w:top="1580" w:right="620" w:bottom="800" w:left="1680" w:header="1231" w:footer="615" w:gutter="0"/>
          <w:cols w:space="720"/>
        </w:sectPr>
      </w:pPr>
      <w:r>
        <w:rPr>
          <w:spacing w:val="-3"/>
          <w:w w:val="110"/>
        </w:rPr>
        <w:t xml:space="preserve">Remarkably, </w:t>
      </w:r>
      <w:r>
        <w:rPr>
          <w:w w:val="110"/>
        </w:rPr>
        <w:t xml:space="preserve">biologic systemic agents represent the most specific treatment option for severe psoriasis and </w:t>
      </w:r>
      <w:proofErr w:type="spellStart"/>
      <w:r>
        <w:rPr>
          <w:spacing w:val="-3"/>
          <w:w w:val="110"/>
        </w:rPr>
        <w:t>PsA</w:t>
      </w:r>
      <w:proofErr w:type="spellEnd"/>
      <w:r w:rsidR="005B3FA7">
        <w:rPr>
          <w:spacing w:val="-3"/>
          <w:w w:val="110"/>
        </w:rPr>
        <w:t xml:space="preserve"> notably</w:t>
      </w:r>
      <w:r>
        <w:rPr>
          <w:w w:val="110"/>
        </w:rPr>
        <w:t xml:space="preserve"> TNF-alpha inhibitors </w:t>
      </w:r>
      <w:r>
        <w:rPr>
          <w:spacing w:val="-3"/>
          <w:w w:val="110"/>
        </w:rPr>
        <w:t>(</w:t>
      </w:r>
      <w:proofErr w:type="spellStart"/>
      <w:r>
        <w:rPr>
          <w:spacing w:val="-3"/>
          <w:w w:val="110"/>
        </w:rPr>
        <w:t>TNFi</w:t>
      </w:r>
      <w:proofErr w:type="spellEnd"/>
      <w:r>
        <w:rPr>
          <w:spacing w:val="-3"/>
          <w:w w:val="110"/>
        </w:rPr>
        <w:t>)</w:t>
      </w:r>
      <w:r>
        <w:rPr>
          <w:w w:val="110"/>
        </w:rPr>
        <w:t>.</w:t>
      </w:r>
      <w:r>
        <w:rPr>
          <w:spacing w:val="6"/>
          <w:w w:val="110"/>
        </w:rPr>
        <w:t xml:space="preserve"> </w:t>
      </w:r>
      <w:r>
        <w:rPr>
          <w:w w:val="110"/>
        </w:rPr>
        <w:t>Three</w:t>
      </w:r>
      <w:r>
        <w:rPr>
          <w:spacing w:val="-11"/>
          <w:w w:val="110"/>
        </w:rPr>
        <w:t xml:space="preserve"> </w:t>
      </w:r>
      <w:proofErr w:type="spellStart"/>
      <w:r>
        <w:rPr>
          <w:w w:val="110"/>
        </w:rPr>
        <w:t>TNFi</w:t>
      </w:r>
      <w:proofErr w:type="spellEnd"/>
      <w:r>
        <w:rPr>
          <w:spacing w:val="-11"/>
          <w:w w:val="110"/>
        </w:rPr>
        <w:t xml:space="preserve"> </w:t>
      </w:r>
      <w:proofErr w:type="gramStart"/>
      <w:r>
        <w:rPr>
          <w:w w:val="110"/>
        </w:rPr>
        <w:t>have</w:t>
      </w:r>
      <w:r>
        <w:rPr>
          <w:spacing w:val="-10"/>
          <w:w w:val="110"/>
        </w:rPr>
        <w:t xml:space="preserve"> </w:t>
      </w:r>
      <w:r>
        <w:rPr>
          <w:w w:val="110"/>
        </w:rPr>
        <w:t>been</w:t>
      </w:r>
      <w:r>
        <w:rPr>
          <w:spacing w:val="-11"/>
          <w:w w:val="110"/>
        </w:rPr>
        <w:t xml:space="preserve"> </w:t>
      </w:r>
      <w:r>
        <w:rPr>
          <w:w w:val="110"/>
        </w:rPr>
        <w:t>approved</w:t>
      </w:r>
      <w:proofErr w:type="gramEnd"/>
      <w:r>
        <w:rPr>
          <w:spacing w:val="-11"/>
          <w:w w:val="110"/>
        </w:rPr>
        <w:t xml:space="preserve"> </w:t>
      </w:r>
      <w:r>
        <w:rPr>
          <w:w w:val="110"/>
        </w:rPr>
        <w:t xml:space="preserve">for the treatment of psoriasis: </w:t>
      </w:r>
      <w:proofErr w:type="spellStart"/>
      <w:r>
        <w:rPr>
          <w:w w:val="110"/>
        </w:rPr>
        <w:t>etanercept</w:t>
      </w:r>
      <w:proofErr w:type="spellEnd"/>
      <w:r>
        <w:rPr>
          <w:w w:val="110"/>
        </w:rPr>
        <w:t xml:space="preserve">, infliximab and </w:t>
      </w:r>
      <w:proofErr w:type="spellStart"/>
      <w:r>
        <w:rPr>
          <w:w w:val="110"/>
        </w:rPr>
        <w:t>adalimumab</w:t>
      </w:r>
      <w:proofErr w:type="spellEnd"/>
      <w:r>
        <w:rPr>
          <w:w w:val="110"/>
        </w:rPr>
        <w:t xml:space="preserve"> (Ahil2016). In addition, </w:t>
      </w:r>
      <w:proofErr w:type="spellStart"/>
      <w:r>
        <w:rPr>
          <w:w w:val="110"/>
        </w:rPr>
        <w:t>certolizumab</w:t>
      </w:r>
      <w:proofErr w:type="spellEnd"/>
      <w:r>
        <w:rPr>
          <w:w w:val="110"/>
        </w:rPr>
        <w:t xml:space="preserve"> </w:t>
      </w:r>
      <w:proofErr w:type="spellStart"/>
      <w:r>
        <w:rPr>
          <w:w w:val="110"/>
        </w:rPr>
        <w:t>pegol</w:t>
      </w:r>
      <w:proofErr w:type="spellEnd"/>
      <w:r>
        <w:rPr>
          <w:w w:val="110"/>
        </w:rPr>
        <w:t xml:space="preserve"> and </w:t>
      </w:r>
      <w:proofErr w:type="spellStart"/>
      <w:r>
        <w:rPr>
          <w:w w:val="110"/>
        </w:rPr>
        <w:t>golimumab</w:t>
      </w:r>
      <w:proofErr w:type="spellEnd"/>
      <w:r>
        <w:rPr>
          <w:w w:val="110"/>
        </w:rPr>
        <w:t xml:space="preserve"> </w:t>
      </w:r>
      <w:proofErr w:type="gramStart"/>
      <w:r>
        <w:rPr>
          <w:w w:val="110"/>
        </w:rPr>
        <w:t>are often used</w:t>
      </w:r>
      <w:proofErr w:type="gramEnd"/>
      <w:r>
        <w:rPr>
          <w:w w:val="110"/>
        </w:rPr>
        <w:t xml:space="preserve"> in the management of </w:t>
      </w:r>
      <w:proofErr w:type="spellStart"/>
      <w:r>
        <w:rPr>
          <w:spacing w:val="-4"/>
          <w:w w:val="110"/>
        </w:rPr>
        <w:t>PsA</w:t>
      </w:r>
      <w:proofErr w:type="spellEnd"/>
      <w:r>
        <w:rPr>
          <w:spacing w:val="-4"/>
          <w:w w:val="110"/>
        </w:rPr>
        <w:t xml:space="preserve"> </w:t>
      </w:r>
      <w:r>
        <w:rPr>
          <w:w w:val="110"/>
        </w:rPr>
        <w:t xml:space="preserve">(Coates2016b). </w:t>
      </w:r>
      <w:r w:rsidR="005B3FA7">
        <w:rPr>
          <w:w w:val="110"/>
        </w:rPr>
        <w:t>However</w:t>
      </w:r>
      <w:r w:rsidR="006F4B44">
        <w:rPr>
          <w:w w:val="110"/>
        </w:rPr>
        <w:t>,</w:t>
      </w:r>
      <w:r>
        <w:rPr>
          <w:w w:val="110"/>
        </w:rPr>
        <w:t xml:space="preserve"> side e</w:t>
      </w:r>
      <w:r>
        <w:rPr>
          <w:rFonts w:ascii="Arial" w:hAnsi="Arial"/>
          <w:w w:val="110"/>
        </w:rPr>
        <w:t>ff</w:t>
      </w:r>
      <w:r>
        <w:rPr>
          <w:w w:val="110"/>
        </w:rPr>
        <w:t>ects such</w:t>
      </w:r>
      <w:r>
        <w:rPr>
          <w:spacing w:val="66"/>
          <w:w w:val="110"/>
        </w:rPr>
        <w:t xml:space="preserve"> </w:t>
      </w:r>
      <w:r>
        <w:rPr>
          <w:w w:val="110"/>
        </w:rPr>
        <w:t>as increased risk of infection or reactivation of latent infections have</w:t>
      </w:r>
      <w:r>
        <w:rPr>
          <w:spacing w:val="28"/>
          <w:w w:val="110"/>
        </w:rPr>
        <w:t xml:space="preserve"> </w:t>
      </w:r>
      <w:r>
        <w:rPr>
          <w:w w:val="110"/>
        </w:rPr>
        <w:t>been identified (</w:t>
      </w:r>
      <w:proofErr w:type="spellStart"/>
      <w:r>
        <w:rPr>
          <w:w w:val="110"/>
        </w:rPr>
        <w:t>Nickolo</w:t>
      </w:r>
      <w:r>
        <w:rPr>
          <w:rFonts w:ascii="Arial" w:hAnsi="Arial"/>
          <w:w w:val="110"/>
        </w:rPr>
        <w:t>ff</w:t>
      </w:r>
      <w:proofErr w:type="spellEnd"/>
      <w:r>
        <w:rPr>
          <w:rFonts w:ascii="Arial" w:hAnsi="Arial"/>
          <w:spacing w:val="-52"/>
          <w:w w:val="110"/>
        </w:rPr>
        <w:t xml:space="preserve"> </w:t>
      </w:r>
      <w:r>
        <w:rPr>
          <w:w w:val="110"/>
        </w:rPr>
        <w:t>and Nestle 2004). Moreover, between 20 to 50% of patients</w:t>
      </w:r>
    </w:p>
    <w:p w14:paraId="1F73E3A9" w14:textId="6A39CEE4" w:rsidR="00F76AB2" w:rsidRDefault="00B2285E" w:rsidP="00FD6101">
      <w:pPr>
        <w:pStyle w:val="BodyText"/>
        <w:spacing w:before="225" w:line="415" w:lineRule="auto"/>
        <w:ind w:right="722"/>
        <w:jc w:val="both"/>
      </w:pPr>
      <w:proofErr w:type="gramStart"/>
      <w:r>
        <w:rPr>
          <w:w w:val="110"/>
        </w:rPr>
        <w:t>fail</w:t>
      </w:r>
      <w:proofErr w:type="gramEnd"/>
      <w:r>
        <w:rPr>
          <w:w w:val="110"/>
        </w:rPr>
        <w:t xml:space="preserve"> to respond to the first </w:t>
      </w:r>
      <w:proofErr w:type="spellStart"/>
      <w:r>
        <w:rPr>
          <w:w w:val="110"/>
        </w:rPr>
        <w:t>TNFi</w:t>
      </w:r>
      <w:proofErr w:type="spellEnd"/>
      <w:r>
        <w:rPr>
          <w:w w:val="110"/>
        </w:rPr>
        <w:t xml:space="preserve"> administrated, requiring switching to an alternative </w:t>
      </w:r>
      <w:proofErr w:type="spellStart"/>
      <w:r>
        <w:rPr>
          <w:w w:val="110"/>
        </w:rPr>
        <w:t>TNFi</w:t>
      </w:r>
      <w:proofErr w:type="spellEnd"/>
      <w:r>
        <w:rPr>
          <w:w w:val="110"/>
        </w:rPr>
        <w:t xml:space="preserve"> (Abramson and </w:t>
      </w:r>
      <w:proofErr w:type="spellStart"/>
      <w:r>
        <w:rPr>
          <w:w w:val="110"/>
        </w:rPr>
        <w:t>and</w:t>
      </w:r>
      <w:proofErr w:type="spellEnd"/>
      <w:r>
        <w:rPr>
          <w:w w:val="110"/>
        </w:rPr>
        <w:t xml:space="preserve"> 2016). New biologic therapies have been developed to target other key cytokines, such as IL-12, IL-23 (</w:t>
      </w:r>
      <w:proofErr w:type="spellStart"/>
      <w:r>
        <w:rPr>
          <w:w w:val="110"/>
        </w:rPr>
        <w:t>ustekinumab</w:t>
      </w:r>
      <w:proofErr w:type="spellEnd"/>
      <w:r>
        <w:rPr>
          <w:w w:val="110"/>
        </w:rPr>
        <w:t>) or IL-17 (</w:t>
      </w:r>
      <w:proofErr w:type="spellStart"/>
      <w:r>
        <w:rPr>
          <w:w w:val="110"/>
        </w:rPr>
        <w:t>secukinumab</w:t>
      </w:r>
      <w:proofErr w:type="spellEnd"/>
      <w:r>
        <w:rPr>
          <w:w w:val="110"/>
        </w:rPr>
        <w:t xml:space="preserve"> and </w:t>
      </w:r>
      <w:proofErr w:type="spellStart"/>
      <w:r>
        <w:rPr>
          <w:w w:val="110"/>
        </w:rPr>
        <w:t>ixekizumab</w:t>
      </w:r>
      <w:proofErr w:type="spellEnd"/>
      <w:r>
        <w:rPr>
          <w:w w:val="110"/>
        </w:rPr>
        <w:t xml:space="preserve">), which represent a substantial advance in treating patients failing to respond to </w:t>
      </w:r>
      <w:proofErr w:type="spellStart"/>
      <w:r>
        <w:rPr>
          <w:w w:val="110"/>
        </w:rPr>
        <w:t>TNFi</w:t>
      </w:r>
      <w:proofErr w:type="spellEnd"/>
      <w:r>
        <w:rPr>
          <w:w w:val="110"/>
        </w:rPr>
        <w:t xml:space="preserve"> (Coates2016b; </w:t>
      </w:r>
      <w:proofErr w:type="spellStart"/>
      <w:r>
        <w:rPr>
          <w:w w:val="110"/>
        </w:rPr>
        <w:t>Mahil</w:t>
      </w:r>
      <w:proofErr w:type="spellEnd"/>
      <w:r>
        <w:rPr>
          <w:w w:val="110"/>
        </w:rPr>
        <w:t xml:space="preserve"> et al. 2016).</w:t>
      </w:r>
    </w:p>
    <w:p w14:paraId="3BF19912" w14:textId="77777777" w:rsidR="00F76AB2" w:rsidRDefault="00F76AB2">
      <w:pPr>
        <w:pStyle w:val="BodyText"/>
        <w:rPr>
          <w:sz w:val="28"/>
        </w:rPr>
      </w:pPr>
    </w:p>
    <w:p w14:paraId="3E8A16BD" w14:textId="77777777" w:rsidR="00F76AB2" w:rsidRDefault="00B2285E">
      <w:pPr>
        <w:pStyle w:val="Heading2"/>
        <w:numPr>
          <w:ilvl w:val="1"/>
          <w:numId w:val="2"/>
        </w:numPr>
        <w:tabs>
          <w:tab w:val="left" w:pos="1187"/>
          <w:tab w:val="left" w:pos="1188"/>
        </w:tabs>
        <w:spacing w:before="178"/>
      </w:pPr>
      <w:r>
        <w:rPr>
          <w:w w:val="120"/>
        </w:rPr>
        <w:t>Genetics</w:t>
      </w:r>
      <w:r>
        <w:rPr>
          <w:spacing w:val="-22"/>
          <w:w w:val="120"/>
        </w:rPr>
        <w:t xml:space="preserve"> </w:t>
      </w:r>
      <w:r>
        <w:rPr>
          <w:w w:val="120"/>
        </w:rPr>
        <w:t>of</w:t>
      </w:r>
      <w:r>
        <w:rPr>
          <w:spacing w:val="-21"/>
          <w:w w:val="120"/>
        </w:rPr>
        <w:t xml:space="preserve"> </w:t>
      </w:r>
      <w:r>
        <w:rPr>
          <w:w w:val="120"/>
        </w:rPr>
        <w:t>psoriasis</w:t>
      </w:r>
      <w:r>
        <w:rPr>
          <w:spacing w:val="-21"/>
          <w:w w:val="120"/>
        </w:rPr>
        <w:t xml:space="preserve"> </w:t>
      </w:r>
      <w:r>
        <w:rPr>
          <w:w w:val="120"/>
        </w:rPr>
        <w:t>and</w:t>
      </w:r>
      <w:r>
        <w:rPr>
          <w:spacing w:val="-21"/>
          <w:w w:val="120"/>
        </w:rPr>
        <w:t xml:space="preserve"> </w:t>
      </w:r>
      <w:r>
        <w:rPr>
          <w:w w:val="120"/>
        </w:rPr>
        <w:t>psoriatic</w:t>
      </w:r>
      <w:r>
        <w:rPr>
          <w:spacing w:val="-22"/>
          <w:w w:val="120"/>
        </w:rPr>
        <w:t xml:space="preserve"> </w:t>
      </w:r>
      <w:r>
        <w:rPr>
          <w:w w:val="120"/>
        </w:rPr>
        <w:t>arthritis</w:t>
      </w:r>
    </w:p>
    <w:p w14:paraId="52972A46" w14:textId="77777777" w:rsidR="00F76AB2" w:rsidRDefault="00F76AB2">
      <w:pPr>
        <w:pStyle w:val="BodyText"/>
        <w:spacing w:before="3"/>
        <w:rPr>
          <w:sz w:val="36"/>
        </w:rPr>
      </w:pPr>
    </w:p>
    <w:p w14:paraId="0C3DA290" w14:textId="73E71138" w:rsidR="00F76AB2" w:rsidRDefault="00210548">
      <w:pPr>
        <w:pStyle w:val="BodyText"/>
        <w:spacing w:line="415" w:lineRule="auto"/>
        <w:ind w:left="377" w:right="721" w:firstLine="566"/>
        <w:jc w:val="both"/>
      </w:pPr>
      <w:r>
        <w:rPr>
          <w:w w:val="110"/>
        </w:rPr>
        <w:t>T</w:t>
      </w:r>
      <w:r w:rsidR="00B2285E">
        <w:rPr>
          <w:w w:val="110"/>
        </w:rPr>
        <w:t xml:space="preserve">he risk of developing psoriasis and </w:t>
      </w:r>
      <w:proofErr w:type="spellStart"/>
      <w:r w:rsidR="00B2285E">
        <w:rPr>
          <w:spacing w:val="-4"/>
          <w:w w:val="110"/>
        </w:rPr>
        <w:t>PsA</w:t>
      </w:r>
      <w:proofErr w:type="spellEnd"/>
      <w:r w:rsidR="00B2285E">
        <w:rPr>
          <w:spacing w:val="-4"/>
          <w:w w:val="110"/>
        </w:rPr>
        <w:t xml:space="preserve"> </w:t>
      </w:r>
      <w:proofErr w:type="gramStart"/>
      <w:r w:rsidR="00B2285E">
        <w:rPr>
          <w:w w:val="110"/>
        </w:rPr>
        <w:t>is not only influenced</w:t>
      </w:r>
      <w:proofErr w:type="gramEnd"/>
      <w:r w:rsidR="00B2285E">
        <w:rPr>
          <w:w w:val="110"/>
        </w:rPr>
        <w:t xml:space="preserve"> by environmental conditions but also by the genetic background of each individual. </w:t>
      </w:r>
    </w:p>
    <w:p w14:paraId="33922DB4" w14:textId="77777777" w:rsidR="00F76AB2" w:rsidRDefault="00F76AB2">
      <w:pPr>
        <w:pStyle w:val="BodyText"/>
        <w:spacing w:before="10"/>
        <w:rPr>
          <w:sz w:val="34"/>
        </w:rPr>
      </w:pPr>
    </w:p>
    <w:p w14:paraId="09F01F7F" w14:textId="77777777" w:rsidR="00F76AB2" w:rsidRDefault="00B2285E">
      <w:pPr>
        <w:pStyle w:val="Heading3"/>
        <w:numPr>
          <w:ilvl w:val="2"/>
          <w:numId w:val="2"/>
        </w:numPr>
        <w:tabs>
          <w:tab w:val="left" w:pos="1283"/>
          <w:tab w:val="left" w:pos="1285"/>
        </w:tabs>
      </w:pPr>
      <w:r>
        <w:rPr>
          <w:w w:val="120"/>
        </w:rPr>
        <w:t>Heritability</w:t>
      </w:r>
    </w:p>
    <w:p w14:paraId="5BF4FB17" w14:textId="77777777" w:rsidR="00F76AB2" w:rsidRDefault="00F76AB2">
      <w:pPr>
        <w:pStyle w:val="BodyText"/>
        <w:spacing w:before="3"/>
        <w:rPr>
          <w:sz w:val="30"/>
        </w:rPr>
      </w:pPr>
    </w:p>
    <w:p w14:paraId="605184C9" w14:textId="7B30894A" w:rsidR="00F76AB2" w:rsidRDefault="00B2285E">
      <w:pPr>
        <w:pStyle w:val="BodyText"/>
        <w:spacing w:line="415" w:lineRule="auto"/>
        <w:ind w:left="377" w:right="721" w:firstLine="566"/>
        <w:jc w:val="both"/>
      </w:pPr>
      <w:r>
        <w:rPr>
          <w:w w:val="110"/>
        </w:rPr>
        <w:t>The concordance of psoriasis is greater</w:t>
      </w:r>
      <w:r>
        <w:rPr>
          <w:spacing w:val="66"/>
          <w:w w:val="110"/>
        </w:rPr>
        <w:t xml:space="preserve"> </w:t>
      </w:r>
      <w:r>
        <w:rPr>
          <w:w w:val="110"/>
        </w:rPr>
        <w:t>in monozygotic (33-55</w:t>
      </w:r>
      <w:r w:rsidR="00D31C59">
        <w:rPr>
          <w:w w:val="110"/>
        </w:rPr>
        <w:t>\</w:t>
      </w:r>
      <w:r>
        <w:rPr>
          <w:w w:val="110"/>
        </w:rPr>
        <w:t xml:space="preserve">%) compared to </w:t>
      </w:r>
      <w:proofErr w:type="spellStart"/>
      <w:r>
        <w:rPr>
          <w:w w:val="110"/>
        </w:rPr>
        <w:t>dizyogtic</w:t>
      </w:r>
      <w:proofErr w:type="spellEnd"/>
      <w:r>
        <w:rPr>
          <w:w w:val="110"/>
        </w:rPr>
        <w:t xml:space="preserve"> twins (13-21</w:t>
      </w:r>
      <w:r w:rsidR="00D31C59">
        <w:rPr>
          <w:w w:val="110"/>
        </w:rPr>
        <w:t>\</w:t>
      </w:r>
      <w:r>
        <w:rPr>
          <w:w w:val="110"/>
        </w:rPr>
        <w:t>%), giving</w:t>
      </w:r>
      <w:r w:rsidR="00D31C59">
        <w:rPr>
          <w:w w:val="110"/>
        </w:rPr>
        <w:t xml:space="preserve"> a heritability estimate of 80</w:t>
      </w:r>
      <w:r w:rsidR="00D31C59">
        <w:rPr>
          <w:w w:val="110"/>
        </w:rPr>
        <w:t>\</w:t>
      </w:r>
      <w:r w:rsidR="00D31C59">
        <w:rPr>
          <w:w w:val="110"/>
        </w:rPr>
        <w:t xml:space="preserve">%, </w:t>
      </w:r>
      <w:r w:rsidR="00CD561F">
        <w:rPr>
          <w:w w:val="110"/>
        </w:rPr>
        <w:t>while</w:t>
      </w:r>
      <w:r>
        <w:rPr>
          <w:spacing w:val="-4"/>
          <w:w w:val="110"/>
        </w:rPr>
        <w:t xml:space="preserve"> </w:t>
      </w:r>
      <w:r w:rsidR="00CD561F">
        <w:rPr>
          <w:w w:val="110"/>
        </w:rPr>
        <w:t xml:space="preserve">no difference in </w:t>
      </w:r>
      <w:r>
        <w:rPr>
          <w:w w:val="110"/>
        </w:rPr>
        <w:t xml:space="preserve">concordance </w:t>
      </w:r>
      <w:r w:rsidR="00210548">
        <w:rPr>
          <w:w w:val="110"/>
        </w:rPr>
        <w:t>is</w:t>
      </w:r>
      <w:r>
        <w:rPr>
          <w:w w:val="110"/>
        </w:rPr>
        <w:t xml:space="preserve"> reported </w:t>
      </w:r>
      <w:r w:rsidR="00210548">
        <w:rPr>
          <w:w w:val="110"/>
        </w:rPr>
        <w:t>for</w:t>
      </w:r>
      <w:r>
        <w:rPr>
          <w:w w:val="110"/>
        </w:rPr>
        <w:t xml:space="preserve"> </w:t>
      </w:r>
      <w:proofErr w:type="spellStart"/>
      <w:r>
        <w:rPr>
          <w:spacing w:val="-3"/>
          <w:w w:val="110"/>
        </w:rPr>
        <w:t>PsA</w:t>
      </w:r>
      <w:proofErr w:type="spellEnd"/>
      <w:r>
        <w:rPr>
          <w:spacing w:val="-3"/>
          <w:w w:val="110"/>
        </w:rPr>
        <w:t xml:space="preserve">, </w:t>
      </w:r>
      <w:r>
        <w:rPr>
          <w:w w:val="110"/>
        </w:rPr>
        <w:t>probably due to lack of statistical power and appropriate diagnosis</w:t>
      </w:r>
      <w:r>
        <w:rPr>
          <w:w w:val="110"/>
        </w:rPr>
        <w:t xml:space="preserve"> (Pendersen2008). </w:t>
      </w:r>
      <w:r>
        <w:rPr>
          <w:w w:val="110"/>
        </w:rPr>
        <w:t xml:space="preserve">In the general population, approximately 40% of patients with psoriasis or </w:t>
      </w:r>
      <w:proofErr w:type="spellStart"/>
      <w:r>
        <w:rPr>
          <w:spacing w:val="-4"/>
          <w:w w:val="110"/>
        </w:rPr>
        <w:t>PsA</w:t>
      </w:r>
      <w:proofErr w:type="spellEnd"/>
      <w:r>
        <w:rPr>
          <w:spacing w:val="-4"/>
          <w:w w:val="110"/>
        </w:rPr>
        <w:t xml:space="preserve"> </w:t>
      </w:r>
      <w:r>
        <w:rPr>
          <w:w w:val="110"/>
        </w:rPr>
        <w:t xml:space="preserve">have </w:t>
      </w:r>
      <w:r w:rsidR="00CD561F">
        <w:rPr>
          <w:w w:val="110"/>
        </w:rPr>
        <w:t xml:space="preserve">a </w:t>
      </w:r>
      <w:r>
        <w:rPr>
          <w:w w:val="110"/>
        </w:rPr>
        <w:t xml:space="preserve">family history in </w:t>
      </w:r>
      <w:proofErr w:type="gramStart"/>
      <w:r>
        <w:rPr>
          <w:w w:val="110"/>
        </w:rPr>
        <w:t>first degree</w:t>
      </w:r>
      <w:proofErr w:type="gramEnd"/>
      <w:r>
        <w:rPr>
          <w:w w:val="110"/>
        </w:rPr>
        <w:t xml:space="preserve"> relatives (</w:t>
      </w:r>
      <w:proofErr w:type="spellStart"/>
      <w:r>
        <w:rPr>
          <w:w w:val="110"/>
        </w:rPr>
        <w:t>Gladman</w:t>
      </w:r>
      <w:proofErr w:type="spellEnd"/>
      <w:r>
        <w:rPr>
          <w:w w:val="110"/>
        </w:rPr>
        <w:t xml:space="preserve"> et al. 1986). Interestingly, the recurrence rate in</w:t>
      </w:r>
      <w:r>
        <w:rPr>
          <w:spacing w:val="-30"/>
          <w:w w:val="110"/>
        </w:rPr>
        <w:t xml:space="preserve"> </w:t>
      </w:r>
      <w:r>
        <w:rPr>
          <w:w w:val="110"/>
        </w:rPr>
        <w:t>first-</w:t>
      </w:r>
    </w:p>
    <w:p w14:paraId="325FEE49" w14:textId="77777777" w:rsidR="00F76AB2" w:rsidRDefault="00F76AB2">
      <w:pPr>
        <w:spacing w:line="415" w:lineRule="auto"/>
        <w:jc w:val="both"/>
        <w:sectPr w:rsidR="00F76AB2">
          <w:pgSz w:w="11910" w:h="16840"/>
          <w:pgMar w:top="1580" w:right="620" w:bottom="800" w:left="1680" w:header="1231" w:footer="615" w:gutter="0"/>
          <w:cols w:space="720"/>
        </w:sectPr>
      </w:pPr>
    </w:p>
    <w:p w14:paraId="25452323" w14:textId="77777777" w:rsidR="00F76AB2" w:rsidRDefault="00F76AB2">
      <w:pPr>
        <w:pStyle w:val="BodyText"/>
        <w:rPr>
          <w:sz w:val="20"/>
        </w:rPr>
      </w:pPr>
    </w:p>
    <w:p w14:paraId="6861CD87" w14:textId="4B4EA766" w:rsidR="00F76AB2" w:rsidRDefault="00B2285E">
      <w:pPr>
        <w:pStyle w:val="BodyText"/>
        <w:spacing w:before="225" w:line="415" w:lineRule="auto"/>
        <w:ind w:left="377" w:right="722"/>
        <w:jc w:val="both"/>
      </w:pPr>
      <w:proofErr w:type="gramStart"/>
      <w:r>
        <w:rPr>
          <w:w w:val="110"/>
        </w:rPr>
        <w:t>degree</w:t>
      </w:r>
      <w:proofErr w:type="gramEnd"/>
      <w:r>
        <w:rPr>
          <w:spacing w:val="-12"/>
          <w:w w:val="110"/>
        </w:rPr>
        <w:t xml:space="preserve"> </w:t>
      </w:r>
      <w:r>
        <w:rPr>
          <w:w w:val="110"/>
        </w:rPr>
        <w:t>relatives</w:t>
      </w:r>
      <w:r>
        <w:rPr>
          <w:spacing w:val="-12"/>
          <w:w w:val="110"/>
        </w:rPr>
        <w:t xml:space="preserve"> </w:t>
      </w:r>
      <w:r>
        <w:rPr>
          <w:w w:val="110"/>
        </w:rPr>
        <w:t>has</w:t>
      </w:r>
      <w:r>
        <w:rPr>
          <w:spacing w:val="-12"/>
          <w:w w:val="110"/>
        </w:rPr>
        <w:t xml:space="preserve"> </w:t>
      </w:r>
      <w:r>
        <w:rPr>
          <w:w w:val="110"/>
        </w:rPr>
        <w:t>been</w:t>
      </w:r>
      <w:r>
        <w:rPr>
          <w:spacing w:val="-11"/>
          <w:w w:val="110"/>
        </w:rPr>
        <w:t xml:space="preserve"> </w:t>
      </w:r>
      <w:r>
        <w:rPr>
          <w:w w:val="110"/>
        </w:rPr>
        <w:t>shown</w:t>
      </w:r>
      <w:r>
        <w:rPr>
          <w:spacing w:val="-12"/>
          <w:w w:val="110"/>
        </w:rPr>
        <w:t xml:space="preserve"> </w:t>
      </w:r>
      <w:r>
        <w:rPr>
          <w:w w:val="110"/>
        </w:rPr>
        <w:t>to</w:t>
      </w:r>
      <w:r>
        <w:rPr>
          <w:spacing w:val="-12"/>
          <w:w w:val="110"/>
        </w:rPr>
        <w:t xml:space="preserve"> </w:t>
      </w:r>
      <w:r>
        <w:rPr>
          <w:w w:val="110"/>
        </w:rPr>
        <w:t>be</w:t>
      </w:r>
      <w:r>
        <w:rPr>
          <w:spacing w:val="-11"/>
          <w:w w:val="110"/>
        </w:rPr>
        <w:t xml:space="preserve"> </w:t>
      </w:r>
      <w:r>
        <w:rPr>
          <w:w w:val="110"/>
        </w:rPr>
        <w:t>greater</w:t>
      </w:r>
      <w:r>
        <w:rPr>
          <w:spacing w:val="-12"/>
          <w:w w:val="110"/>
        </w:rPr>
        <w:t xml:space="preserve"> </w:t>
      </w:r>
      <w:r>
        <w:rPr>
          <w:w w:val="110"/>
        </w:rPr>
        <w:t>in</w:t>
      </w:r>
      <w:r>
        <w:rPr>
          <w:spacing w:val="-12"/>
          <w:w w:val="110"/>
        </w:rPr>
        <w:t xml:space="preserve"> </w:t>
      </w:r>
      <w:proofErr w:type="spellStart"/>
      <w:r>
        <w:rPr>
          <w:spacing w:val="-4"/>
          <w:w w:val="110"/>
        </w:rPr>
        <w:t>PsA</w:t>
      </w:r>
      <w:proofErr w:type="spellEnd"/>
      <w:r>
        <w:rPr>
          <w:spacing w:val="-11"/>
          <w:w w:val="110"/>
        </w:rPr>
        <w:t xml:space="preserve"> </w:t>
      </w:r>
      <w:r>
        <w:rPr>
          <w:w w:val="110"/>
        </w:rPr>
        <w:t>(40%)</w:t>
      </w:r>
      <w:r>
        <w:rPr>
          <w:spacing w:val="-12"/>
          <w:w w:val="110"/>
        </w:rPr>
        <w:t xml:space="preserve"> </w:t>
      </w:r>
      <w:r>
        <w:rPr>
          <w:w w:val="110"/>
        </w:rPr>
        <w:t>compared</w:t>
      </w:r>
      <w:r>
        <w:rPr>
          <w:spacing w:val="-12"/>
          <w:w w:val="110"/>
        </w:rPr>
        <w:t xml:space="preserve"> </w:t>
      </w:r>
      <w:r>
        <w:rPr>
          <w:w w:val="110"/>
        </w:rPr>
        <w:t>to</w:t>
      </w:r>
      <w:r>
        <w:rPr>
          <w:spacing w:val="-11"/>
          <w:w w:val="110"/>
        </w:rPr>
        <w:t xml:space="preserve"> </w:t>
      </w:r>
      <w:r>
        <w:rPr>
          <w:w w:val="110"/>
        </w:rPr>
        <w:t>psoriasis (8%) in a study in the Icelandic population (</w:t>
      </w:r>
      <w:proofErr w:type="spellStart"/>
      <w:r>
        <w:rPr>
          <w:w w:val="110"/>
        </w:rPr>
        <w:t>Chandran</w:t>
      </w:r>
      <w:proofErr w:type="spellEnd"/>
      <w:r>
        <w:rPr>
          <w:w w:val="110"/>
        </w:rPr>
        <w:t xml:space="preserve"> et al. 2009).</w:t>
      </w:r>
      <w:r>
        <w:rPr>
          <w:w w:val="110"/>
        </w:rPr>
        <w:t xml:space="preserve"> </w:t>
      </w:r>
      <w:r w:rsidR="00006B46">
        <w:rPr>
          <w:w w:val="110"/>
        </w:rPr>
        <w:t>Altogether, this</w:t>
      </w:r>
      <w:r>
        <w:rPr>
          <w:w w:val="110"/>
        </w:rPr>
        <w:t xml:space="preserve"> </w:t>
      </w:r>
      <w:r>
        <w:rPr>
          <w:spacing w:val="-3"/>
          <w:w w:val="110"/>
        </w:rPr>
        <w:t xml:space="preserve">suggests </w:t>
      </w:r>
      <w:r>
        <w:rPr>
          <w:w w:val="110"/>
        </w:rPr>
        <w:t>di</w:t>
      </w:r>
      <w:r>
        <w:rPr>
          <w:rFonts w:ascii="Arial"/>
          <w:w w:val="110"/>
        </w:rPr>
        <w:t>ff</w:t>
      </w:r>
      <w:r>
        <w:rPr>
          <w:w w:val="110"/>
        </w:rPr>
        <w:t>erences in the heritability between the two phenotypes and a stronger genetic contribution in</w:t>
      </w:r>
      <w:r>
        <w:rPr>
          <w:spacing w:val="-12"/>
          <w:w w:val="110"/>
        </w:rPr>
        <w:t xml:space="preserve"> </w:t>
      </w:r>
      <w:proofErr w:type="spellStart"/>
      <w:r>
        <w:rPr>
          <w:spacing w:val="-3"/>
          <w:w w:val="110"/>
        </w:rPr>
        <w:t>PsA.</w:t>
      </w:r>
      <w:proofErr w:type="spellEnd"/>
    </w:p>
    <w:p w14:paraId="0B16AFC1" w14:textId="77777777" w:rsidR="00F76AB2" w:rsidRDefault="00F76AB2">
      <w:pPr>
        <w:pStyle w:val="BodyText"/>
        <w:rPr>
          <w:sz w:val="36"/>
        </w:rPr>
      </w:pPr>
    </w:p>
    <w:p w14:paraId="00612E53" w14:textId="77777777" w:rsidR="00F76AB2" w:rsidRDefault="00B2285E">
      <w:pPr>
        <w:pStyle w:val="Heading3"/>
        <w:numPr>
          <w:ilvl w:val="2"/>
          <w:numId w:val="2"/>
        </w:numPr>
        <w:tabs>
          <w:tab w:val="left" w:pos="1283"/>
          <w:tab w:val="left" w:pos="1285"/>
        </w:tabs>
      </w:pPr>
      <w:r>
        <w:rPr>
          <w:spacing w:val="-4"/>
          <w:w w:val="120"/>
        </w:rPr>
        <w:t xml:space="preserve">Non-GWAS </w:t>
      </w:r>
      <w:r>
        <w:rPr>
          <w:w w:val="120"/>
        </w:rPr>
        <w:t>and linkage</w:t>
      </w:r>
      <w:r>
        <w:rPr>
          <w:spacing w:val="-49"/>
          <w:w w:val="120"/>
        </w:rPr>
        <w:t xml:space="preserve"> </w:t>
      </w:r>
      <w:r>
        <w:rPr>
          <w:w w:val="120"/>
        </w:rPr>
        <w:t>studies</w:t>
      </w:r>
    </w:p>
    <w:p w14:paraId="2B3AC3E7" w14:textId="77777777" w:rsidR="00F76AB2" w:rsidRDefault="00F76AB2">
      <w:pPr>
        <w:pStyle w:val="BodyText"/>
        <w:spacing w:before="3"/>
        <w:rPr>
          <w:sz w:val="30"/>
        </w:rPr>
      </w:pPr>
    </w:p>
    <w:p w14:paraId="087A2CAB" w14:textId="79A860CF" w:rsidR="00F76AB2" w:rsidRDefault="00CD561F">
      <w:pPr>
        <w:pStyle w:val="BodyText"/>
        <w:spacing w:line="415" w:lineRule="auto"/>
        <w:ind w:left="377" w:right="721" w:firstLine="566"/>
        <w:jc w:val="both"/>
      </w:pPr>
      <w:r>
        <w:rPr>
          <w:w w:val="115"/>
        </w:rPr>
        <w:t>Linkage analysis</w:t>
      </w:r>
      <w:r w:rsidR="00B2285E">
        <w:rPr>
          <w:w w:val="115"/>
        </w:rPr>
        <w:t xml:space="preserve"> of psoriasis and </w:t>
      </w:r>
      <w:proofErr w:type="spellStart"/>
      <w:r w:rsidR="00B2285E">
        <w:rPr>
          <w:spacing w:val="-4"/>
          <w:w w:val="115"/>
        </w:rPr>
        <w:t>PsA</w:t>
      </w:r>
      <w:proofErr w:type="spellEnd"/>
      <w:r w:rsidR="00B2285E">
        <w:rPr>
          <w:spacing w:val="-4"/>
          <w:w w:val="115"/>
        </w:rPr>
        <w:t xml:space="preserve"> </w:t>
      </w:r>
      <w:r w:rsidR="00B2285E">
        <w:rPr>
          <w:w w:val="115"/>
        </w:rPr>
        <w:t>in</w:t>
      </w:r>
      <w:r w:rsidR="00B2285E">
        <w:rPr>
          <w:spacing w:val="-28"/>
          <w:w w:val="115"/>
        </w:rPr>
        <w:t xml:space="preserve"> </w:t>
      </w:r>
      <w:r w:rsidR="00B2285E">
        <w:rPr>
          <w:w w:val="115"/>
        </w:rPr>
        <w:t>family</w:t>
      </w:r>
      <w:r w:rsidR="00B2285E">
        <w:rPr>
          <w:spacing w:val="-28"/>
          <w:w w:val="115"/>
        </w:rPr>
        <w:t xml:space="preserve"> </w:t>
      </w:r>
      <w:r w:rsidR="00B2285E">
        <w:rPr>
          <w:w w:val="115"/>
        </w:rPr>
        <w:t>pedigrees</w:t>
      </w:r>
      <w:r w:rsidR="00B2285E">
        <w:rPr>
          <w:spacing w:val="-28"/>
          <w:w w:val="115"/>
        </w:rPr>
        <w:t xml:space="preserve"> </w:t>
      </w:r>
      <w:r w:rsidR="00B2285E">
        <w:rPr>
          <w:w w:val="115"/>
        </w:rPr>
        <w:t>presenting</w:t>
      </w:r>
      <w:r w:rsidR="00B2285E">
        <w:rPr>
          <w:spacing w:val="-28"/>
          <w:w w:val="115"/>
        </w:rPr>
        <w:t xml:space="preserve"> </w:t>
      </w:r>
      <w:r w:rsidR="00B2285E">
        <w:rPr>
          <w:w w:val="115"/>
        </w:rPr>
        <w:t>an</w:t>
      </w:r>
      <w:r w:rsidR="00B2285E">
        <w:rPr>
          <w:spacing w:val="-28"/>
          <w:w w:val="115"/>
        </w:rPr>
        <w:t xml:space="preserve"> </w:t>
      </w:r>
      <w:r w:rsidR="00B2285E">
        <w:rPr>
          <w:w w:val="115"/>
        </w:rPr>
        <w:t>autosomal</w:t>
      </w:r>
      <w:r w:rsidR="00B2285E">
        <w:rPr>
          <w:spacing w:val="-28"/>
          <w:w w:val="115"/>
        </w:rPr>
        <w:t xml:space="preserve"> </w:t>
      </w:r>
      <w:r w:rsidR="00B2285E">
        <w:rPr>
          <w:w w:val="115"/>
        </w:rPr>
        <w:t>dominant</w:t>
      </w:r>
      <w:r w:rsidR="00B2285E">
        <w:rPr>
          <w:spacing w:val="-28"/>
          <w:w w:val="115"/>
        </w:rPr>
        <w:t xml:space="preserve"> </w:t>
      </w:r>
      <w:r w:rsidR="00B2285E">
        <w:rPr>
          <w:w w:val="115"/>
        </w:rPr>
        <w:t>condition</w:t>
      </w:r>
      <w:r w:rsidR="00B2285E">
        <w:rPr>
          <w:spacing w:val="-9"/>
          <w:w w:val="115"/>
        </w:rPr>
        <w:t xml:space="preserve"> </w:t>
      </w:r>
      <w:r w:rsidR="00B2285E">
        <w:rPr>
          <w:w w:val="115"/>
        </w:rPr>
        <w:t>yielded</w:t>
      </w:r>
      <w:r w:rsidR="00B2285E">
        <w:rPr>
          <w:spacing w:val="-9"/>
          <w:w w:val="115"/>
        </w:rPr>
        <w:t xml:space="preserve"> </w:t>
      </w:r>
      <w:r w:rsidR="00B2285E">
        <w:rPr>
          <w:w w:val="115"/>
        </w:rPr>
        <w:t>nine</w:t>
      </w:r>
      <w:r w:rsidR="00B2285E">
        <w:rPr>
          <w:spacing w:val="-9"/>
          <w:w w:val="115"/>
        </w:rPr>
        <w:t xml:space="preserve"> </w:t>
      </w:r>
      <w:r w:rsidR="00B2285E">
        <w:rPr>
          <w:w w:val="115"/>
        </w:rPr>
        <w:t>psoriasis</w:t>
      </w:r>
      <w:r w:rsidR="00B2285E">
        <w:rPr>
          <w:spacing w:val="-9"/>
          <w:w w:val="115"/>
        </w:rPr>
        <w:t xml:space="preserve"> </w:t>
      </w:r>
      <w:r w:rsidR="00B2285E">
        <w:rPr>
          <w:w w:val="115"/>
        </w:rPr>
        <w:t>susceptibility</w:t>
      </w:r>
      <w:r w:rsidR="00B2285E">
        <w:rPr>
          <w:spacing w:val="-9"/>
          <w:w w:val="115"/>
        </w:rPr>
        <w:t xml:space="preserve"> </w:t>
      </w:r>
      <w:r w:rsidR="00B2285E">
        <w:rPr>
          <w:w w:val="115"/>
        </w:rPr>
        <w:t>loci</w:t>
      </w:r>
      <w:r w:rsidR="00B2285E">
        <w:rPr>
          <w:spacing w:val="-9"/>
          <w:w w:val="115"/>
        </w:rPr>
        <w:t xml:space="preserve"> </w:t>
      </w:r>
      <w:r w:rsidR="00B2285E">
        <w:rPr>
          <w:w w:val="115"/>
        </w:rPr>
        <w:t>(PSORS1-9)</w:t>
      </w:r>
      <w:r w:rsidR="00B2285E">
        <w:rPr>
          <w:spacing w:val="-9"/>
          <w:w w:val="115"/>
        </w:rPr>
        <w:t xml:space="preserve"> </w:t>
      </w:r>
      <w:r w:rsidR="00B2285E">
        <w:rPr>
          <w:w w:val="115"/>
        </w:rPr>
        <w:t>with</w:t>
      </w:r>
      <w:r w:rsidR="00B2285E">
        <w:rPr>
          <w:spacing w:val="-9"/>
          <w:w w:val="115"/>
        </w:rPr>
        <w:t xml:space="preserve"> </w:t>
      </w:r>
      <w:r w:rsidR="00B2285E">
        <w:rPr>
          <w:w w:val="115"/>
        </w:rPr>
        <w:t>PSORS1 showing the strongest genetic association (International2003; Capon 2017). PSORS1</w:t>
      </w:r>
      <w:r w:rsidR="00B2285E">
        <w:rPr>
          <w:spacing w:val="-10"/>
          <w:w w:val="115"/>
        </w:rPr>
        <w:t xml:space="preserve"> </w:t>
      </w:r>
      <w:r w:rsidR="00B2285E">
        <w:rPr>
          <w:w w:val="115"/>
        </w:rPr>
        <w:t>locus</w:t>
      </w:r>
      <w:r w:rsidR="00B2285E">
        <w:rPr>
          <w:spacing w:val="-10"/>
          <w:w w:val="115"/>
        </w:rPr>
        <w:t xml:space="preserve"> </w:t>
      </w:r>
      <w:r w:rsidR="00B2285E">
        <w:rPr>
          <w:w w:val="115"/>
        </w:rPr>
        <w:t>lies</w:t>
      </w:r>
      <w:r w:rsidR="00B2285E">
        <w:rPr>
          <w:spacing w:val="-9"/>
          <w:w w:val="115"/>
        </w:rPr>
        <w:t xml:space="preserve"> </w:t>
      </w:r>
      <w:r w:rsidR="00B2285E">
        <w:rPr>
          <w:w w:val="115"/>
        </w:rPr>
        <w:t>within</w:t>
      </w:r>
      <w:r w:rsidR="00B2285E">
        <w:rPr>
          <w:spacing w:val="-10"/>
          <w:w w:val="115"/>
        </w:rPr>
        <w:t xml:space="preserve"> </w:t>
      </w:r>
      <w:r w:rsidR="00B2285E">
        <w:rPr>
          <w:w w:val="115"/>
        </w:rPr>
        <w:t>the</w:t>
      </w:r>
      <w:r w:rsidR="00B2285E">
        <w:rPr>
          <w:spacing w:val="-10"/>
          <w:w w:val="115"/>
        </w:rPr>
        <w:t xml:space="preserve"> </w:t>
      </w:r>
      <w:r w:rsidR="00B2285E">
        <w:rPr>
          <w:w w:val="115"/>
        </w:rPr>
        <w:t>MHC</w:t>
      </w:r>
      <w:r w:rsidR="00B2285E">
        <w:rPr>
          <w:spacing w:val="-9"/>
          <w:w w:val="115"/>
        </w:rPr>
        <w:t xml:space="preserve"> </w:t>
      </w:r>
      <w:r>
        <w:rPr>
          <w:spacing w:val="-9"/>
          <w:w w:val="115"/>
        </w:rPr>
        <w:t xml:space="preserve">class </w:t>
      </w:r>
      <w:r w:rsidR="00B2285E">
        <w:rPr>
          <w:w w:val="115"/>
        </w:rPr>
        <w:t>I</w:t>
      </w:r>
      <w:r w:rsidR="00B2285E">
        <w:rPr>
          <w:spacing w:val="-10"/>
          <w:w w:val="115"/>
        </w:rPr>
        <w:t xml:space="preserve"> </w:t>
      </w:r>
      <w:r w:rsidR="00B2285E">
        <w:rPr>
          <w:w w:val="115"/>
        </w:rPr>
        <w:t>region,</w:t>
      </w:r>
      <w:r w:rsidR="00B2285E">
        <w:rPr>
          <w:spacing w:val="-4"/>
          <w:w w:val="115"/>
        </w:rPr>
        <w:t xml:space="preserve"> </w:t>
      </w:r>
      <w:r>
        <w:rPr>
          <w:w w:val="115"/>
        </w:rPr>
        <w:t xml:space="preserve">initially </w:t>
      </w:r>
      <w:r w:rsidR="00B2285E">
        <w:rPr>
          <w:w w:val="115"/>
        </w:rPr>
        <w:t xml:space="preserve">associated with psoriasis susceptibility in serological studies (Rusell1972; </w:t>
      </w:r>
      <w:proofErr w:type="spellStart"/>
      <w:r w:rsidR="00B2285E">
        <w:rPr>
          <w:w w:val="115"/>
        </w:rPr>
        <w:t>Tiilikainen</w:t>
      </w:r>
      <w:proofErr w:type="spellEnd"/>
      <w:r w:rsidR="00B2285E">
        <w:rPr>
          <w:w w:val="115"/>
        </w:rPr>
        <w:t xml:space="preserve"> et al. 1980). </w:t>
      </w:r>
      <w:proofErr w:type="gramStart"/>
      <w:r>
        <w:rPr>
          <w:spacing w:val="-3"/>
          <w:w w:val="115"/>
        </w:rPr>
        <w:t>R</w:t>
      </w:r>
      <w:r w:rsidR="00B2285E">
        <w:rPr>
          <w:w w:val="115"/>
        </w:rPr>
        <w:t>are highly</w:t>
      </w:r>
      <w:r w:rsidR="00B2285E">
        <w:rPr>
          <w:spacing w:val="-7"/>
          <w:w w:val="115"/>
        </w:rPr>
        <w:t xml:space="preserve"> </w:t>
      </w:r>
      <w:r w:rsidR="00B2285E">
        <w:rPr>
          <w:w w:val="115"/>
        </w:rPr>
        <w:t>penetrant</w:t>
      </w:r>
      <w:r w:rsidR="00B2285E">
        <w:rPr>
          <w:spacing w:val="-6"/>
          <w:w w:val="115"/>
        </w:rPr>
        <w:t xml:space="preserve"> </w:t>
      </w:r>
      <w:r w:rsidR="00B2285E">
        <w:rPr>
          <w:w w:val="115"/>
        </w:rPr>
        <w:t>mutations</w:t>
      </w:r>
      <w:r w:rsidR="00B2285E">
        <w:rPr>
          <w:spacing w:val="-6"/>
          <w:w w:val="115"/>
        </w:rPr>
        <w:t xml:space="preserve"> </w:t>
      </w:r>
      <w:r w:rsidR="00B2285E">
        <w:rPr>
          <w:w w:val="115"/>
        </w:rPr>
        <w:t>have</w:t>
      </w:r>
      <w:r w:rsidR="00B2285E">
        <w:rPr>
          <w:spacing w:val="-6"/>
          <w:w w:val="115"/>
        </w:rPr>
        <w:t xml:space="preserve"> </w:t>
      </w:r>
      <w:r w:rsidR="00B2285E">
        <w:rPr>
          <w:w w:val="115"/>
        </w:rPr>
        <w:t>also</w:t>
      </w:r>
      <w:r w:rsidR="00B2285E">
        <w:rPr>
          <w:spacing w:val="-6"/>
          <w:w w:val="115"/>
        </w:rPr>
        <w:t xml:space="preserve"> </w:t>
      </w:r>
      <w:r w:rsidR="00B2285E">
        <w:rPr>
          <w:w w:val="115"/>
        </w:rPr>
        <w:t>been</w:t>
      </w:r>
      <w:r w:rsidR="00B2285E">
        <w:rPr>
          <w:spacing w:val="-6"/>
          <w:w w:val="115"/>
        </w:rPr>
        <w:t xml:space="preserve"> </w:t>
      </w:r>
      <w:r w:rsidR="00B2285E">
        <w:rPr>
          <w:w w:val="115"/>
        </w:rPr>
        <w:t>identified</w:t>
      </w:r>
      <w:r w:rsidR="00B2285E">
        <w:rPr>
          <w:spacing w:val="-6"/>
          <w:w w:val="115"/>
        </w:rPr>
        <w:t xml:space="preserve"> </w:t>
      </w:r>
      <w:r w:rsidR="00B2285E">
        <w:rPr>
          <w:w w:val="115"/>
        </w:rPr>
        <w:t>for</w:t>
      </w:r>
      <w:r w:rsidR="00B2285E">
        <w:rPr>
          <w:spacing w:val="-6"/>
          <w:w w:val="115"/>
        </w:rPr>
        <w:t xml:space="preserve"> </w:t>
      </w:r>
      <w:r w:rsidR="00B2285E">
        <w:rPr>
          <w:w w:val="115"/>
        </w:rPr>
        <w:t>two genes</w:t>
      </w:r>
      <w:r w:rsidR="00B2285E">
        <w:rPr>
          <w:spacing w:val="-15"/>
          <w:w w:val="115"/>
        </w:rPr>
        <w:t xml:space="preserve"> </w:t>
      </w:r>
      <w:r w:rsidR="00B2285E">
        <w:rPr>
          <w:w w:val="115"/>
        </w:rPr>
        <w:t>within</w:t>
      </w:r>
      <w:r w:rsidR="00B2285E">
        <w:rPr>
          <w:spacing w:val="-14"/>
          <w:w w:val="115"/>
        </w:rPr>
        <w:t xml:space="preserve"> </w:t>
      </w:r>
      <w:r w:rsidR="00B2285E">
        <w:rPr>
          <w:w w:val="115"/>
        </w:rPr>
        <w:t>PSORS2</w:t>
      </w:r>
      <w:r w:rsidR="00B2285E">
        <w:rPr>
          <w:spacing w:val="-14"/>
          <w:w w:val="115"/>
        </w:rPr>
        <w:t xml:space="preserve"> </w:t>
      </w:r>
      <w:r w:rsidR="00B2285E">
        <w:rPr>
          <w:w w:val="115"/>
        </w:rPr>
        <w:t>(17q25):</w:t>
      </w:r>
      <w:r w:rsidR="00B2285E">
        <w:rPr>
          <w:spacing w:val="15"/>
          <w:w w:val="115"/>
        </w:rPr>
        <w:t xml:space="preserve"> </w:t>
      </w:r>
      <w:r w:rsidR="00B2285E">
        <w:rPr>
          <w:w w:val="115"/>
        </w:rPr>
        <w:t>zinc</w:t>
      </w:r>
      <w:r w:rsidR="00B2285E">
        <w:rPr>
          <w:spacing w:val="-14"/>
          <w:w w:val="115"/>
        </w:rPr>
        <w:t xml:space="preserve"> </w:t>
      </w:r>
      <w:r w:rsidR="00B2285E">
        <w:rPr>
          <w:w w:val="115"/>
        </w:rPr>
        <w:t>finger</w:t>
      </w:r>
      <w:r w:rsidR="00B2285E">
        <w:rPr>
          <w:spacing w:val="-15"/>
          <w:w w:val="115"/>
        </w:rPr>
        <w:t xml:space="preserve"> </w:t>
      </w:r>
      <w:r w:rsidR="00B2285E">
        <w:rPr>
          <w:w w:val="115"/>
        </w:rPr>
        <w:t>protein</w:t>
      </w:r>
      <w:r w:rsidR="00B2285E">
        <w:rPr>
          <w:spacing w:val="-14"/>
          <w:w w:val="115"/>
        </w:rPr>
        <w:t xml:space="preserve"> </w:t>
      </w:r>
      <w:r w:rsidR="00B2285E">
        <w:rPr>
          <w:w w:val="115"/>
        </w:rPr>
        <w:t>750</w:t>
      </w:r>
      <w:r w:rsidR="00B2285E">
        <w:rPr>
          <w:spacing w:val="-14"/>
          <w:w w:val="115"/>
        </w:rPr>
        <w:t xml:space="preserve"> </w:t>
      </w:r>
      <w:r w:rsidR="00B2285E">
        <w:rPr>
          <w:w w:val="115"/>
        </w:rPr>
        <w:t>(</w:t>
      </w:r>
      <w:r w:rsidR="00B2285E">
        <w:rPr>
          <w:i/>
          <w:w w:val="115"/>
        </w:rPr>
        <w:t>ZNF750</w:t>
      </w:r>
      <w:r w:rsidR="00B2285E">
        <w:rPr>
          <w:w w:val="115"/>
        </w:rPr>
        <w:t>)</w:t>
      </w:r>
      <w:r w:rsidR="00B2285E">
        <w:rPr>
          <w:spacing w:val="-14"/>
          <w:w w:val="115"/>
        </w:rPr>
        <w:t xml:space="preserve"> </w:t>
      </w:r>
      <w:r w:rsidR="00B2285E">
        <w:rPr>
          <w:w w:val="115"/>
        </w:rPr>
        <w:t>and</w:t>
      </w:r>
      <w:r w:rsidR="00B2285E">
        <w:rPr>
          <w:spacing w:val="-15"/>
          <w:w w:val="115"/>
        </w:rPr>
        <w:t xml:space="preserve"> </w:t>
      </w:r>
      <w:r w:rsidR="00B2285E">
        <w:rPr>
          <w:w w:val="115"/>
        </w:rPr>
        <w:t xml:space="preserve">caspase </w:t>
      </w:r>
      <w:r w:rsidR="00B2285E">
        <w:rPr>
          <w:w w:val="110"/>
        </w:rPr>
        <w:t>domain</w:t>
      </w:r>
      <w:r w:rsidR="00B2285E">
        <w:rPr>
          <w:spacing w:val="-24"/>
          <w:w w:val="110"/>
        </w:rPr>
        <w:t xml:space="preserve"> </w:t>
      </w:r>
      <w:r w:rsidR="00B2285E">
        <w:rPr>
          <w:w w:val="110"/>
        </w:rPr>
        <w:t>family</w:t>
      </w:r>
      <w:r w:rsidR="00B2285E">
        <w:rPr>
          <w:spacing w:val="-24"/>
          <w:w w:val="110"/>
        </w:rPr>
        <w:t xml:space="preserve"> </w:t>
      </w:r>
      <w:r w:rsidR="00B2285E">
        <w:rPr>
          <w:w w:val="110"/>
        </w:rPr>
        <w:t>member</w:t>
      </w:r>
      <w:r w:rsidR="00B2285E">
        <w:rPr>
          <w:spacing w:val="-24"/>
          <w:w w:val="110"/>
        </w:rPr>
        <w:t xml:space="preserve"> </w:t>
      </w:r>
      <w:r w:rsidR="00B2285E">
        <w:rPr>
          <w:w w:val="110"/>
        </w:rPr>
        <w:t>14</w:t>
      </w:r>
      <w:r w:rsidR="00B2285E">
        <w:rPr>
          <w:spacing w:val="-24"/>
          <w:w w:val="110"/>
        </w:rPr>
        <w:t xml:space="preserve"> </w:t>
      </w:r>
      <w:r w:rsidR="00B2285E">
        <w:rPr>
          <w:w w:val="110"/>
        </w:rPr>
        <w:t>(</w:t>
      </w:r>
      <w:r w:rsidR="00B2285E">
        <w:rPr>
          <w:i/>
          <w:w w:val="110"/>
        </w:rPr>
        <w:t>CARD14</w:t>
      </w:r>
      <w:r w:rsidR="00B2285E">
        <w:rPr>
          <w:w w:val="110"/>
        </w:rPr>
        <w:t>)</w:t>
      </w:r>
      <w:r w:rsidR="00B2285E">
        <w:rPr>
          <w:spacing w:val="-23"/>
          <w:w w:val="110"/>
        </w:rPr>
        <w:t xml:space="preserve"> </w:t>
      </w:r>
      <w:r w:rsidR="00B2285E">
        <w:rPr>
          <w:spacing w:val="-3"/>
          <w:w w:val="110"/>
        </w:rPr>
        <w:t>(</w:t>
      </w:r>
      <w:proofErr w:type="spellStart"/>
      <w:r w:rsidR="00B2285E">
        <w:rPr>
          <w:spacing w:val="-3"/>
          <w:w w:val="110"/>
        </w:rPr>
        <w:t>Tomfohrde</w:t>
      </w:r>
      <w:proofErr w:type="spellEnd"/>
      <w:r w:rsidR="00B2285E">
        <w:rPr>
          <w:spacing w:val="-24"/>
          <w:w w:val="110"/>
        </w:rPr>
        <w:t xml:space="preserve"> </w:t>
      </w:r>
      <w:r w:rsidR="00B2285E">
        <w:rPr>
          <w:w w:val="110"/>
        </w:rPr>
        <w:t>et</w:t>
      </w:r>
      <w:r w:rsidR="00B2285E">
        <w:rPr>
          <w:spacing w:val="-24"/>
          <w:w w:val="110"/>
        </w:rPr>
        <w:t xml:space="preserve"> </w:t>
      </w:r>
      <w:r w:rsidR="00B2285E">
        <w:rPr>
          <w:w w:val="110"/>
        </w:rPr>
        <w:t>al.</w:t>
      </w:r>
      <w:r w:rsidR="00B2285E">
        <w:rPr>
          <w:spacing w:val="-24"/>
          <w:w w:val="110"/>
        </w:rPr>
        <w:t xml:space="preserve"> </w:t>
      </w:r>
      <w:r w:rsidR="00B2285E">
        <w:rPr>
          <w:w w:val="110"/>
        </w:rPr>
        <w:t>1994;</w:t>
      </w:r>
      <w:r w:rsidR="00B2285E">
        <w:rPr>
          <w:spacing w:val="-19"/>
          <w:w w:val="110"/>
        </w:rPr>
        <w:t xml:space="preserve"> </w:t>
      </w:r>
      <w:r w:rsidR="00B2285E">
        <w:rPr>
          <w:w w:val="110"/>
        </w:rPr>
        <w:t>Jordan</w:t>
      </w:r>
      <w:r w:rsidR="00B2285E">
        <w:rPr>
          <w:spacing w:val="-24"/>
          <w:w w:val="110"/>
        </w:rPr>
        <w:t xml:space="preserve"> </w:t>
      </w:r>
      <w:r w:rsidR="00B2285E">
        <w:rPr>
          <w:w w:val="110"/>
        </w:rPr>
        <w:t>et</w:t>
      </w:r>
      <w:r w:rsidR="00B2285E">
        <w:rPr>
          <w:spacing w:val="-23"/>
          <w:w w:val="110"/>
        </w:rPr>
        <w:t xml:space="preserve"> </w:t>
      </w:r>
      <w:r w:rsidR="00B2285E">
        <w:rPr>
          <w:w w:val="110"/>
        </w:rPr>
        <w:t>al.</w:t>
      </w:r>
      <w:r w:rsidR="00B2285E">
        <w:rPr>
          <w:spacing w:val="-24"/>
          <w:w w:val="110"/>
        </w:rPr>
        <w:t xml:space="preserve"> </w:t>
      </w:r>
      <w:r w:rsidR="00B2285E">
        <w:rPr>
          <w:w w:val="110"/>
        </w:rPr>
        <w:t>2012a)</w:t>
      </w:r>
      <w:ins w:id="159" w:author="Alicia Lledolara" w:date="2018-12-27T11:32:00Z">
        <w:r w:rsidR="00C0120B">
          <w:rPr>
            <w:w w:val="110"/>
          </w:rPr>
          <w:t>,</w:t>
        </w:r>
      </w:ins>
      <w:r w:rsidR="00B2285E">
        <w:rPr>
          <w:w w:val="115"/>
        </w:rPr>
        <w:t xml:space="preserve"> with common </w:t>
      </w:r>
      <w:r w:rsidR="00B2285E">
        <w:rPr>
          <w:spacing w:val="-3"/>
          <w:w w:val="115"/>
        </w:rPr>
        <w:t xml:space="preserve">variants </w:t>
      </w:r>
      <w:r w:rsidR="00B2285E">
        <w:rPr>
          <w:w w:val="115"/>
        </w:rPr>
        <w:t xml:space="preserve">in </w:t>
      </w:r>
      <w:r w:rsidR="00B2285E">
        <w:rPr>
          <w:i/>
          <w:w w:val="115"/>
        </w:rPr>
        <w:t xml:space="preserve">CARD14 </w:t>
      </w:r>
      <w:r>
        <w:rPr>
          <w:w w:val="115"/>
        </w:rPr>
        <w:t xml:space="preserve">also reported implicating </w:t>
      </w:r>
      <w:r w:rsidR="00B2285E">
        <w:rPr>
          <w:w w:val="115"/>
        </w:rPr>
        <w:t>genetic</w:t>
      </w:r>
      <w:r w:rsidR="00B2285E">
        <w:rPr>
          <w:spacing w:val="-27"/>
          <w:w w:val="115"/>
        </w:rPr>
        <w:t xml:space="preserve"> </w:t>
      </w:r>
      <w:r w:rsidR="00B2285E">
        <w:rPr>
          <w:w w:val="115"/>
        </w:rPr>
        <w:t>variation</w:t>
      </w:r>
      <w:r w:rsidR="00B2285E">
        <w:rPr>
          <w:spacing w:val="-27"/>
          <w:w w:val="115"/>
        </w:rPr>
        <w:t xml:space="preserve"> </w:t>
      </w:r>
      <w:r w:rsidR="00B2285E">
        <w:rPr>
          <w:w w:val="115"/>
        </w:rPr>
        <w:t>in</w:t>
      </w:r>
      <w:r w:rsidR="00B2285E">
        <w:rPr>
          <w:spacing w:val="-26"/>
          <w:w w:val="115"/>
        </w:rPr>
        <w:t xml:space="preserve"> </w:t>
      </w:r>
      <w:r w:rsidR="00B2285E">
        <w:rPr>
          <w:w w:val="115"/>
        </w:rPr>
        <w:t>this</w:t>
      </w:r>
      <w:r w:rsidR="00B2285E">
        <w:rPr>
          <w:spacing w:val="-27"/>
          <w:w w:val="115"/>
        </w:rPr>
        <w:t xml:space="preserve"> </w:t>
      </w:r>
      <w:r w:rsidR="00B2285E">
        <w:rPr>
          <w:w w:val="115"/>
        </w:rPr>
        <w:t>gene</w:t>
      </w:r>
      <w:r w:rsidR="00B2285E">
        <w:rPr>
          <w:spacing w:val="-27"/>
          <w:w w:val="115"/>
        </w:rPr>
        <w:t xml:space="preserve"> </w:t>
      </w:r>
      <w:r w:rsidR="00B2285E">
        <w:rPr>
          <w:w w:val="115"/>
        </w:rPr>
        <w:t>in</w:t>
      </w:r>
      <w:r w:rsidR="00B2285E">
        <w:rPr>
          <w:spacing w:val="-27"/>
          <w:w w:val="115"/>
        </w:rPr>
        <w:t xml:space="preserve"> </w:t>
      </w:r>
      <w:r w:rsidR="00B2285E">
        <w:rPr>
          <w:w w:val="115"/>
        </w:rPr>
        <w:t>Mendelian</w:t>
      </w:r>
      <w:r w:rsidR="00B2285E">
        <w:rPr>
          <w:spacing w:val="-27"/>
          <w:w w:val="115"/>
        </w:rPr>
        <w:t xml:space="preserve"> </w:t>
      </w:r>
      <w:r w:rsidR="00B2285E">
        <w:rPr>
          <w:w w:val="115"/>
        </w:rPr>
        <w:t>and</w:t>
      </w:r>
      <w:r w:rsidR="00B2285E">
        <w:rPr>
          <w:spacing w:val="-26"/>
          <w:w w:val="115"/>
        </w:rPr>
        <w:t xml:space="preserve"> </w:t>
      </w:r>
      <w:r w:rsidR="00B2285E">
        <w:rPr>
          <w:w w:val="115"/>
        </w:rPr>
        <w:t>multi-factorial forms</w:t>
      </w:r>
      <w:r w:rsidR="00B2285E">
        <w:rPr>
          <w:spacing w:val="-28"/>
          <w:w w:val="115"/>
        </w:rPr>
        <w:t xml:space="preserve"> </w:t>
      </w:r>
      <w:r w:rsidR="00B2285E">
        <w:rPr>
          <w:w w:val="115"/>
        </w:rPr>
        <w:t>of</w:t>
      </w:r>
      <w:r w:rsidR="00B2285E">
        <w:rPr>
          <w:spacing w:val="-28"/>
          <w:w w:val="115"/>
        </w:rPr>
        <w:t xml:space="preserve"> </w:t>
      </w:r>
      <w:r w:rsidR="00B2285E">
        <w:rPr>
          <w:w w:val="115"/>
        </w:rPr>
        <w:t>disease</w:t>
      </w:r>
      <w:r w:rsidR="00B2285E">
        <w:rPr>
          <w:spacing w:val="-28"/>
          <w:w w:val="115"/>
        </w:rPr>
        <w:t xml:space="preserve"> </w:t>
      </w:r>
      <w:r w:rsidR="00B2285E">
        <w:rPr>
          <w:w w:val="115"/>
        </w:rPr>
        <w:t>(Jordan</w:t>
      </w:r>
      <w:r w:rsidR="00B2285E">
        <w:rPr>
          <w:spacing w:val="-28"/>
          <w:w w:val="115"/>
        </w:rPr>
        <w:t xml:space="preserve"> </w:t>
      </w:r>
      <w:r w:rsidR="00B2285E">
        <w:rPr>
          <w:w w:val="115"/>
        </w:rPr>
        <w:t>et</w:t>
      </w:r>
      <w:r w:rsidR="00B2285E">
        <w:rPr>
          <w:spacing w:val="-27"/>
          <w:w w:val="115"/>
        </w:rPr>
        <w:t xml:space="preserve"> </w:t>
      </w:r>
      <w:r w:rsidR="00B2285E">
        <w:rPr>
          <w:w w:val="115"/>
        </w:rPr>
        <w:t>al.</w:t>
      </w:r>
      <w:r w:rsidR="00B2285E">
        <w:rPr>
          <w:spacing w:val="-28"/>
          <w:w w:val="115"/>
        </w:rPr>
        <w:t xml:space="preserve"> </w:t>
      </w:r>
      <w:r w:rsidR="00B2285E">
        <w:rPr>
          <w:w w:val="115"/>
        </w:rPr>
        <w:t>2012a;</w:t>
      </w:r>
      <w:r w:rsidR="00B2285E">
        <w:rPr>
          <w:spacing w:val="-25"/>
          <w:w w:val="115"/>
        </w:rPr>
        <w:t xml:space="preserve"> </w:t>
      </w:r>
      <w:proofErr w:type="spellStart"/>
      <w:r w:rsidR="00B2285E">
        <w:rPr>
          <w:spacing w:val="-5"/>
          <w:w w:val="115"/>
        </w:rPr>
        <w:t>Tsoi</w:t>
      </w:r>
      <w:proofErr w:type="spellEnd"/>
      <w:r w:rsidR="00B2285E">
        <w:rPr>
          <w:spacing w:val="-28"/>
          <w:w w:val="115"/>
        </w:rPr>
        <w:t xml:space="preserve"> </w:t>
      </w:r>
      <w:r w:rsidR="00B2285E">
        <w:rPr>
          <w:w w:val="115"/>
        </w:rPr>
        <w:t>et</w:t>
      </w:r>
      <w:r w:rsidR="00B2285E">
        <w:rPr>
          <w:spacing w:val="-28"/>
          <w:w w:val="115"/>
        </w:rPr>
        <w:t xml:space="preserve"> </w:t>
      </w:r>
      <w:r w:rsidR="00B2285E">
        <w:rPr>
          <w:w w:val="115"/>
        </w:rPr>
        <w:t>al.</w:t>
      </w:r>
      <w:r w:rsidR="00B2285E">
        <w:rPr>
          <w:spacing w:val="-27"/>
          <w:w w:val="115"/>
        </w:rPr>
        <w:t xml:space="preserve"> </w:t>
      </w:r>
      <w:r w:rsidR="00B2285E">
        <w:rPr>
          <w:w w:val="115"/>
        </w:rPr>
        <w:t>2012).</w:t>
      </w:r>
      <w:proofErr w:type="gramEnd"/>
      <w:r w:rsidR="00B2285E">
        <w:rPr>
          <w:spacing w:val="-8"/>
          <w:w w:val="115"/>
        </w:rPr>
        <w:t xml:space="preserve"> </w:t>
      </w:r>
      <w:commentRangeStart w:id="160"/>
      <w:r w:rsidR="00B2285E">
        <w:rPr>
          <w:spacing w:val="-3"/>
          <w:w w:val="115"/>
        </w:rPr>
        <w:t>Additionally,</w:t>
      </w:r>
      <w:r w:rsidR="00B2285E">
        <w:rPr>
          <w:spacing w:val="-27"/>
          <w:w w:val="115"/>
        </w:rPr>
        <w:t xml:space="preserve"> </w:t>
      </w:r>
      <w:r w:rsidR="00B2285E">
        <w:rPr>
          <w:w w:val="115"/>
        </w:rPr>
        <w:t>gene</w:t>
      </w:r>
      <w:r w:rsidR="00B2285E">
        <w:rPr>
          <w:spacing w:val="-28"/>
          <w:w w:val="115"/>
        </w:rPr>
        <w:t xml:space="preserve"> </w:t>
      </w:r>
      <w:r w:rsidR="00B2285E">
        <w:rPr>
          <w:w w:val="115"/>
        </w:rPr>
        <w:t>based studies</w:t>
      </w:r>
      <w:r w:rsidR="00B2285E">
        <w:rPr>
          <w:spacing w:val="-37"/>
          <w:w w:val="115"/>
        </w:rPr>
        <w:t xml:space="preserve"> </w:t>
      </w:r>
      <w:r w:rsidR="00B2285E">
        <w:rPr>
          <w:w w:val="115"/>
        </w:rPr>
        <w:t>in</w:t>
      </w:r>
      <w:r w:rsidR="00B2285E">
        <w:rPr>
          <w:spacing w:val="-37"/>
          <w:w w:val="115"/>
        </w:rPr>
        <w:t xml:space="preserve"> </w:t>
      </w:r>
      <w:r w:rsidR="00B2285E">
        <w:rPr>
          <w:w w:val="115"/>
        </w:rPr>
        <w:t>psoriasis</w:t>
      </w:r>
      <w:r w:rsidR="00B2285E">
        <w:rPr>
          <w:spacing w:val="-36"/>
          <w:w w:val="115"/>
        </w:rPr>
        <w:t xml:space="preserve"> </w:t>
      </w:r>
      <w:r w:rsidR="00B2285E">
        <w:rPr>
          <w:w w:val="115"/>
        </w:rPr>
        <w:t>and</w:t>
      </w:r>
      <w:r w:rsidR="00B2285E">
        <w:rPr>
          <w:spacing w:val="-37"/>
          <w:w w:val="115"/>
        </w:rPr>
        <w:t xml:space="preserve"> </w:t>
      </w:r>
      <w:proofErr w:type="spellStart"/>
      <w:r w:rsidR="00B2285E">
        <w:rPr>
          <w:spacing w:val="-4"/>
          <w:w w:val="115"/>
        </w:rPr>
        <w:t>PsA</w:t>
      </w:r>
      <w:proofErr w:type="spellEnd"/>
      <w:r w:rsidR="00B2285E">
        <w:rPr>
          <w:spacing w:val="-37"/>
          <w:w w:val="115"/>
        </w:rPr>
        <w:t xml:space="preserve"> </w:t>
      </w:r>
      <w:r w:rsidR="00B2285E">
        <w:rPr>
          <w:w w:val="115"/>
        </w:rPr>
        <w:t>disclosed</w:t>
      </w:r>
      <w:r w:rsidR="00B2285E">
        <w:rPr>
          <w:spacing w:val="-36"/>
          <w:w w:val="115"/>
        </w:rPr>
        <w:t xml:space="preserve"> </w:t>
      </w:r>
      <w:r w:rsidR="00B2285E">
        <w:rPr>
          <w:w w:val="115"/>
        </w:rPr>
        <w:t>the</w:t>
      </w:r>
      <w:r w:rsidR="00B2285E">
        <w:rPr>
          <w:spacing w:val="-37"/>
          <w:w w:val="115"/>
        </w:rPr>
        <w:t xml:space="preserve"> </w:t>
      </w:r>
      <w:r w:rsidR="00B2285E">
        <w:rPr>
          <w:w w:val="115"/>
        </w:rPr>
        <w:t>importance</w:t>
      </w:r>
      <w:r w:rsidR="00B2285E">
        <w:rPr>
          <w:spacing w:val="-36"/>
          <w:w w:val="115"/>
        </w:rPr>
        <w:t xml:space="preserve"> </w:t>
      </w:r>
      <w:r w:rsidR="00B2285E">
        <w:rPr>
          <w:w w:val="115"/>
        </w:rPr>
        <w:t>of</w:t>
      </w:r>
      <w:r w:rsidR="00B2285E">
        <w:rPr>
          <w:spacing w:val="-37"/>
          <w:w w:val="115"/>
        </w:rPr>
        <w:t xml:space="preserve"> </w:t>
      </w:r>
      <w:r w:rsidR="00B2285E">
        <w:rPr>
          <w:w w:val="115"/>
        </w:rPr>
        <w:t>genetic</w:t>
      </w:r>
      <w:r w:rsidR="00B2285E">
        <w:rPr>
          <w:spacing w:val="-37"/>
          <w:w w:val="115"/>
        </w:rPr>
        <w:t xml:space="preserve"> </w:t>
      </w:r>
      <w:r w:rsidR="00B2285E">
        <w:rPr>
          <w:w w:val="115"/>
        </w:rPr>
        <w:t>variability</w:t>
      </w:r>
      <w:r w:rsidR="00B2285E">
        <w:rPr>
          <w:spacing w:val="-36"/>
          <w:w w:val="115"/>
        </w:rPr>
        <w:t xml:space="preserve"> </w:t>
      </w:r>
      <w:r w:rsidR="00B2285E">
        <w:rPr>
          <w:w w:val="115"/>
        </w:rPr>
        <w:t>in</w:t>
      </w:r>
      <w:r w:rsidR="00B2285E">
        <w:rPr>
          <w:spacing w:val="-37"/>
          <w:w w:val="115"/>
        </w:rPr>
        <w:t xml:space="preserve"> </w:t>
      </w:r>
      <w:r w:rsidR="00B2285E">
        <w:rPr>
          <w:w w:val="115"/>
        </w:rPr>
        <w:t xml:space="preserve">the </w:t>
      </w:r>
      <w:r w:rsidR="00B2285E">
        <w:rPr>
          <w:w w:val="110"/>
        </w:rPr>
        <w:t>activating killer immunoglobulin receptors 2DS1 (</w:t>
      </w:r>
      <w:r w:rsidR="00B2285E">
        <w:rPr>
          <w:i/>
          <w:w w:val="110"/>
        </w:rPr>
        <w:t>KIR2DS1</w:t>
      </w:r>
      <w:r w:rsidR="00B2285E">
        <w:rPr>
          <w:w w:val="110"/>
        </w:rPr>
        <w:t>) gene, also</w:t>
      </w:r>
      <w:r w:rsidR="00B2285E">
        <w:rPr>
          <w:spacing w:val="-24"/>
          <w:w w:val="110"/>
        </w:rPr>
        <w:t xml:space="preserve"> </w:t>
      </w:r>
      <w:r w:rsidR="00B2285E">
        <w:rPr>
          <w:w w:val="110"/>
        </w:rPr>
        <w:t xml:space="preserve">reported </w:t>
      </w:r>
      <w:r w:rsidR="00B2285E">
        <w:rPr>
          <w:w w:val="115"/>
        </w:rPr>
        <w:t>for</w:t>
      </w:r>
      <w:r w:rsidR="00B2285E">
        <w:rPr>
          <w:spacing w:val="-37"/>
          <w:w w:val="115"/>
        </w:rPr>
        <w:t xml:space="preserve"> </w:t>
      </w:r>
      <w:r w:rsidR="00B2285E">
        <w:rPr>
          <w:w w:val="115"/>
        </w:rPr>
        <w:t>AS</w:t>
      </w:r>
      <w:r w:rsidR="00B2285E">
        <w:rPr>
          <w:spacing w:val="-37"/>
          <w:w w:val="115"/>
        </w:rPr>
        <w:t xml:space="preserve"> </w:t>
      </w:r>
      <w:r w:rsidR="00B2285E">
        <w:rPr>
          <w:w w:val="115"/>
        </w:rPr>
        <w:t>and</w:t>
      </w:r>
      <w:r w:rsidR="00B2285E">
        <w:rPr>
          <w:spacing w:val="-37"/>
          <w:w w:val="115"/>
        </w:rPr>
        <w:t xml:space="preserve"> </w:t>
      </w:r>
      <w:r w:rsidR="00B2285E">
        <w:rPr>
          <w:w w:val="115"/>
        </w:rPr>
        <w:t>RA,</w:t>
      </w:r>
      <w:r w:rsidR="00B2285E">
        <w:rPr>
          <w:spacing w:val="-37"/>
          <w:w w:val="115"/>
        </w:rPr>
        <w:t xml:space="preserve"> </w:t>
      </w:r>
      <w:r w:rsidR="00B2285E">
        <w:rPr>
          <w:w w:val="115"/>
        </w:rPr>
        <w:t>which</w:t>
      </w:r>
      <w:r w:rsidR="00B2285E">
        <w:rPr>
          <w:spacing w:val="-36"/>
          <w:w w:val="115"/>
        </w:rPr>
        <w:t xml:space="preserve"> </w:t>
      </w:r>
      <w:r w:rsidR="00B2285E">
        <w:rPr>
          <w:w w:val="115"/>
        </w:rPr>
        <w:t>interestingly</w:t>
      </w:r>
      <w:r w:rsidR="00B2285E">
        <w:rPr>
          <w:spacing w:val="-37"/>
          <w:w w:val="115"/>
        </w:rPr>
        <w:t xml:space="preserve"> </w:t>
      </w:r>
      <w:r w:rsidR="00B2285E">
        <w:rPr>
          <w:w w:val="115"/>
        </w:rPr>
        <w:t>is</w:t>
      </w:r>
      <w:r w:rsidR="00B2285E">
        <w:rPr>
          <w:spacing w:val="-37"/>
          <w:w w:val="115"/>
        </w:rPr>
        <w:t xml:space="preserve"> </w:t>
      </w:r>
      <w:r w:rsidR="00B2285E">
        <w:rPr>
          <w:w w:val="115"/>
        </w:rPr>
        <w:t>mainly</w:t>
      </w:r>
      <w:r w:rsidR="00B2285E">
        <w:rPr>
          <w:spacing w:val="-36"/>
          <w:w w:val="115"/>
        </w:rPr>
        <w:t xml:space="preserve"> </w:t>
      </w:r>
      <w:r w:rsidR="00B2285E">
        <w:rPr>
          <w:w w:val="115"/>
        </w:rPr>
        <w:t>triggered</w:t>
      </w:r>
      <w:r w:rsidR="00B2285E">
        <w:rPr>
          <w:spacing w:val="-38"/>
          <w:w w:val="115"/>
        </w:rPr>
        <w:t xml:space="preserve"> </w:t>
      </w:r>
      <w:r w:rsidR="00B2285E">
        <w:rPr>
          <w:w w:val="115"/>
        </w:rPr>
        <w:t>by</w:t>
      </w:r>
      <w:r w:rsidR="00B2285E">
        <w:rPr>
          <w:spacing w:val="-36"/>
          <w:w w:val="115"/>
        </w:rPr>
        <w:t xml:space="preserve"> </w:t>
      </w:r>
      <w:r w:rsidR="00B2285E">
        <w:rPr>
          <w:w w:val="115"/>
        </w:rPr>
        <w:t>interaction</w:t>
      </w:r>
      <w:r w:rsidR="00B2285E">
        <w:rPr>
          <w:spacing w:val="-37"/>
          <w:w w:val="115"/>
        </w:rPr>
        <w:t xml:space="preserve"> </w:t>
      </w:r>
      <w:r w:rsidR="00B2285E">
        <w:rPr>
          <w:w w:val="115"/>
        </w:rPr>
        <w:t>with</w:t>
      </w:r>
      <w:r w:rsidR="00B2285E">
        <w:rPr>
          <w:spacing w:val="-37"/>
          <w:w w:val="115"/>
        </w:rPr>
        <w:t xml:space="preserve"> </w:t>
      </w:r>
      <w:r w:rsidR="00B2285E">
        <w:rPr>
          <w:spacing w:val="-4"/>
          <w:w w:val="115"/>
        </w:rPr>
        <w:t xml:space="preserve">HLA- </w:t>
      </w:r>
      <w:proofErr w:type="spellStart"/>
      <w:r w:rsidR="00B2285E">
        <w:rPr>
          <w:w w:val="115"/>
        </w:rPr>
        <w:t>Cw</w:t>
      </w:r>
      <w:proofErr w:type="spellEnd"/>
      <w:r w:rsidR="00B2285E">
        <w:rPr>
          <w:w w:val="115"/>
        </w:rPr>
        <w:t>*06:02 (</w:t>
      </w:r>
      <w:proofErr w:type="spellStart"/>
      <w:r w:rsidR="00B2285E">
        <w:rPr>
          <w:w w:val="115"/>
        </w:rPr>
        <w:t>uszczek</w:t>
      </w:r>
      <w:proofErr w:type="spellEnd"/>
      <w:r w:rsidR="00B2285E">
        <w:rPr>
          <w:w w:val="115"/>
        </w:rPr>
        <w:t xml:space="preserve"> et al. 2004; Williams et al. 2005; Carter et al. 2007; </w:t>
      </w:r>
      <w:r w:rsidR="00B2285E">
        <w:rPr>
          <w:spacing w:val="-13"/>
          <w:w w:val="115"/>
        </w:rPr>
        <w:t xml:space="preserve">Yen </w:t>
      </w:r>
      <w:r w:rsidR="00B2285E">
        <w:rPr>
          <w:w w:val="115"/>
        </w:rPr>
        <w:t>et al. 2001).</w:t>
      </w:r>
      <w:commentRangeEnd w:id="160"/>
      <w:r w:rsidR="007228EA">
        <w:rPr>
          <w:rStyle w:val="CommentReference"/>
        </w:rPr>
        <w:commentReference w:id="160"/>
      </w:r>
      <w:r w:rsidR="00B2285E">
        <w:rPr>
          <w:w w:val="115"/>
        </w:rPr>
        <w:t xml:space="preserve"> Nevertheless, the inability of independent studies to reproduce these</w:t>
      </w:r>
      <w:r w:rsidR="00B2285E">
        <w:rPr>
          <w:spacing w:val="-6"/>
          <w:w w:val="115"/>
        </w:rPr>
        <w:t xml:space="preserve"> </w:t>
      </w:r>
      <w:r w:rsidR="00B2285E">
        <w:rPr>
          <w:w w:val="115"/>
        </w:rPr>
        <w:t>results</w:t>
      </w:r>
      <w:r w:rsidR="00B2285E">
        <w:rPr>
          <w:spacing w:val="-5"/>
          <w:w w:val="115"/>
        </w:rPr>
        <w:t xml:space="preserve"> </w:t>
      </w:r>
      <w:r w:rsidR="00B2285E">
        <w:rPr>
          <w:w w:val="115"/>
        </w:rPr>
        <w:t>for</w:t>
      </w:r>
      <w:r w:rsidR="00B2285E">
        <w:rPr>
          <w:spacing w:val="-5"/>
          <w:w w:val="115"/>
        </w:rPr>
        <w:t xml:space="preserve"> </w:t>
      </w:r>
      <w:r w:rsidR="00B2285E">
        <w:rPr>
          <w:w w:val="115"/>
        </w:rPr>
        <w:t>regions</w:t>
      </w:r>
      <w:r w:rsidR="00B2285E">
        <w:rPr>
          <w:spacing w:val="-6"/>
          <w:w w:val="115"/>
        </w:rPr>
        <w:t xml:space="preserve"> </w:t>
      </w:r>
      <w:r w:rsidR="00B2285E">
        <w:rPr>
          <w:w w:val="115"/>
        </w:rPr>
        <w:t>other</w:t>
      </w:r>
      <w:r w:rsidR="00B2285E">
        <w:rPr>
          <w:spacing w:val="-5"/>
          <w:w w:val="115"/>
        </w:rPr>
        <w:t xml:space="preserve"> </w:t>
      </w:r>
      <w:r w:rsidR="00B2285E">
        <w:rPr>
          <w:w w:val="115"/>
        </w:rPr>
        <w:t>than</w:t>
      </w:r>
      <w:r w:rsidR="00B2285E">
        <w:rPr>
          <w:spacing w:val="-5"/>
          <w:w w:val="115"/>
        </w:rPr>
        <w:t xml:space="preserve"> </w:t>
      </w:r>
      <w:r w:rsidR="00B2285E">
        <w:rPr>
          <w:w w:val="115"/>
        </w:rPr>
        <w:t>PSOR1,</w:t>
      </w:r>
      <w:r w:rsidR="00B2285E">
        <w:rPr>
          <w:spacing w:val="-1"/>
          <w:w w:val="115"/>
        </w:rPr>
        <w:t xml:space="preserve"> </w:t>
      </w:r>
      <w:r w:rsidR="00B2285E">
        <w:rPr>
          <w:w w:val="115"/>
        </w:rPr>
        <w:t>2</w:t>
      </w:r>
      <w:r w:rsidR="00B2285E">
        <w:rPr>
          <w:spacing w:val="-6"/>
          <w:w w:val="115"/>
        </w:rPr>
        <w:t xml:space="preserve"> </w:t>
      </w:r>
      <w:r w:rsidR="00B2285E">
        <w:rPr>
          <w:w w:val="115"/>
        </w:rPr>
        <w:t>and</w:t>
      </w:r>
      <w:r w:rsidR="00B2285E">
        <w:rPr>
          <w:spacing w:val="-5"/>
          <w:w w:val="115"/>
        </w:rPr>
        <w:t xml:space="preserve"> </w:t>
      </w:r>
      <w:r w:rsidR="00B2285E">
        <w:rPr>
          <w:w w:val="115"/>
        </w:rPr>
        <w:t>4,</w:t>
      </w:r>
      <w:r w:rsidR="00B2285E">
        <w:rPr>
          <w:spacing w:val="-1"/>
          <w:w w:val="115"/>
        </w:rPr>
        <w:t xml:space="preserve"> </w:t>
      </w:r>
      <w:r w:rsidR="00B2285E">
        <w:rPr>
          <w:w w:val="115"/>
        </w:rPr>
        <w:t>highlights</w:t>
      </w:r>
      <w:r w:rsidR="00B2285E">
        <w:rPr>
          <w:spacing w:val="-5"/>
          <w:w w:val="115"/>
        </w:rPr>
        <w:t xml:space="preserve"> </w:t>
      </w:r>
      <w:r w:rsidR="00B2285E">
        <w:rPr>
          <w:w w:val="115"/>
        </w:rPr>
        <w:t>the</w:t>
      </w:r>
      <w:r w:rsidR="00B2285E">
        <w:rPr>
          <w:spacing w:val="-5"/>
          <w:w w:val="115"/>
        </w:rPr>
        <w:t xml:space="preserve"> </w:t>
      </w:r>
      <w:r w:rsidR="00B2285E">
        <w:rPr>
          <w:w w:val="115"/>
        </w:rPr>
        <w:t>limitations of</w:t>
      </w:r>
      <w:r w:rsidR="00B2285E">
        <w:rPr>
          <w:spacing w:val="-35"/>
          <w:w w:val="115"/>
        </w:rPr>
        <w:t xml:space="preserve"> </w:t>
      </w:r>
      <w:r w:rsidR="00B2285E">
        <w:rPr>
          <w:w w:val="115"/>
        </w:rPr>
        <w:t>linkage</w:t>
      </w:r>
      <w:r w:rsidR="00B2285E">
        <w:rPr>
          <w:spacing w:val="-35"/>
          <w:w w:val="115"/>
        </w:rPr>
        <w:t xml:space="preserve"> </w:t>
      </w:r>
      <w:r w:rsidR="00B2285E">
        <w:rPr>
          <w:w w:val="115"/>
        </w:rPr>
        <w:t>studies</w:t>
      </w:r>
      <w:r w:rsidR="00B2285E">
        <w:rPr>
          <w:spacing w:val="-35"/>
          <w:w w:val="115"/>
        </w:rPr>
        <w:t xml:space="preserve"> </w:t>
      </w:r>
      <w:r w:rsidR="00B2285E">
        <w:rPr>
          <w:w w:val="115"/>
        </w:rPr>
        <w:t>to</w:t>
      </w:r>
      <w:r w:rsidR="00B2285E">
        <w:rPr>
          <w:spacing w:val="-34"/>
          <w:w w:val="115"/>
        </w:rPr>
        <w:t xml:space="preserve"> </w:t>
      </w:r>
      <w:r w:rsidR="00B2285E">
        <w:rPr>
          <w:w w:val="115"/>
        </w:rPr>
        <w:t>understand</w:t>
      </w:r>
      <w:r w:rsidR="00B2285E">
        <w:rPr>
          <w:spacing w:val="-35"/>
          <w:w w:val="115"/>
        </w:rPr>
        <w:t xml:space="preserve"> </w:t>
      </w:r>
      <w:r w:rsidR="00B2285E">
        <w:rPr>
          <w:w w:val="115"/>
        </w:rPr>
        <w:t>the</w:t>
      </w:r>
      <w:r w:rsidR="00B2285E">
        <w:rPr>
          <w:spacing w:val="-35"/>
          <w:w w:val="115"/>
        </w:rPr>
        <w:t xml:space="preserve"> </w:t>
      </w:r>
      <w:r w:rsidR="00B2285E">
        <w:rPr>
          <w:w w:val="115"/>
        </w:rPr>
        <w:t>genetics</w:t>
      </w:r>
      <w:r w:rsidR="00B2285E">
        <w:rPr>
          <w:spacing w:val="-34"/>
          <w:w w:val="115"/>
        </w:rPr>
        <w:t xml:space="preserve"> </w:t>
      </w:r>
      <w:r w:rsidR="00B2285E">
        <w:rPr>
          <w:w w:val="115"/>
        </w:rPr>
        <w:t>of</w:t>
      </w:r>
      <w:r w:rsidR="00B2285E">
        <w:rPr>
          <w:spacing w:val="-35"/>
          <w:w w:val="115"/>
        </w:rPr>
        <w:t xml:space="preserve"> </w:t>
      </w:r>
      <w:r w:rsidR="00B2285E">
        <w:rPr>
          <w:w w:val="115"/>
        </w:rPr>
        <w:t>complex</w:t>
      </w:r>
      <w:r w:rsidR="00B2285E">
        <w:rPr>
          <w:spacing w:val="-35"/>
          <w:w w:val="115"/>
        </w:rPr>
        <w:t xml:space="preserve"> </w:t>
      </w:r>
      <w:r w:rsidR="00B2285E">
        <w:rPr>
          <w:w w:val="115"/>
        </w:rPr>
        <w:t>diseases</w:t>
      </w:r>
      <w:r w:rsidR="00B2285E">
        <w:rPr>
          <w:spacing w:val="-35"/>
          <w:w w:val="115"/>
        </w:rPr>
        <w:t xml:space="preserve"> </w:t>
      </w:r>
      <w:r w:rsidR="00B2285E">
        <w:rPr>
          <w:w w:val="115"/>
        </w:rPr>
        <w:t>(Capon</w:t>
      </w:r>
      <w:r w:rsidR="00B2285E">
        <w:rPr>
          <w:spacing w:val="-34"/>
          <w:w w:val="115"/>
        </w:rPr>
        <w:t xml:space="preserve"> </w:t>
      </w:r>
      <w:r w:rsidR="00B2285E">
        <w:rPr>
          <w:w w:val="115"/>
        </w:rPr>
        <w:t>2017).</w:t>
      </w:r>
    </w:p>
    <w:p w14:paraId="52106361" w14:textId="77777777" w:rsidR="00F76AB2" w:rsidRDefault="00F76AB2">
      <w:pPr>
        <w:spacing w:line="415" w:lineRule="auto"/>
        <w:jc w:val="both"/>
        <w:sectPr w:rsidR="00F76AB2">
          <w:pgSz w:w="11910" w:h="16840"/>
          <w:pgMar w:top="1580" w:right="620" w:bottom="800" w:left="1680" w:header="1231" w:footer="615" w:gutter="0"/>
          <w:cols w:space="720"/>
        </w:sectPr>
      </w:pPr>
    </w:p>
    <w:p w14:paraId="59C1501C" w14:textId="77777777" w:rsidR="00F76AB2" w:rsidRDefault="00F76AB2">
      <w:pPr>
        <w:pStyle w:val="BodyText"/>
        <w:rPr>
          <w:sz w:val="20"/>
        </w:rPr>
      </w:pPr>
    </w:p>
    <w:p w14:paraId="682B3423" w14:textId="77777777" w:rsidR="00F76AB2" w:rsidRDefault="00F76AB2">
      <w:pPr>
        <w:pStyle w:val="BodyText"/>
        <w:spacing w:before="6"/>
        <w:rPr>
          <w:sz w:val="22"/>
        </w:rPr>
      </w:pPr>
    </w:p>
    <w:p w14:paraId="5C7C071E" w14:textId="09555046" w:rsidR="00F76AB2" w:rsidRDefault="00B2285E">
      <w:pPr>
        <w:pStyle w:val="Heading3"/>
        <w:numPr>
          <w:ilvl w:val="2"/>
          <w:numId w:val="2"/>
        </w:numPr>
        <w:tabs>
          <w:tab w:val="left" w:pos="1283"/>
          <w:tab w:val="left" w:pos="1285"/>
        </w:tabs>
        <w:spacing w:before="105"/>
      </w:pPr>
      <w:r>
        <w:rPr>
          <w:w w:val="120"/>
        </w:rPr>
        <w:t>Genome-wide association</w:t>
      </w:r>
      <w:r>
        <w:rPr>
          <w:spacing w:val="-35"/>
          <w:w w:val="120"/>
        </w:rPr>
        <w:t xml:space="preserve"> </w:t>
      </w:r>
      <w:r>
        <w:rPr>
          <w:w w:val="120"/>
        </w:rPr>
        <w:t>studies</w:t>
      </w:r>
    </w:p>
    <w:p w14:paraId="1D29F306" w14:textId="77777777" w:rsidR="00F76AB2" w:rsidRDefault="00F76AB2">
      <w:pPr>
        <w:pStyle w:val="BodyText"/>
        <w:spacing w:before="3"/>
        <w:rPr>
          <w:sz w:val="30"/>
        </w:rPr>
      </w:pPr>
    </w:p>
    <w:p w14:paraId="6D5D00F2" w14:textId="2B674803" w:rsidR="00F76AB2" w:rsidDel="007228EA" w:rsidRDefault="00B2285E">
      <w:pPr>
        <w:pStyle w:val="BodyText"/>
        <w:spacing w:line="415" w:lineRule="auto"/>
        <w:ind w:left="377" w:right="721" w:firstLine="566"/>
        <w:jc w:val="both"/>
        <w:rPr>
          <w:del w:id="161" w:author="Microsoft Office User" w:date="2018-12-20T21:57:00Z"/>
        </w:rPr>
      </w:pPr>
      <w:del w:id="162" w:author="Microsoft Office User" w:date="2018-12-20T21:57:00Z">
        <w:r w:rsidDel="007228EA">
          <w:rPr>
            <w:w w:val="110"/>
          </w:rPr>
          <w:delText xml:space="preserve">Recent dramatic advances in sequencing and genotyping technologies have allowed the implementation of association studies at a  genome-wide  scale. Genome-wide association studies </w:delText>
        </w:r>
        <w:r w:rsidDel="007228EA">
          <w:rPr>
            <w:spacing w:val="-5"/>
            <w:w w:val="110"/>
          </w:rPr>
          <w:delText xml:space="preserve">(GWAS) </w:delText>
        </w:r>
        <w:r w:rsidDel="007228EA">
          <w:rPr>
            <w:w w:val="110"/>
          </w:rPr>
          <w:delText xml:space="preserve">have benefitted from </w:delText>
        </w:r>
        <w:r w:rsidDel="007228EA">
          <w:rPr>
            <w:spacing w:val="-4"/>
            <w:w w:val="110"/>
          </w:rPr>
          <w:delText xml:space="preserve">the </w:delText>
        </w:r>
        <w:r w:rsidDel="007228EA">
          <w:rPr>
            <w:w w:val="110"/>
          </w:rPr>
          <w:delText xml:space="preserve">understanding of common single base-pair changes known as single </w:delText>
        </w:r>
        <w:r w:rsidDel="007228EA">
          <w:rPr>
            <w:spacing w:val="-3"/>
            <w:w w:val="110"/>
          </w:rPr>
          <w:delText xml:space="preserve">nucleotide </w:delText>
        </w:r>
        <w:r w:rsidDel="007228EA">
          <w:rPr>
            <w:w w:val="110"/>
          </w:rPr>
          <w:delText xml:space="preserve">polymorphisms  </w:delText>
        </w:r>
        <w:r w:rsidDel="007228EA">
          <w:rPr>
            <w:spacing w:val="13"/>
            <w:w w:val="110"/>
          </w:rPr>
          <w:delText xml:space="preserve"> </w:delText>
        </w:r>
        <w:r w:rsidDel="007228EA">
          <w:rPr>
            <w:w w:val="110"/>
          </w:rPr>
          <w:delText xml:space="preserve">(SNPs)  </w:delText>
        </w:r>
        <w:r w:rsidDel="007228EA">
          <w:rPr>
            <w:spacing w:val="14"/>
            <w:w w:val="110"/>
          </w:rPr>
          <w:delText xml:space="preserve"> </w:delText>
        </w:r>
        <w:r w:rsidDel="007228EA">
          <w:rPr>
            <w:w w:val="110"/>
          </w:rPr>
          <w:delText xml:space="preserve">in  </w:delText>
        </w:r>
        <w:r w:rsidDel="007228EA">
          <w:rPr>
            <w:spacing w:val="13"/>
            <w:w w:val="110"/>
          </w:rPr>
          <w:delText xml:space="preserve"> </w:delText>
        </w:r>
        <w:r w:rsidDel="007228EA">
          <w:rPr>
            <w:w w:val="110"/>
          </w:rPr>
          <w:delText>di</w:delText>
        </w:r>
        <w:r w:rsidDel="007228EA">
          <w:rPr>
            <w:rFonts w:ascii="Arial"/>
            <w:w w:val="110"/>
          </w:rPr>
          <w:delText>ff</w:delText>
        </w:r>
        <w:r w:rsidDel="007228EA">
          <w:rPr>
            <w:w w:val="110"/>
          </w:rPr>
          <w:delText xml:space="preserve">erent  </w:delText>
        </w:r>
        <w:r w:rsidDel="007228EA">
          <w:rPr>
            <w:spacing w:val="13"/>
            <w:w w:val="110"/>
          </w:rPr>
          <w:delText xml:space="preserve"> </w:delText>
        </w:r>
        <w:r w:rsidDel="007228EA">
          <w:rPr>
            <w:w w:val="110"/>
          </w:rPr>
          <w:delText xml:space="preserve">populations  </w:delText>
        </w:r>
        <w:r w:rsidDel="007228EA">
          <w:rPr>
            <w:spacing w:val="14"/>
            <w:w w:val="110"/>
          </w:rPr>
          <w:delText xml:space="preserve"> </w:delText>
        </w:r>
        <w:r w:rsidDel="007228EA">
          <w:rPr>
            <w:w w:val="110"/>
          </w:rPr>
          <w:delText xml:space="preserve">through  </w:delText>
        </w:r>
        <w:r w:rsidDel="007228EA">
          <w:rPr>
            <w:spacing w:val="13"/>
            <w:w w:val="110"/>
          </w:rPr>
          <w:delText xml:space="preserve"> </w:delText>
        </w:r>
        <w:r w:rsidDel="007228EA">
          <w:rPr>
            <w:w w:val="110"/>
          </w:rPr>
          <w:delText xml:space="preserve">whole  </w:delText>
        </w:r>
        <w:r w:rsidDel="007228EA">
          <w:rPr>
            <w:spacing w:val="14"/>
            <w:w w:val="110"/>
          </w:rPr>
          <w:delText xml:space="preserve"> </w:delText>
        </w:r>
        <w:r w:rsidDel="007228EA">
          <w:rPr>
            <w:spacing w:val="-3"/>
            <w:w w:val="110"/>
          </w:rPr>
          <w:delText>genome</w:delText>
        </w:r>
      </w:del>
    </w:p>
    <w:p w14:paraId="23FA46F7" w14:textId="3D2B3F1E" w:rsidR="00F76AB2" w:rsidDel="007228EA" w:rsidRDefault="00B2285E">
      <w:pPr>
        <w:pStyle w:val="BodyText"/>
        <w:spacing w:before="2" w:line="415" w:lineRule="auto"/>
        <w:ind w:left="377"/>
        <w:rPr>
          <w:del w:id="163" w:author="Microsoft Office User" w:date="2018-12-20T21:57:00Z"/>
        </w:rPr>
      </w:pPr>
      <w:del w:id="164" w:author="Microsoft Office User" w:date="2018-12-20T21:57:00Z">
        <w:r w:rsidDel="007228EA">
          <w:rPr>
            <w:w w:val="110"/>
          </w:rPr>
          <w:delText xml:space="preserve">sequencing </w:delText>
        </w:r>
        <w:r w:rsidDel="007228EA">
          <w:rPr>
            <w:spacing w:val="-3"/>
            <w:w w:val="110"/>
          </w:rPr>
          <w:delText xml:space="preserve">(WGS) </w:delText>
        </w:r>
        <w:r w:rsidDel="007228EA">
          <w:rPr>
            <w:w w:val="110"/>
          </w:rPr>
          <w:delText xml:space="preserve">projects such as HapMap (The international HapMaP Consortium) and the 1000 Genomes Project (The 1000 Genomes). </w:delText>
        </w:r>
        <w:r w:rsidDel="007228EA">
          <w:rPr>
            <w:spacing w:val="-8"/>
            <w:w w:val="110"/>
          </w:rPr>
          <w:delText xml:space="preserve">GWAS </w:delText>
        </w:r>
        <w:r w:rsidDel="007228EA">
          <w:rPr>
            <w:w w:val="110"/>
          </w:rPr>
          <w:delText>generally focus on identifying</w:delText>
        </w:r>
        <w:r w:rsidDel="007228EA">
          <w:rPr>
            <w:spacing w:val="-19"/>
            <w:w w:val="110"/>
          </w:rPr>
          <w:delText xml:space="preserve"> </w:delText>
        </w:r>
        <w:r w:rsidDel="007228EA">
          <w:rPr>
            <w:w w:val="110"/>
          </w:rPr>
          <w:delText>disease-associated</w:delText>
        </w:r>
        <w:r w:rsidDel="007228EA">
          <w:rPr>
            <w:spacing w:val="-18"/>
            <w:w w:val="110"/>
          </w:rPr>
          <w:delText xml:space="preserve"> </w:delText>
        </w:r>
        <w:r w:rsidDel="007228EA">
          <w:rPr>
            <w:w w:val="110"/>
          </w:rPr>
          <w:delText>common</w:delText>
        </w:r>
        <w:r w:rsidDel="007228EA">
          <w:rPr>
            <w:spacing w:val="-18"/>
            <w:w w:val="110"/>
          </w:rPr>
          <w:delText xml:space="preserve"> </w:delText>
        </w:r>
        <w:r w:rsidDel="007228EA">
          <w:rPr>
            <w:spacing w:val="-3"/>
            <w:w w:val="110"/>
          </w:rPr>
          <w:delText>SNPs</w:delText>
        </w:r>
        <w:r w:rsidDel="007228EA">
          <w:rPr>
            <w:spacing w:val="-18"/>
            <w:w w:val="110"/>
          </w:rPr>
          <w:delText xml:space="preserve"> </w:delText>
        </w:r>
        <w:r w:rsidDel="007228EA">
          <w:rPr>
            <w:w w:val="110"/>
          </w:rPr>
          <w:delText>(with</w:delText>
        </w:r>
        <w:r w:rsidDel="007228EA">
          <w:rPr>
            <w:spacing w:val="-18"/>
            <w:w w:val="110"/>
          </w:rPr>
          <w:delText xml:space="preserve"> </w:delText>
        </w:r>
        <w:r w:rsidDel="007228EA">
          <w:rPr>
            <w:w w:val="110"/>
          </w:rPr>
          <w:delText>minor</w:delText>
        </w:r>
        <w:r w:rsidDel="007228EA">
          <w:rPr>
            <w:spacing w:val="-19"/>
            <w:w w:val="110"/>
          </w:rPr>
          <w:delText xml:space="preserve"> </w:delText>
        </w:r>
        <w:r w:rsidDel="007228EA">
          <w:rPr>
            <w:w w:val="110"/>
          </w:rPr>
          <w:delText>allele</w:delText>
        </w:r>
        <w:r w:rsidDel="007228EA">
          <w:rPr>
            <w:spacing w:val="-18"/>
            <w:w w:val="110"/>
          </w:rPr>
          <w:delText xml:space="preserve"> </w:delText>
        </w:r>
        <w:r w:rsidDel="007228EA">
          <w:rPr>
            <w:w w:val="110"/>
          </w:rPr>
          <w:delText>frequency</w:delText>
        </w:r>
        <w:r w:rsidDel="007228EA">
          <w:rPr>
            <w:spacing w:val="-18"/>
            <w:w w:val="110"/>
          </w:rPr>
          <w:delText xml:space="preserve"> </w:delText>
        </w:r>
        <w:r w:rsidDel="007228EA">
          <w:rPr>
            <w:w w:val="110"/>
          </w:rPr>
          <w:delText>(MAF)</w:delText>
        </w:r>
      </w:del>
    </w:p>
    <w:p w14:paraId="53813FBB" w14:textId="09C681AB" w:rsidR="00F76AB2" w:rsidRDefault="00B2285E">
      <w:pPr>
        <w:pStyle w:val="BodyText"/>
        <w:tabs>
          <w:tab w:val="left" w:pos="1252"/>
        </w:tabs>
        <w:spacing w:before="1" w:line="415" w:lineRule="auto"/>
        <w:ind w:left="377" w:right="721"/>
        <w:jc w:val="right"/>
      </w:pPr>
      <w:del w:id="165" w:author="Microsoft Office User" w:date="2018-12-20T21:57:00Z">
        <w:r w:rsidDel="007228EA">
          <w:rPr>
            <w:i/>
            <w:w w:val="110"/>
          </w:rPr>
          <w:delText>&gt;</w:delText>
        </w:r>
        <w:r w:rsidDel="007228EA">
          <w:rPr>
            <w:w w:val="110"/>
          </w:rPr>
          <w:delText>5% ) showing di</w:delText>
        </w:r>
        <w:r w:rsidDel="007228EA">
          <w:rPr>
            <w:rFonts w:ascii="Arial"/>
            <w:w w:val="110"/>
          </w:rPr>
          <w:delText>ff</w:delText>
        </w:r>
        <w:r w:rsidDel="007228EA">
          <w:rPr>
            <w:w w:val="110"/>
          </w:rPr>
          <w:delText>erences in allele frequency between patients and</w:delText>
        </w:r>
        <w:r w:rsidDel="007228EA">
          <w:rPr>
            <w:spacing w:val="-43"/>
            <w:w w:val="110"/>
          </w:rPr>
          <w:delText xml:space="preserve"> </w:delText>
        </w:r>
        <w:r w:rsidDel="007228EA">
          <w:rPr>
            <w:w w:val="110"/>
          </w:rPr>
          <w:delText>controls</w:delText>
        </w:r>
        <w:r w:rsidDel="007228EA">
          <w:rPr>
            <w:spacing w:val="-4"/>
            <w:w w:val="110"/>
          </w:rPr>
          <w:delText xml:space="preserve"> </w:delText>
        </w:r>
        <w:r w:rsidDel="007228EA">
          <w:rPr>
            <w:spacing w:val="-9"/>
            <w:w w:val="110"/>
          </w:rPr>
          <w:delText>(Ku</w:delText>
        </w:r>
        <w:r w:rsidDel="007228EA">
          <w:rPr>
            <w:w w:val="118"/>
          </w:rPr>
          <w:delText xml:space="preserve"> </w:delText>
        </w:r>
        <w:r w:rsidDel="007228EA">
          <w:rPr>
            <w:w w:val="110"/>
          </w:rPr>
          <w:delText xml:space="preserve">et al. 2010). </w:delText>
        </w:r>
      </w:del>
      <w:del w:id="166" w:author="Microsoft Office User" w:date="2018-12-20T21:59:00Z">
        <w:r w:rsidDel="007228EA">
          <w:rPr>
            <w:spacing w:val="-8"/>
            <w:w w:val="110"/>
          </w:rPr>
          <w:delText xml:space="preserve">GWAS </w:delText>
        </w:r>
        <w:r w:rsidDel="007228EA">
          <w:rPr>
            <w:w w:val="110"/>
          </w:rPr>
          <w:delText>are thus based on the hypothesis that complex</w:delText>
        </w:r>
        <w:r w:rsidDel="007228EA">
          <w:rPr>
            <w:spacing w:val="65"/>
            <w:w w:val="110"/>
          </w:rPr>
          <w:delText xml:space="preserve"> </w:delText>
        </w:r>
        <w:r w:rsidDel="007228EA">
          <w:rPr>
            <w:w w:val="110"/>
          </w:rPr>
          <w:delText>diseases</w:delText>
        </w:r>
        <w:r w:rsidDel="007228EA">
          <w:rPr>
            <w:spacing w:val="11"/>
            <w:w w:val="110"/>
          </w:rPr>
          <w:delText xml:space="preserve"> </w:delText>
        </w:r>
        <w:r w:rsidDel="007228EA">
          <w:rPr>
            <w:w w:val="110"/>
          </w:rPr>
          <w:delText>are</w:delText>
        </w:r>
        <w:r w:rsidDel="007228EA">
          <w:rPr>
            <w:w w:val="112"/>
          </w:rPr>
          <w:delText xml:space="preserve"> </w:delText>
        </w:r>
        <w:r w:rsidDel="007228EA">
          <w:rPr>
            <w:w w:val="110"/>
          </w:rPr>
          <w:delText>caused by the interaction of multiple common variants, and are designed</w:delText>
        </w:r>
        <w:r w:rsidDel="007228EA">
          <w:rPr>
            <w:spacing w:val="-5"/>
            <w:w w:val="110"/>
          </w:rPr>
          <w:delText xml:space="preserve"> </w:delText>
        </w:r>
        <w:r w:rsidDel="007228EA">
          <w:rPr>
            <w:w w:val="110"/>
          </w:rPr>
          <w:delText>to have</w:delText>
        </w:r>
        <w:r w:rsidDel="007228EA">
          <w:rPr>
            <w:w w:val="106"/>
          </w:rPr>
          <w:delText xml:space="preserve"> </w:delText>
        </w:r>
        <w:r w:rsidDel="007228EA">
          <w:rPr>
            <w:w w:val="110"/>
          </w:rPr>
          <w:delText>greater</w:delText>
        </w:r>
        <w:r w:rsidDel="007228EA">
          <w:rPr>
            <w:spacing w:val="37"/>
            <w:w w:val="110"/>
          </w:rPr>
          <w:delText xml:space="preserve"> </w:delText>
        </w:r>
        <w:r w:rsidDel="007228EA">
          <w:rPr>
            <w:w w:val="110"/>
          </w:rPr>
          <w:delText>power</w:delText>
        </w:r>
        <w:r w:rsidDel="007228EA">
          <w:rPr>
            <w:spacing w:val="38"/>
            <w:w w:val="110"/>
          </w:rPr>
          <w:delText xml:space="preserve"> </w:delText>
        </w:r>
        <w:r w:rsidDel="007228EA">
          <w:rPr>
            <w:w w:val="110"/>
          </w:rPr>
          <w:delText>than</w:delText>
        </w:r>
        <w:r w:rsidDel="007228EA">
          <w:rPr>
            <w:spacing w:val="37"/>
            <w:w w:val="110"/>
          </w:rPr>
          <w:delText xml:space="preserve"> </w:delText>
        </w:r>
        <w:r w:rsidDel="007228EA">
          <w:rPr>
            <w:w w:val="110"/>
          </w:rPr>
          <w:delText>the</w:delText>
        </w:r>
        <w:r w:rsidDel="007228EA">
          <w:rPr>
            <w:spacing w:val="38"/>
            <w:w w:val="110"/>
          </w:rPr>
          <w:delText xml:space="preserve"> </w:delText>
        </w:r>
        <w:r w:rsidDel="007228EA">
          <w:rPr>
            <w:w w:val="110"/>
          </w:rPr>
          <w:delText>previous</w:delText>
        </w:r>
        <w:r w:rsidDel="007228EA">
          <w:rPr>
            <w:spacing w:val="37"/>
            <w:w w:val="110"/>
          </w:rPr>
          <w:delText xml:space="preserve"> </w:delText>
        </w:r>
        <w:r w:rsidDel="007228EA">
          <w:rPr>
            <w:w w:val="110"/>
          </w:rPr>
          <w:delText>linkage</w:delText>
        </w:r>
        <w:r w:rsidDel="007228EA">
          <w:rPr>
            <w:spacing w:val="38"/>
            <w:w w:val="110"/>
          </w:rPr>
          <w:delText xml:space="preserve"> </w:delText>
        </w:r>
        <w:r w:rsidDel="007228EA">
          <w:rPr>
            <w:w w:val="110"/>
          </w:rPr>
          <w:delText>studies</w:delText>
        </w:r>
        <w:r w:rsidDel="007228EA">
          <w:rPr>
            <w:spacing w:val="37"/>
            <w:w w:val="110"/>
          </w:rPr>
          <w:delText xml:space="preserve"> </w:delText>
        </w:r>
        <w:r w:rsidDel="007228EA">
          <w:rPr>
            <w:w w:val="110"/>
          </w:rPr>
          <w:delText>to</w:delText>
        </w:r>
        <w:r w:rsidDel="007228EA">
          <w:rPr>
            <w:spacing w:val="38"/>
            <w:w w:val="110"/>
          </w:rPr>
          <w:delText xml:space="preserve"> </w:delText>
        </w:r>
        <w:r w:rsidDel="007228EA">
          <w:rPr>
            <w:w w:val="110"/>
          </w:rPr>
          <w:delText>identify</w:delText>
        </w:r>
        <w:r w:rsidDel="007228EA">
          <w:rPr>
            <w:spacing w:val="37"/>
            <w:w w:val="110"/>
          </w:rPr>
          <w:delText xml:space="preserve"> </w:delText>
        </w:r>
        <w:r w:rsidDel="007228EA">
          <w:rPr>
            <w:w w:val="110"/>
          </w:rPr>
          <w:delText>multiple</w:delText>
        </w:r>
        <w:r w:rsidDel="007228EA">
          <w:rPr>
            <w:spacing w:val="38"/>
            <w:w w:val="110"/>
          </w:rPr>
          <w:delText xml:space="preserve"> </w:delText>
        </w:r>
        <w:r w:rsidDel="007228EA">
          <w:rPr>
            <w:w w:val="110"/>
          </w:rPr>
          <w:delText>loci</w:delText>
        </w:r>
        <w:r w:rsidDel="007228EA">
          <w:rPr>
            <w:spacing w:val="37"/>
            <w:w w:val="110"/>
          </w:rPr>
          <w:delText xml:space="preserve"> </w:delText>
        </w:r>
        <w:r w:rsidDel="007228EA">
          <w:rPr>
            <w:spacing w:val="-3"/>
            <w:w w:val="110"/>
          </w:rPr>
          <w:delText>with</w:delText>
        </w:r>
        <w:r w:rsidDel="007228EA">
          <w:rPr>
            <w:w w:val="113"/>
          </w:rPr>
          <w:delText xml:space="preserve"> </w:delText>
        </w:r>
        <w:r w:rsidDel="007228EA">
          <w:rPr>
            <w:w w:val="110"/>
          </w:rPr>
          <w:delText>low</w:delText>
        </w:r>
        <w:r w:rsidDel="007228EA">
          <w:rPr>
            <w:spacing w:val="-13"/>
            <w:w w:val="110"/>
          </w:rPr>
          <w:delText xml:space="preserve"> </w:delText>
        </w:r>
        <w:r w:rsidDel="007228EA">
          <w:rPr>
            <w:w w:val="110"/>
          </w:rPr>
          <w:delText>penetrance</w:delText>
        </w:r>
        <w:r w:rsidDel="007228EA">
          <w:rPr>
            <w:spacing w:val="-12"/>
            <w:w w:val="110"/>
          </w:rPr>
          <w:delText xml:space="preserve"> </w:delText>
        </w:r>
        <w:r w:rsidDel="007228EA">
          <w:rPr>
            <w:w w:val="110"/>
          </w:rPr>
          <w:delText>and</w:delText>
        </w:r>
        <w:r w:rsidDel="007228EA">
          <w:rPr>
            <w:spacing w:val="-13"/>
            <w:w w:val="110"/>
          </w:rPr>
          <w:delText xml:space="preserve"> </w:delText>
        </w:r>
        <w:r w:rsidDel="007228EA">
          <w:rPr>
            <w:w w:val="110"/>
          </w:rPr>
          <w:delText>moderate</w:delText>
        </w:r>
        <w:r w:rsidDel="007228EA">
          <w:rPr>
            <w:spacing w:val="-12"/>
            <w:w w:val="110"/>
          </w:rPr>
          <w:delText xml:space="preserve"> </w:delText>
        </w:r>
        <w:r w:rsidDel="007228EA">
          <w:rPr>
            <w:w w:val="110"/>
          </w:rPr>
          <w:delText>to</w:delText>
        </w:r>
        <w:r w:rsidDel="007228EA">
          <w:rPr>
            <w:spacing w:val="-13"/>
            <w:w w:val="110"/>
          </w:rPr>
          <w:delText xml:space="preserve"> </w:delText>
        </w:r>
        <w:r w:rsidDel="007228EA">
          <w:rPr>
            <w:w w:val="110"/>
          </w:rPr>
          <w:delText>small</w:delText>
        </w:r>
        <w:r w:rsidDel="007228EA">
          <w:rPr>
            <w:spacing w:val="-12"/>
            <w:w w:val="110"/>
          </w:rPr>
          <w:delText xml:space="preserve"> </w:delText>
        </w:r>
        <w:r w:rsidDel="007228EA">
          <w:rPr>
            <w:w w:val="110"/>
          </w:rPr>
          <w:delText>e</w:delText>
        </w:r>
        <w:r w:rsidDel="007228EA">
          <w:rPr>
            <w:rFonts w:ascii="Arial"/>
            <w:w w:val="110"/>
          </w:rPr>
          <w:delText>ff</w:delText>
        </w:r>
        <w:r w:rsidDel="007228EA">
          <w:rPr>
            <w:w w:val="110"/>
          </w:rPr>
          <w:delText>ects</w:delText>
        </w:r>
        <w:r w:rsidDel="007228EA">
          <w:rPr>
            <w:spacing w:val="-13"/>
            <w:w w:val="110"/>
          </w:rPr>
          <w:delText xml:space="preserve"> </w:delText>
        </w:r>
        <w:r w:rsidDel="007228EA">
          <w:rPr>
            <w:w w:val="110"/>
          </w:rPr>
          <w:delText>(Schork</w:delText>
        </w:r>
        <w:r w:rsidDel="007228EA">
          <w:rPr>
            <w:spacing w:val="-12"/>
            <w:w w:val="110"/>
          </w:rPr>
          <w:delText xml:space="preserve"> </w:delText>
        </w:r>
        <w:r w:rsidDel="007228EA">
          <w:rPr>
            <w:w w:val="110"/>
          </w:rPr>
          <w:delText>et</w:delText>
        </w:r>
        <w:r w:rsidDel="007228EA">
          <w:rPr>
            <w:spacing w:val="-13"/>
            <w:w w:val="110"/>
          </w:rPr>
          <w:delText xml:space="preserve"> </w:delText>
        </w:r>
        <w:r w:rsidDel="007228EA">
          <w:rPr>
            <w:w w:val="110"/>
          </w:rPr>
          <w:delText>al.</w:delText>
        </w:r>
        <w:r w:rsidDel="007228EA">
          <w:rPr>
            <w:spacing w:val="-12"/>
            <w:w w:val="110"/>
          </w:rPr>
          <w:delText xml:space="preserve"> </w:delText>
        </w:r>
        <w:r w:rsidDel="007228EA">
          <w:rPr>
            <w:w w:val="110"/>
          </w:rPr>
          <w:delText>2009;</w:delText>
        </w:r>
        <w:r w:rsidDel="007228EA">
          <w:rPr>
            <w:spacing w:val="-10"/>
            <w:w w:val="110"/>
          </w:rPr>
          <w:delText xml:space="preserve"> </w:delText>
        </w:r>
        <w:r w:rsidDel="007228EA">
          <w:rPr>
            <w:spacing w:val="-4"/>
            <w:w w:val="110"/>
          </w:rPr>
          <w:delText>Cui</w:delText>
        </w:r>
        <w:r w:rsidDel="007228EA">
          <w:rPr>
            <w:spacing w:val="-12"/>
            <w:w w:val="110"/>
          </w:rPr>
          <w:delText xml:space="preserve"> </w:delText>
        </w:r>
        <w:r w:rsidDel="007228EA">
          <w:rPr>
            <w:w w:val="110"/>
          </w:rPr>
          <w:delText>et</w:delText>
        </w:r>
        <w:r w:rsidDel="007228EA">
          <w:rPr>
            <w:spacing w:val="-13"/>
            <w:w w:val="110"/>
          </w:rPr>
          <w:delText xml:space="preserve"> </w:delText>
        </w:r>
        <w:r w:rsidDel="007228EA">
          <w:rPr>
            <w:w w:val="110"/>
          </w:rPr>
          <w:delText>al.</w:delText>
        </w:r>
        <w:r w:rsidDel="007228EA">
          <w:rPr>
            <w:spacing w:val="-12"/>
            <w:w w:val="110"/>
          </w:rPr>
          <w:delText xml:space="preserve"> </w:delText>
        </w:r>
        <w:r w:rsidDel="007228EA">
          <w:rPr>
            <w:w w:val="110"/>
          </w:rPr>
          <w:delText>2010).</w:delText>
        </w:r>
        <w:r w:rsidDel="007228EA">
          <w:rPr>
            <w:w w:val="106"/>
          </w:rPr>
          <w:delText xml:space="preserve"> </w:delText>
        </w:r>
        <w:r w:rsidDel="007228EA">
          <w:rPr>
            <w:w w:val="110"/>
          </w:rPr>
          <w:delText>The</w:delText>
        </w:r>
        <w:r w:rsidDel="007228EA">
          <w:rPr>
            <w:spacing w:val="44"/>
            <w:w w:val="110"/>
          </w:rPr>
          <w:delText xml:space="preserve"> </w:delText>
        </w:r>
        <w:r w:rsidDel="007228EA">
          <w:rPr>
            <w:w w:val="110"/>
          </w:rPr>
          <w:delText>genotyped</w:delText>
        </w:r>
        <w:r w:rsidDel="007228EA">
          <w:rPr>
            <w:spacing w:val="45"/>
            <w:w w:val="110"/>
          </w:rPr>
          <w:delText xml:space="preserve"> </w:delText>
        </w:r>
        <w:r w:rsidDel="007228EA">
          <w:rPr>
            <w:spacing w:val="-3"/>
            <w:w w:val="110"/>
          </w:rPr>
          <w:delText>SNPs</w:delText>
        </w:r>
        <w:r w:rsidDel="007228EA">
          <w:rPr>
            <w:spacing w:val="45"/>
            <w:w w:val="110"/>
          </w:rPr>
          <w:delText xml:space="preserve"> </w:delText>
        </w:r>
        <w:r w:rsidDel="007228EA">
          <w:rPr>
            <w:w w:val="110"/>
          </w:rPr>
          <w:delText>in</w:delText>
        </w:r>
        <w:r w:rsidDel="007228EA">
          <w:rPr>
            <w:spacing w:val="45"/>
            <w:w w:val="110"/>
          </w:rPr>
          <w:delText xml:space="preserve"> </w:delText>
        </w:r>
        <w:r w:rsidDel="007228EA">
          <w:rPr>
            <w:spacing w:val="-8"/>
            <w:w w:val="110"/>
          </w:rPr>
          <w:delText>GWAS</w:delText>
        </w:r>
        <w:r w:rsidDel="007228EA">
          <w:rPr>
            <w:spacing w:val="45"/>
            <w:w w:val="110"/>
          </w:rPr>
          <w:delText xml:space="preserve"> </w:delText>
        </w:r>
        <w:r w:rsidDel="007228EA">
          <w:rPr>
            <w:w w:val="110"/>
          </w:rPr>
          <w:delText>are</w:delText>
        </w:r>
        <w:r w:rsidDel="007228EA">
          <w:rPr>
            <w:spacing w:val="45"/>
            <w:w w:val="110"/>
          </w:rPr>
          <w:delText xml:space="preserve"> </w:delText>
        </w:r>
        <w:r w:rsidDel="007228EA">
          <w:rPr>
            <w:w w:val="110"/>
          </w:rPr>
          <w:delText>solely</w:delText>
        </w:r>
        <w:r w:rsidDel="007228EA">
          <w:rPr>
            <w:spacing w:val="45"/>
            <w:w w:val="110"/>
          </w:rPr>
          <w:delText xml:space="preserve"> </w:delText>
        </w:r>
        <w:r w:rsidDel="007228EA">
          <w:rPr>
            <w:w w:val="110"/>
          </w:rPr>
          <w:delText>used</w:delText>
        </w:r>
        <w:r w:rsidDel="007228EA">
          <w:rPr>
            <w:spacing w:val="45"/>
            <w:w w:val="110"/>
          </w:rPr>
          <w:delText xml:space="preserve"> </w:delText>
        </w:r>
        <w:r w:rsidDel="007228EA">
          <w:rPr>
            <w:w w:val="110"/>
          </w:rPr>
          <w:delText>a</w:delText>
        </w:r>
        <w:r w:rsidDel="007228EA">
          <w:rPr>
            <w:spacing w:val="45"/>
            <w:w w:val="110"/>
          </w:rPr>
          <w:delText xml:space="preserve"> </w:delText>
        </w:r>
        <w:r w:rsidDel="007228EA">
          <w:rPr>
            <w:w w:val="110"/>
          </w:rPr>
          <w:delText>proxy</w:delText>
        </w:r>
        <w:r w:rsidDel="007228EA">
          <w:rPr>
            <w:spacing w:val="45"/>
            <w:w w:val="110"/>
          </w:rPr>
          <w:delText xml:space="preserve"> </w:delText>
        </w:r>
        <w:r w:rsidDel="007228EA">
          <w:rPr>
            <w:w w:val="110"/>
          </w:rPr>
          <w:delText>for</w:delText>
        </w:r>
        <w:r w:rsidDel="007228EA">
          <w:rPr>
            <w:spacing w:val="45"/>
            <w:w w:val="110"/>
          </w:rPr>
          <w:delText xml:space="preserve"> </w:delText>
        </w:r>
        <w:r w:rsidDel="007228EA">
          <w:rPr>
            <w:w w:val="110"/>
          </w:rPr>
          <w:delText>the</w:delText>
        </w:r>
        <w:r w:rsidDel="007228EA">
          <w:rPr>
            <w:spacing w:val="45"/>
            <w:w w:val="110"/>
          </w:rPr>
          <w:delText xml:space="preserve"> </w:delText>
        </w:r>
        <w:r w:rsidDel="007228EA">
          <w:rPr>
            <w:w w:val="110"/>
          </w:rPr>
          <w:delText>disease</w:delText>
        </w:r>
        <w:r w:rsidDel="007228EA">
          <w:rPr>
            <w:w w:val="109"/>
          </w:rPr>
          <w:delText xml:space="preserve"> </w:delText>
        </w:r>
        <w:r w:rsidDel="007228EA">
          <w:rPr>
            <w:w w:val="110"/>
          </w:rPr>
          <w:delText>causative</w:delText>
        </w:r>
        <w:r w:rsidDel="007228EA">
          <w:rPr>
            <w:spacing w:val="51"/>
            <w:w w:val="110"/>
          </w:rPr>
          <w:delText xml:space="preserve"> </w:delText>
        </w:r>
        <w:r w:rsidDel="007228EA">
          <w:rPr>
            <w:w w:val="110"/>
          </w:rPr>
          <w:delText>variant,</w:delText>
        </w:r>
        <w:r w:rsidDel="007228EA">
          <w:rPr>
            <w:spacing w:val="64"/>
            <w:w w:val="110"/>
          </w:rPr>
          <w:delText xml:space="preserve"> </w:delText>
        </w:r>
        <w:r w:rsidDel="007228EA">
          <w:rPr>
            <w:w w:val="110"/>
          </w:rPr>
          <w:delText>for</w:delText>
        </w:r>
        <w:r w:rsidDel="007228EA">
          <w:rPr>
            <w:spacing w:val="51"/>
            <w:w w:val="110"/>
          </w:rPr>
          <w:delText xml:space="preserve"> </w:delText>
        </w:r>
        <w:r w:rsidDel="007228EA">
          <w:rPr>
            <w:w w:val="110"/>
          </w:rPr>
          <w:delText>instance</w:delText>
        </w:r>
        <w:r w:rsidDel="007228EA">
          <w:rPr>
            <w:spacing w:val="51"/>
            <w:w w:val="110"/>
          </w:rPr>
          <w:delText xml:space="preserve"> </w:delText>
        </w:r>
        <w:r w:rsidDel="007228EA">
          <w:rPr>
            <w:w w:val="110"/>
          </w:rPr>
          <w:delText>non-genotyped</w:delText>
        </w:r>
        <w:r w:rsidDel="007228EA">
          <w:rPr>
            <w:spacing w:val="52"/>
            <w:w w:val="110"/>
          </w:rPr>
          <w:delText xml:space="preserve"> </w:delText>
        </w:r>
        <w:r w:rsidDel="007228EA">
          <w:rPr>
            <w:spacing w:val="-3"/>
            <w:w w:val="110"/>
          </w:rPr>
          <w:delText>SNPs</w:delText>
        </w:r>
        <w:r w:rsidDel="007228EA">
          <w:rPr>
            <w:spacing w:val="51"/>
            <w:w w:val="110"/>
          </w:rPr>
          <w:delText xml:space="preserve"> </w:delText>
        </w:r>
        <w:r w:rsidDel="007228EA">
          <w:rPr>
            <w:w w:val="110"/>
          </w:rPr>
          <w:delText>or</w:delText>
        </w:r>
        <w:r w:rsidDel="007228EA">
          <w:rPr>
            <w:spacing w:val="51"/>
            <w:w w:val="110"/>
          </w:rPr>
          <w:delText xml:space="preserve"> </w:delText>
        </w:r>
        <w:r w:rsidDel="007228EA">
          <w:rPr>
            <w:w w:val="110"/>
          </w:rPr>
          <w:delText>other</w:delText>
        </w:r>
        <w:r w:rsidDel="007228EA">
          <w:rPr>
            <w:spacing w:val="51"/>
            <w:w w:val="110"/>
          </w:rPr>
          <w:delText xml:space="preserve"> </w:delText>
        </w:r>
        <w:r w:rsidDel="007228EA">
          <w:rPr>
            <w:w w:val="110"/>
          </w:rPr>
          <w:delText>type</w:delText>
        </w:r>
        <w:r w:rsidDel="007228EA">
          <w:rPr>
            <w:spacing w:val="51"/>
            <w:w w:val="110"/>
          </w:rPr>
          <w:delText xml:space="preserve"> </w:delText>
        </w:r>
        <w:r w:rsidDel="007228EA">
          <w:rPr>
            <w:w w:val="110"/>
          </w:rPr>
          <w:delText>of</w:delText>
        </w:r>
        <w:r w:rsidDel="007228EA">
          <w:rPr>
            <w:spacing w:val="51"/>
            <w:w w:val="110"/>
          </w:rPr>
          <w:delText xml:space="preserve"> </w:delText>
        </w:r>
        <w:r w:rsidDel="007228EA">
          <w:rPr>
            <w:w w:val="110"/>
          </w:rPr>
          <w:delText>genetic variability</w:delText>
        </w:r>
        <w:r w:rsidDel="007228EA">
          <w:rPr>
            <w:spacing w:val="30"/>
            <w:w w:val="110"/>
          </w:rPr>
          <w:delText xml:space="preserve"> </w:delText>
        </w:r>
        <w:r w:rsidDel="007228EA">
          <w:rPr>
            <w:w w:val="110"/>
          </w:rPr>
          <w:delText>such</w:delText>
        </w:r>
        <w:r w:rsidDel="007228EA">
          <w:rPr>
            <w:spacing w:val="30"/>
            <w:w w:val="110"/>
          </w:rPr>
          <w:delText xml:space="preserve"> </w:delText>
        </w:r>
        <w:r w:rsidDel="007228EA">
          <w:rPr>
            <w:w w:val="110"/>
          </w:rPr>
          <w:delText>as</w:delText>
        </w:r>
        <w:r w:rsidDel="007228EA">
          <w:rPr>
            <w:spacing w:val="31"/>
            <w:w w:val="110"/>
          </w:rPr>
          <w:delText xml:space="preserve"> </w:delText>
        </w:r>
        <w:r w:rsidDel="007228EA">
          <w:rPr>
            <w:w w:val="110"/>
          </w:rPr>
          <w:delText>copy</w:delText>
        </w:r>
        <w:r w:rsidDel="007228EA">
          <w:rPr>
            <w:spacing w:val="30"/>
            <w:w w:val="110"/>
          </w:rPr>
          <w:delText xml:space="preserve"> </w:delText>
        </w:r>
        <w:r w:rsidDel="007228EA">
          <w:rPr>
            <w:w w:val="110"/>
          </w:rPr>
          <w:delText>number</w:delText>
        </w:r>
        <w:r w:rsidDel="007228EA">
          <w:rPr>
            <w:spacing w:val="30"/>
            <w:w w:val="110"/>
          </w:rPr>
          <w:delText xml:space="preserve"> </w:delText>
        </w:r>
        <w:r w:rsidDel="007228EA">
          <w:rPr>
            <w:w w:val="110"/>
          </w:rPr>
          <w:delText>variants</w:delText>
        </w:r>
        <w:r w:rsidDel="007228EA">
          <w:rPr>
            <w:spacing w:val="31"/>
            <w:w w:val="110"/>
          </w:rPr>
          <w:delText xml:space="preserve"> </w:delText>
        </w:r>
        <w:r w:rsidDel="007228EA">
          <w:rPr>
            <w:w w:val="110"/>
          </w:rPr>
          <w:delText>(CNVs)</w:delText>
        </w:r>
        <w:r w:rsidDel="007228EA">
          <w:rPr>
            <w:spacing w:val="30"/>
            <w:w w:val="110"/>
          </w:rPr>
          <w:delText xml:space="preserve"> </w:delText>
        </w:r>
        <w:r w:rsidDel="007228EA">
          <w:rPr>
            <w:w w:val="110"/>
          </w:rPr>
          <w:delText>(Hirschhorn</w:delText>
        </w:r>
        <w:r w:rsidDel="007228EA">
          <w:rPr>
            <w:spacing w:val="31"/>
            <w:w w:val="110"/>
          </w:rPr>
          <w:delText xml:space="preserve"> </w:delText>
        </w:r>
        <w:r w:rsidDel="007228EA">
          <w:rPr>
            <w:w w:val="110"/>
          </w:rPr>
          <w:delText>2005;</w:delText>
        </w:r>
        <w:r w:rsidDel="007228EA">
          <w:rPr>
            <w:spacing w:val="49"/>
            <w:w w:val="110"/>
          </w:rPr>
          <w:delText xml:space="preserve"> </w:delText>
        </w:r>
        <w:r w:rsidDel="007228EA">
          <w:rPr>
            <w:spacing w:val="-5"/>
            <w:w w:val="110"/>
          </w:rPr>
          <w:delText>Ku</w:delText>
        </w:r>
        <w:r w:rsidDel="007228EA">
          <w:rPr>
            <w:spacing w:val="30"/>
            <w:w w:val="110"/>
          </w:rPr>
          <w:delText xml:space="preserve"> </w:delText>
        </w:r>
        <w:r w:rsidDel="007228EA">
          <w:rPr>
            <w:w w:val="110"/>
          </w:rPr>
          <w:delText>et</w:delText>
        </w:r>
        <w:r w:rsidDel="007228EA">
          <w:rPr>
            <w:spacing w:val="30"/>
            <w:w w:val="110"/>
          </w:rPr>
          <w:delText xml:space="preserve"> </w:delText>
        </w:r>
        <w:r w:rsidDel="007228EA">
          <w:rPr>
            <w:w w:val="110"/>
          </w:rPr>
          <w:delText>al.</w:delText>
        </w:r>
        <w:r w:rsidDel="007228EA">
          <w:rPr>
            <w:w w:val="109"/>
          </w:rPr>
          <w:delText xml:space="preserve"> </w:delText>
        </w:r>
        <w:r w:rsidDel="007228EA">
          <w:rPr>
            <w:w w:val="110"/>
          </w:rPr>
          <w:delText>2010).</w:delText>
        </w:r>
        <w:r w:rsidDel="007228EA">
          <w:rPr>
            <w:w w:val="110"/>
          </w:rPr>
          <w:tab/>
          <w:delText>Since</w:delText>
        </w:r>
        <w:r w:rsidDel="007228EA">
          <w:rPr>
            <w:spacing w:val="36"/>
            <w:w w:val="110"/>
          </w:rPr>
          <w:delText xml:space="preserve"> </w:delText>
        </w:r>
        <w:r w:rsidDel="007228EA">
          <w:rPr>
            <w:w w:val="110"/>
          </w:rPr>
          <w:delText>2007,</w:delText>
        </w:r>
        <w:r w:rsidDel="007228EA">
          <w:rPr>
            <w:spacing w:val="48"/>
            <w:w w:val="110"/>
          </w:rPr>
          <w:delText xml:space="preserve"> </w:delText>
        </w:r>
        <w:r w:rsidDel="007228EA">
          <w:rPr>
            <w:w w:val="110"/>
          </w:rPr>
          <w:delText>when</w:delText>
        </w:r>
        <w:r w:rsidDel="007228EA">
          <w:rPr>
            <w:spacing w:val="36"/>
            <w:w w:val="110"/>
          </w:rPr>
          <w:delText xml:space="preserve"> </w:delText>
        </w:r>
        <w:r w:rsidDel="007228EA">
          <w:rPr>
            <w:w w:val="110"/>
          </w:rPr>
          <w:delText>t</w:delText>
        </w:r>
      </w:del>
      <w:ins w:id="167" w:author="Microsoft Office User" w:date="2018-12-20T21:59:00Z">
        <w:r w:rsidR="007228EA">
          <w:rPr>
            <w:w w:val="110"/>
          </w:rPr>
          <w:t>T</w:t>
        </w:r>
      </w:ins>
      <w:r>
        <w:rPr>
          <w:w w:val="110"/>
        </w:rPr>
        <w:t>he</w:t>
      </w:r>
      <w:r>
        <w:rPr>
          <w:spacing w:val="37"/>
          <w:w w:val="110"/>
        </w:rPr>
        <w:t xml:space="preserve"> </w:t>
      </w:r>
      <w:r>
        <w:rPr>
          <w:w w:val="110"/>
        </w:rPr>
        <w:t>first</w:t>
      </w:r>
      <w:r>
        <w:rPr>
          <w:spacing w:val="36"/>
          <w:w w:val="110"/>
        </w:rPr>
        <w:t xml:space="preserve"> </w:t>
      </w:r>
      <w:r>
        <w:rPr>
          <w:w w:val="110"/>
        </w:rPr>
        <w:t>psoriasis</w:t>
      </w:r>
      <w:r>
        <w:rPr>
          <w:spacing w:val="37"/>
          <w:w w:val="110"/>
        </w:rPr>
        <w:t xml:space="preserve"> </w:t>
      </w:r>
      <w:r>
        <w:rPr>
          <w:w w:val="110"/>
        </w:rPr>
        <w:t>and</w:t>
      </w:r>
      <w:r>
        <w:rPr>
          <w:spacing w:val="36"/>
          <w:w w:val="110"/>
        </w:rPr>
        <w:t xml:space="preserve"> </w:t>
      </w:r>
      <w:proofErr w:type="spellStart"/>
      <w:r>
        <w:rPr>
          <w:spacing w:val="-4"/>
          <w:w w:val="110"/>
        </w:rPr>
        <w:t>PsA</w:t>
      </w:r>
      <w:proofErr w:type="spellEnd"/>
      <w:r>
        <w:rPr>
          <w:spacing w:val="37"/>
          <w:w w:val="110"/>
        </w:rPr>
        <w:t xml:space="preserve"> </w:t>
      </w:r>
      <w:r>
        <w:rPr>
          <w:spacing w:val="-8"/>
          <w:w w:val="110"/>
        </w:rPr>
        <w:t>GWAS</w:t>
      </w:r>
      <w:r>
        <w:rPr>
          <w:spacing w:val="36"/>
          <w:w w:val="110"/>
        </w:rPr>
        <w:t xml:space="preserve"> </w:t>
      </w:r>
      <w:r>
        <w:rPr>
          <w:w w:val="110"/>
        </w:rPr>
        <w:t>were</w:t>
      </w:r>
      <w:r>
        <w:rPr>
          <w:spacing w:val="36"/>
          <w:w w:val="110"/>
        </w:rPr>
        <w:t xml:space="preserve"> </w:t>
      </w:r>
      <w:r>
        <w:rPr>
          <w:w w:val="110"/>
        </w:rPr>
        <w:t>published</w:t>
      </w:r>
      <w:ins w:id="168" w:author="Microsoft Office User" w:date="2018-12-20T21:59:00Z">
        <w:r w:rsidR="007228EA">
          <w:rPr>
            <w:w w:val="110"/>
          </w:rPr>
          <w:t xml:space="preserve"> in 2007</w:t>
        </w:r>
      </w:ins>
      <w:r>
        <w:rPr>
          <w:w w:val="110"/>
        </w:rPr>
        <w:t>,</w:t>
      </w:r>
      <w:ins w:id="169" w:author="Microsoft Office User" w:date="2018-12-20T21:59:00Z">
        <w:r w:rsidR="007228EA">
          <w:rPr>
            <w:w w:val="110"/>
          </w:rPr>
          <w:t xml:space="preserve"> with</w:t>
        </w:r>
      </w:ins>
      <w:r>
        <w:rPr>
          <w:w w:val="113"/>
        </w:rPr>
        <w:t xml:space="preserve"> </w:t>
      </w:r>
      <w:proofErr w:type="gramStart"/>
      <w:r>
        <w:rPr>
          <w:w w:val="110"/>
        </w:rPr>
        <w:t>a</w:t>
      </w:r>
      <w:r>
        <w:rPr>
          <w:spacing w:val="50"/>
          <w:w w:val="110"/>
        </w:rPr>
        <w:t xml:space="preserve"> </w:t>
      </w:r>
      <w:r>
        <w:rPr>
          <w:w w:val="110"/>
        </w:rPr>
        <w:t>total</w:t>
      </w:r>
      <w:r>
        <w:rPr>
          <w:spacing w:val="50"/>
          <w:w w:val="110"/>
        </w:rPr>
        <w:t xml:space="preserve"> </w:t>
      </w:r>
      <w:r>
        <w:rPr>
          <w:w w:val="110"/>
        </w:rPr>
        <w:t>of</w:t>
      </w:r>
      <w:r>
        <w:rPr>
          <w:spacing w:val="50"/>
          <w:w w:val="110"/>
        </w:rPr>
        <w:t xml:space="preserve"> </w:t>
      </w:r>
      <w:r>
        <w:rPr>
          <w:w w:val="110"/>
        </w:rPr>
        <w:t>sixty</w:t>
      </w:r>
      <w:proofErr w:type="gramEnd"/>
      <w:r>
        <w:rPr>
          <w:w w:val="110"/>
        </w:rPr>
        <w:t>-three</w:t>
      </w:r>
      <w:r>
        <w:rPr>
          <w:spacing w:val="51"/>
          <w:w w:val="110"/>
        </w:rPr>
        <w:t xml:space="preserve"> </w:t>
      </w:r>
      <w:proofErr w:type="spellStart"/>
      <w:ins w:id="170" w:author="Microsoft Office User" w:date="2018-12-20T21:59:00Z">
        <w:r w:rsidR="007228EA">
          <w:rPr>
            <w:spacing w:val="51"/>
            <w:w w:val="110"/>
          </w:rPr>
          <w:t>independent</w:t>
        </w:r>
      </w:ins>
      <w:r>
        <w:rPr>
          <w:w w:val="110"/>
        </w:rPr>
        <w:t>genetic</w:t>
      </w:r>
      <w:proofErr w:type="spellEnd"/>
      <w:r>
        <w:rPr>
          <w:spacing w:val="50"/>
          <w:w w:val="110"/>
        </w:rPr>
        <w:t xml:space="preserve"> </w:t>
      </w:r>
      <w:r>
        <w:rPr>
          <w:w w:val="110"/>
        </w:rPr>
        <w:t>associations</w:t>
      </w:r>
      <w:r>
        <w:rPr>
          <w:spacing w:val="50"/>
          <w:w w:val="110"/>
        </w:rPr>
        <w:t xml:space="preserve"> </w:t>
      </w:r>
      <w:del w:id="171" w:author="Microsoft Office User" w:date="2018-12-20T22:01:00Z">
        <w:r w:rsidDel="007228EA">
          <w:rPr>
            <w:w w:val="110"/>
          </w:rPr>
          <w:delText>have</w:delText>
        </w:r>
        <w:r w:rsidDel="007228EA">
          <w:rPr>
            <w:spacing w:val="51"/>
            <w:w w:val="110"/>
          </w:rPr>
          <w:delText xml:space="preserve"> </w:delText>
        </w:r>
        <w:r w:rsidDel="007228EA">
          <w:rPr>
            <w:w w:val="110"/>
          </w:rPr>
          <w:delText>been</w:delText>
        </w:r>
        <w:r w:rsidDel="007228EA">
          <w:rPr>
            <w:spacing w:val="50"/>
            <w:w w:val="110"/>
          </w:rPr>
          <w:delText xml:space="preserve"> </w:delText>
        </w:r>
      </w:del>
      <w:r>
        <w:rPr>
          <w:w w:val="110"/>
        </w:rPr>
        <w:t>identified</w:t>
      </w:r>
      <w:r>
        <w:rPr>
          <w:spacing w:val="50"/>
          <w:w w:val="110"/>
        </w:rPr>
        <w:t xml:space="preserve"> </w:t>
      </w:r>
      <w:r>
        <w:rPr>
          <w:w w:val="110"/>
        </w:rPr>
        <w:t>at</w:t>
      </w:r>
      <w:r>
        <w:rPr>
          <w:spacing w:val="51"/>
          <w:w w:val="110"/>
        </w:rPr>
        <w:t xml:space="preserve"> </w:t>
      </w:r>
      <w:del w:id="172" w:author="Microsoft Office User" w:date="2018-12-20T22:01:00Z">
        <w:r w:rsidDel="007228EA">
          <w:rPr>
            <w:w w:val="110"/>
          </w:rPr>
          <w:delText>a</w:delText>
        </w:r>
        <w:r w:rsidDel="007228EA">
          <w:rPr>
            <w:spacing w:val="50"/>
            <w:w w:val="110"/>
          </w:rPr>
          <w:delText xml:space="preserve"> </w:delText>
        </w:r>
      </w:del>
      <w:r>
        <w:rPr>
          <w:w w:val="110"/>
        </w:rPr>
        <w:t>genome-</w:t>
      </w:r>
    </w:p>
    <w:p w14:paraId="2076C626" w14:textId="1618DC9F" w:rsidR="00F76AB2" w:rsidRDefault="00B2285E">
      <w:pPr>
        <w:pStyle w:val="BodyText"/>
        <w:spacing w:line="282" w:lineRule="exact"/>
        <w:ind w:left="375"/>
      </w:pPr>
      <w:proofErr w:type="gramStart"/>
      <w:r>
        <w:rPr>
          <w:w w:val="110"/>
        </w:rPr>
        <w:t>wide</w:t>
      </w:r>
      <w:proofErr w:type="gramEnd"/>
      <w:r>
        <w:rPr>
          <w:spacing w:val="31"/>
          <w:w w:val="110"/>
        </w:rPr>
        <w:t xml:space="preserve"> </w:t>
      </w:r>
      <w:r>
        <w:rPr>
          <w:w w:val="110"/>
        </w:rPr>
        <w:t>significance</w:t>
      </w:r>
      <w:r>
        <w:rPr>
          <w:spacing w:val="31"/>
          <w:w w:val="110"/>
        </w:rPr>
        <w:t xml:space="preserve"> </w:t>
      </w:r>
      <w:r>
        <w:rPr>
          <w:w w:val="110"/>
        </w:rPr>
        <w:t>(p</w:t>
      </w:r>
      <w:del w:id="173" w:author="Microsoft Office User" w:date="2018-12-20T22:01:00Z">
        <w:r w:rsidDel="007228EA">
          <w:rPr>
            <w:w w:val="110"/>
          </w:rPr>
          <w:delText>val</w:delText>
        </w:r>
        <w:r w:rsidDel="007228EA">
          <w:rPr>
            <w:i/>
            <w:w w:val="110"/>
          </w:rPr>
          <w:delText>&gt;</w:delText>
        </w:r>
      </w:del>
      <w:ins w:id="174" w:author="Microsoft Office User" w:date="2018-12-20T22:01:00Z">
        <w:r w:rsidR="007228EA">
          <w:rPr>
            <w:i/>
            <w:w w:val="110"/>
          </w:rPr>
          <w:t>&lt;</w:t>
        </w:r>
      </w:ins>
      <w:r>
        <w:rPr>
          <w:w w:val="110"/>
        </w:rPr>
        <w:t>5x10</w:t>
      </w:r>
      <w:r>
        <w:rPr>
          <w:rFonts w:ascii="Arial" w:hAnsi="Arial"/>
          <w:w w:val="110"/>
          <w:position w:val="9"/>
          <w:sz w:val="18"/>
        </w:rPr>
        <w:t>−</w:t>
      </w:r>
      <w:r>
        <w:rPr>
          <w:w w:val="110"/>
          <w:position w:val="9"/>
          <w:sz w:val="18"/>
        </w:rPr>
        <w:t>8</w:t>
      </w:r>
      <w:r>
        <w:rPr>
          <w:w w:val="110"/>
        </w:rPr>
        <w:t>)</w:t>
      </w:r>
      <w:r>
        <w:rPr>
          <w:spacing w:val="31"/>
          <w:w w:val="110"/>
        </w:rPr>
        <w:t xml:space="preserve"> </w:t>
      </w:r>
      <w:ins w:id="175" w:author="Microsoft Office User" w:date="2018-12-20T22:08:00Z">
        <w:r w:rsidR="00221F6B">
          <w:rPr>
            <w:spacing w:val="-4"/>
            <w:w w:val="110"/>
          </w:rPr>
          <w:t xml:space="preserve">(Table </w:t>
        </w:r>
      </w:ins>
      <w:ins w:id="176" w:author="Microsoft Office User" w:date="2018-12-20T22:09:00Z">
        <w:r w:rsidR="00221F6B">
          <w:rPr>
            <w:w w:val="110"/>
          </w:rPr>
          <w:t>1.3</w:t>
        </w:r>
      </w:ins>
      <w:ins w:id="177" w:author="Microsoft Office User" w:date="2018-12-20T22:08:00Z">
        <w:r w:rsidR="00221F6B">
          <w:rPr>
            <w:w w:val="110"/>
          </w:rPr>
          <w:t xml:space="preserve">) </w:t>
        </w:r>
      </w:ins>
      <w:r>
        <w:rPr>
          <w:w w:val="110"/>
        </w:rPr>
        <w:t>which</w:t>
      </w:r>
      <w:r>
        <w:rPr>
          <w:spacing w:val="31"/>
          <w:w w:val="110"/>
        </w:rPr>
        <w:t xml:space="preserve"> </w:t>
      </w:r>
      <w:r>
        <w:rPr>
          <w:w w:val="110"/>
        </w:rPr>
        <w:t>explain</w:t>
      </w:r>
      <w:r>
        <w:rPr>
          <w:spacing w:val="32"/>
          <w:w w:val="110"/>
        </w:rPr>
        <w:t xml:space="preserve"> </w:t>
      </w:r>
      <w:r>
        <w:rPr>
          <w:w w:val="110"/>
        </w:rPr>
        <w:t>28%</w:t>
      </w:r>
      <w:r>
        <w:rPr>
          <w:spacing w:val="31"/>
          <w:w w:val="110"/>
        </w:rPr>
        <w:t xml:space="preserve"> </w:t>
      </w:r>
      <w:r>
        <w:rPr>
          <w:w w:val="110"/>
        </w:rPr>
        <w:t>of</w:t>
      </w:r>
      <w:r>
        <w:rPr>
          <w:spacing w:val="32"/>
          <w:w w:val="110"/>
        </w:rPr>
        <w:t xml:space="preserve"> </w:t>
      </w:r>
      <w:del w:id="178" w:author="Microsoft Office User" w:date="2018-12-20T22:01:00Z">
        <w:r w:rsidDel="007228EA">
          <w:rPr>
            <w:w w:val="110"/>
          </w:rPr>
          <w:delText>the</w:delText>
        </w:r>
        <w:r w:rsidDel="007228EA">
          <w:rPr>
            <w:spacing w:val="31"/>
            <w:w w:val="110"/>
          </w:rPr>
          <w:delText xml:space="preserve"> </w:delText>
        </w:r>
      </w:del>
      <w:r>
        <w:rPr>
          <w:w w:val="110"/>
        </w:rPr>
        <w:t>psoriasis</w:t>
      </w:r>
      <w:r>
        <w:rPr>
          <w:spacing w:val="32"/>
          <w:w w:val="110"/>
        </w:rPr>
        <w:t xml:space="preserve"> </w:t>
      </w:r>
      <w:r>
        <w:rPr>
          <w:w w:val="110"/>
        </w:rPr>
        <w:t>and</w:t>
      </w:r>
      <w:r>
        <w:rPr>
          <w:spacing w:val="31"/>
          <w:w w:val="110"/>
        </w:rPr>
        <w:t xml:space="preserve"> </w:t>
      </w:r>
      <w:proofErr w:type="spellStart"/>
      <w:r>
        <w:rPr>
          <w:spacing w:val="-4"/>
          <w:w w:val="110"/>
        </w:rPr>
        <w:t>PsA</w:t>
      </w:r>
      <w:proofErr w:type="spellEnd"/>
    </w:p>
    <w:p w14:paraId="079C51C9" w14:textId="6AAB3AD0" w:rsidR="00F76AB2" w:rsidRDefault="00B2285E">
      <w:pPr>
        <w:pStyle w:val="BodyText"/>
        <w:spacing w:before="203" w:line="415" w:lineRule="auto"/>
        <w:ind w:left="377" w:right="721"/>
        <w:jc w:val="both"/>
      </w:pPr>
      <w:proofErr w:type="gramStart"/>
      <w:r>
        <w:rPr>
          <w:w w:val="110"/>
        </w:rPr>
        <w:t>heritability</w:t>
      </w:r>
      <w:proofErr w:type="gramEnd"/>
      <w:r>
        <w:rPr>
          <w:w w:val="110"/>
        </w:rPr>
        <w:t xml:space="preserve"> </w:t>
      </w:r>
      <w:del w:id="179" w:author="Microsoft Office User" w:date="2018-12-20T22:08:00Z">
        <w:r w:rsidDel="00221F6B">
          <w:rPr>
            <w:spacing w:val="-4"/>
            <w:w w:val="110"/>
          </w:rPr>
          <w:delText xml:space="preserve">(Table </w:delText>
        </w:r>
        <w:r w:rsidDel="00221F6B">
          <w:rPr>
            <w:w w:val="110"/>
          </w:rPr>
          <w:delText xml:space="preserve">??) </w:delText>
        </w:r>
      </w:del>
      <w:r>
        <w:rPr>
          <w:spacing w:val="-4"/>
          <w:w w:val="110"/>
        </w:rPr>
        <w:t>(</w:t>
      </w:r>
      <w:proofErr w:type="spellStart"/>
      <w:r>
        <w:rPr>
          <w:spacing w:val="-4"/>
          <w:w w:val="110"/>
        </w:rPr>
        <w:t>Tsoi</w:t>
      </w:r>
      <w:proofErr w:type="spellEnd"/>
      <w:r>
        <w:rPr>
          <w:spacing w:val="-4"/>
          <w:w w:val="110"/>
        </w:rPr>
        <w:t xml:space="preserve"> </w:t>
      </w:r>
      <w:r>
        <w:rPr>
          <w:w w:val="110"/>
        </w:rPr>
        <w:t xml:space="preserve">et al. 2017). The majority of studies have </w:t>
      </w:r>
      <w:r>
        <w:rPr>
          <w:spacing w:val="-3"/>
          <w:w w:val="110"/>
        </w:rPr>
        <w:t xml:space="preserve">been </w:t>
      </w:r>
      <w:r>
        <w:rPr>
          <w:w w:val="110"/>
        </w:rPr>
        <w:t xml:space="preserve">performed in Caucasian European or North American cohorts but increasing numbers of </w:t>
      </w:r>
      <w:proofErr w:type="gramStart"/>
      <w:r>
        <w:rPr>
          <w:spacing w:val="-8"/>
          <w:w w:val="110"/>
        </w:rPr>
        <w:t xml:space="preserve">GWAS  </w:t>
      </w:r>
      <w:r>
        <w:rPr>
          <w:w w:val="110"/>
        </w:rPr>
        <w:t>in</w:t>
      </w:r>
      <w:proofErr w:type="gramEnd"/>
      <w:r>
        <w:rPr>
          <w:w w:val="110"/>
        </w:rPr>
        <w:t xml:space="preserve"> large Chinese cohorts are also being published (Zhang </w:t>
      </w:r>
      <w:r>
        <w:rPr>
          <w:spacing w:val="66"/>
          <w:w w:val="110"/>
        </w:rPr>
        <w:t xml:space="preserve"> </w:t>
      </w:r>
      <w:r>
        <w:rPr>
          <w:w w:val="110"/>
        </w:rPr>
        <w:t xml:space="preserve">et al. 2009;  Sun et al. 2010;  Yin et al. 2015).   </w:t>
      </w:r>
      <w:del w:id="180" w:author="Microsoft Office User" w:date="2018-12-20T22:02:00Z">
        <w:r w:rsidDel="00C154A6">
          <w:rPr>
            <w:w w:val="110"/>
          </w:rPr>
          <w:delText>The e</w:delText>
        </w:r>
      </w:del>
      <w:ins w:id="181" w:author="Microsoft Office User" w:date="2018-12-20T22:02:00Z">
        <w:r w:rsidR="00C154A6">
          <w:rPr>
            <w:w w:val="110"/>
          </w:rPr>
          <w:t>E</w:t>
        </w:r>
      </w:ins>
      <w:r>
        <w:rPr>
          <w:w w:val="110"/>
        </w:rPr>
        <w:t xml:space="preserve">arly </w:t>
      </w:r>
      <w:proofErr w:type="gramStart"/>
      <w:r>
        <w:rPr>
          <w:spacing w:val="-8"/>
          <w:w w:val="110"/>
        </w:rPr>
        <w:t xml:space="preserve">GWAS  </w:t>
      </w:r>
      <w:proofErr w:type="gramEnd"/>
      <w:del w:id="182" w:author="Microsoft Office User" w:date="2018-12-20T22:02:00Z">
        <w:r w:rsidDel="00C154A6">
          <w:rPr>
            <w:w w:val="110"/>
          </w:rPr>
          <w:delText xml:space="preserve">performed  </w:delText>
        </w:r>
        <w:r w:rsidDel="00C154A6">
          <w:rPr>
            <w:spacing w:val="66"/>
            <w:w w:val="110"/>
          </w:rPr>
          <w:delText xml:space="preserve"> </w:delText>
        </w:r>
        <w:r w:rsidDel="00C154A6">
          <w:rPr>
            <w:w w:val="110"/>
          </w:rPr>
          <w:delText xml:space="preserve">in discrete size cohorts </w:delText>
        </w:r>
      </w:del>
      <w:r>
        <w:rPr>
          <w:w w:val="110"/>
        </w:rPr>
        <w:t xml:space="preserve">with moderate power confirmed association with </w:t>
      </w:r>
      <w:r>
        <w:rPr>
          <w:spacing w:val="-4"/>
          <w:w w:val="110"/>
        </w:rPr>
        <w:t xml:space="preserve">loci </w:t>
      </w:r>
      <w:r>
        <w:rPr>
          <w:w w:val="110"/>
        </w:rPr>
        <w:t xml:space="preserve">overlapping the PSOR1 and PSOR2 genomic regions identified </w:t>
      </w:r>
      <w:del w:id="183" w:author="Microsoft Office User" w:date="2018-12-20T22:02:00Z">
        <w:r w:rsidDel="00C154A6">
          <w:rPr>
            <w:w w:val="110"/>
          </w:rPr>
          <w:delText>in the</w:delText>
        </w:r>
      </w:del>
      <w:ins w:id="184" w:author="Microsoft Office User" w:date="2018-12-20T22:02:00Z">
        <w:r w:rsidR="00C154A6">
          <w:rPr>
            <w:w w:val="110"/>
          </w:rPr>
          <w:t>by</w:t>
        </w:r>
      </w:ins>
      <w:r>
        <w:rPr>
          <w:w w:val="110"/>
        </w:rPr>
        <w:t xml:space="preserve"> linkage studies (Cargill et al. 2007; Strange et al. 2010). </w:t>
      </w:r>
      <w:del w:id="185" w:author="Microsoft Office User" w:date="2018-12-20T22:02:00Z">
        <w:r w:rsidDel="00C154A6">
          <w:rPr>
            <w:w w:val="110"/>
          </w:rPr>
          <w:delText xml:space="preserve">Specifically, </w:delText>
        </w:r>
      </w:del>
      <w:r>
        <w:rPr>
          <w:spacing w:val="-3"/>
          <w:w w:val="110"/>
        </w:rPr>
        <w:t xml:space="preserve">HLA-C </w:t>
      </w:r>
      <w:r>
        <w:rPr>
          <w:w w:val="110"/>
        </w:rPr>
        <w:t>has been consistently  identified  as  the  most  significant  locus  with  the  greatest</w:t>
      </w:r>
      <w:r>
        <w:rPr>
          <w:spacing w:val="56"/>
          <w:w w:val="110"/>
        </w:rPr>
        <w:t xml:space="preserve"> </w:t>
      </w:r>
      <w:r>
        <w:rPr>
          <w:w w:val="110"/>
        </w:rPr>
        <w:t>e</w:t>
      </w:r>
      <w:r>
        <w:rPr>
          <w:rFonts w:ascii="Arial"/>
          <w:w w:val="110"/>
        </w:rPr>
        <w:t>ff</w:t>
      </w:r>
      <w:r>
        <w:rPr>
          <w:w w:val="110"/>
        </w:rPr>
        <w:t>ect</w:t>
      </w:r>
    </w:p>
    <w:p w14:paraId="12FA456B" w14:textId="77777777" w:rsidR="00F76AB2" w:rsidRDefault="00F76AB2">
      <w:pPr>
        <w:spacing w:line="415" w:lineRule="auto"/>
        <w:jc w:val="both"/>
        <w:sectPr w:rsidR="00F76AB2">
          <w:pgSz w:w="11910" w:h="16840"/>
          <w:pgMar w:top="1580" w:right="620" w:bottom="800" w:left="1680" w:header="1231" w:footer="615" w:gutter="0"/>
          <w:cols w:space="720"/>
        </w:sectPr>
      </w:pPr>
    </w:p>
    <w:p w14:paraId="2645D298" w14:textId="77777777" w:rsidR="00F76AB2" w:rsidRDefault="00F76AB2">
      <w:pPr>
        <w:pStyle w:val="BodyText"/>
        <w:rPr>
          <w:sz w:val="20"/>
        </w:rPr>
      </w:pPr>
    </w:p>
    <w:p w14:paraId="030FD5B1" w14:textId="77777777" w:rsidR="00C154A6" w:rsidRDefault="00B2285E">
      <w:pPr>
        <w:pStyle w:val="BodyText"/>
        <w:spacing w:before="225" w:line="415" w:lineRule="auto"/>
        <w:ind w:left="377" w:right="721"/>
        <w:jc w:val="both"/>
        <w:rPr>
          <w:ins w:id="186" w:author="Microsoft Office User" w:date="2018-12-20T22:05:00Z"/>
          <w:w w:val="110"/>
        </w:rPr>
      </w:pPr>
      <w:proofErr w:type="gramStart"/>
      <w:r>
        <w:rPr>
          <w:w w:val="110"/>
        </w:rPr>
        <w:t>size</w:t>
      </w:r>
      <w:proofErr w:type="gramEnd"/>
      <w:r>
        <w:rPr>
          <w:w w:val="110"/>
        </w:rPr>
        <w:t xml:space="preserve">. Additional MHC-I and MHC-II associations with disease risk have </w:t>
      </w:r>
      <w:r>
        <w:rPr>
          <w:spacing w:val="-3"/>
          <w:w w:val="110"/>
        </w:rPr>
        <w:t xml:space="preserve">been </w:t>
      </w:r>
      <w:r>
        <w:rPr>
          <w:w w:val="110"/>
        </w:rPr>
        <w:t xml:space="preserve">identified for </w:t>
      </w:r>
      <w:r>
        <w:rPr>
          <w:spacing w:val="-4"/>
          <w:w w:val="110"/>
        </w:rPr>
        <w:t xml:space="preserve">HLA-A, </w:t>
      </w:r>
      <w:r>
        <w:rPr>
          <w:spacing w:val="-3"/>
          <w:w w:val="110"/>
        </w:rPr>
        <w:t xml:space="preserve">HLA-B </w:t>
      </w:r>
      <w:r>
        <w:rPr>
          <w:w w:val="110"/>
        </w:rPr>
        <w:t xml:space="preserve">and </w:t>
      </w:r>
      <w:r>
        <w:rPr>
          <w:spacing w:val="-3"/>
          <w:w w:val="110"/>
        </w:rPr>
        <w:t xml:space="preserve">HLA-DQA1 </w:t>
      </w:r>
      <w:r>
        <w:rPr>
          <w:w w:val="110"/>
        </w:rPr>
        <w:t xml:space="preserve">through step-wise conditional </w:t>
      </w:r>
      <w:proofErr w:type="gramStart"/>
      <w:r>
        <w:rPr>
          <w:w w:val="110"/>
        </w:rPr>
        <w:t>analysis(</w:t>
      </w:r>
      <w:proofErr w:type="gramEnd"/>
      <w:r>
        <w:rPr>
          <w:w w:val="110"/>
        </w:rPr>
        <w:t xml:space="preserve">Okada et al. 2014). The </w:t>
      </w:r>
      <w:del w:id="187" w:author="Microsoft Office User" w:date="2018-12-20T22:03:00Z">
        <w:r w:rsidDel="00C154A6">
          <w:rPr>
            <w:w w:val="110"/>
          </w:rPr>
          <w:delText>information extracted from</w:delText>
        </w:r>
      </w:del>
      <w:proofErr w:type="spellStart"/>
      <w:ins w:id="188" w:author="Microsoft Office User" w:date="2018-12-20T22:03:00Z">
        <w:r w:rsidR="00C154A6">
          <w:rPr>
            <w:w w:val="110"/>
          </w:rPr>
          <w:t>informativeness</w:t>
        </w:r>
        <w:proofErr w:type="spellEnd"/>
        <w:r w:rsidR="00C154A6">
          <w:rPr>
            <w:w w:val="110"/>
          </w:rPr>
          <w:t xml:space="preserve"> of</w:t>
        </w:r>
      </w:ins>
      <w:r>
        <w:rPr>
          <w:w w:val="110"/>
        </w:rPr>
        <w:t xml:space="preserve"> </w:t>
      </w:r>
      <w:r>
        <w:rPr>
          <w:spacing w:val="-8"/>
          <w:w w:val="110"/>
        </w:rPr>
        <w:t xml:space="preserve">GWAS </w:t>
      </w:r>
      <w:del w:id="189" w:author="Microsoft Office User" w:date="2018-12-20T22:03:00Z">
        <w:r w:rsidDel="00C154A6">
          <w:rPr>
            <w:w w:val="110"/>
          </w:rPr>
          <w:delText xml:space="preserve">studies </w:delText>
        </w:r>
      </w:del>
      <w:proofErr w:type="gramStart"/>
      <w:r>
        <w:rPr>
          <w:w w:val="110"/>
        </w:rPr>
        <w:t>was significantly enhanced</w:t>
      </w:r>
      <w:proofErr w:type="gramEnd"/>
      <w:r>
        <w:rPr>
          <w:w w:val="110"/>
        </w:rPr>
        <w:t xml:space="preserve"> with the </w:t>
      </w:r>
      <w:del w:id="190" w:author="Microsoft Office User" w:date="2018-12-20T22:03:00Z">
        <w:r w:rsidDel="00C154A6">
          <w:rPr>
            <w:w w:val="110"/>
          </w:rPr>
          <w:delText xml:space="preserve">use of the </w:delText>
        </w:r>
      </w:del>
      <w:proofErr w:type="spellStart"/>
      <w:r>
        <w:rPr>
          <w:w w:val="110"/>
        </w:rPr>
        <w:t>Immunochip</w:t>
      </w:r>
      <w:proofErr w:type="spellEnd"/>
      <w:r>
        <w:rPr>
          <w:w w:val="110"/>
        </w:rPr>
        <w:t xml:space="preserve"> genotyping </w:t>
      </w:r>
      <w:del w:id="191" w:author="Microsoft Office User" w:date="2018-12-20T22:04:00Z">
        <w:r w:rsidDel="00C154A6">
          <w:rPr>
            <w:w w:val="110"/>
          </w:rPr>
          <w:delText>platform</w:delText>
        </w:r>
      </w:del>
      <w:ins w:id="192" w:author="Microsoft Office User" w:date="2018-12-20T22:04:00Z">
        <w:r w:rsidR="00C154A6">
          <w:rPr>
            <w:w w:val="110"/>
          </w:rPr>
          <w:t>chip</w:t>
        </w:r>
      </w:ins>
      <w:r>
        <w:rPr>
          <w:w w:val="110"/>
        </w:rPr>
        <w:t xml:space="preserve">, which covers 186 immune relevant loci identified in previous </w:t>
      </w:r>
      <w:r>
        <w:rPr>
          <w:spacing w:val="-8"/>
          <w:w w:val="110"/>
        </w:rPr>
        <w:t xml:space="preserve">GWAS </w:t>
      </w:r>
      <w:r>
        <w:rPr>
          <w:w w:val="110"/>
        </w:rPr>
        <w:t>studies across di</w:t>
      </w:r>
      <w:r>
        <w:rPr>
          <w:rFonts w:ascii="Arial" w:hAnsi="Arial"/>
          <w:w w:val="110"/>
        </w:rPr>
        <w:t>ff</w:t>
      </w:r>
      <w:r>
        <w:rPr>
          <w:w w:val="110"/>
        </w:rPr>
        <w:t xml:space="preserve">erent inflammatory diseases at a greater genotyping density </w:t>
      </w:r>
      <w:r>
        <w:rPr>
          <w:spacing w:val="-4"/>
          <w:w w:val="110"/>
        </w:rPr>
        <w:t>(</w:t>
      </w:r>
      <w:proofErr w:type="spellStart"/>
      <w:r>
        <w:rPr>
          <w:spacing w:val="-4"/>
          <w:w w:val="110"/>
        </w:rPr>
        <w:t>Tsoi</w:t>
      </w:r>
      <w:proofErr w:type="spellEnd"/>
      <w:r>
        <w:rPr>
          <w:spacing w:val="-4"/>
          <w:w w:val="110"/>
        </w:rPr>
        <w:t xml:space="preserve"> </w:t>
      </w:r>
      <w:r>
        <w:rPr>
          <w:w w:val="110"/>
        </w:rPr>
        <w:t xml:space="preserve">et al. 2012). The psoriasis </w:t>
      </w:r>
      <w:proofErr w:type="spellStart"/>
      <w:r>
        <w:rPr>
          <w:w w:val="110"/>
        </w:rPr>
        <w:t>Immunochip</w:t>
      </w:r>
      <w:proofErr w:type="spellEnd"/>
      <w:r>
        <w:rPr>
          <w:w w:val="110"/>
        </w:rPr>
        <w:t xml:space="preserve"> study uncovered fifteen new </w:t>
      </w:r>
      <w:r>
        <w:rPr>
          <w:spacing w:val="-3"/>
          <w:w w:val="110"/>
        </w:rPr>
        <w:t xml:space="preserve">associations, </w:t>
      </w:r>
      <w:r>
        <w:rPr>
          <w:w w:val="110"/>
        </w:rPr>
        <w:t xml:space="preserve">including the PSOR4 </w:t>
      </w:r>
      <w:r>
        <w:rPr>
          <w:i/>
          <w:w w:val="110"/>
        </w:rPr>
        <w:t xml:space="preserve">CARD14 </w:t>
      </w:r>
      <w:r>
        <w:rPr>
          <w:w w:val="110"/>
        </w:rPr>
        <w:t xml:space="preserve">and also included meta-analysis with the largest available psoriasis cohorts at the </w:t>
      </w:r>
      <w:proofErr w:type="gramStart"/>
      <w:r>
        <w:rPr>
          <w:spacing w:val="-3"/>
          <w:w w:val="110"/>
        </w:rPr>
        <w:t>time(</w:t>
      </w:r>
      <w:proofErr w:type="spellStart"/>
      <w:proofErr w:type="gramEnd"/>
      <w:r>
        <w:rPr>
          <w:spacing w:val="-3"/>
          <w:w w:val="110"/>
        </w:rPr>
        <w:t>Tsoi</w:t>
      </w:r>
      <w:proofErr w:type="spellEnd"/>
      <w:r>
        <w:rPr>
          <w:spacing w:val="-3"/>
          <w:w w:val="110"/>
        </w:rPr>
        <w:t xml:space="preserve">  </w:t>
      </w:r>
      <w:r>
        <w:rPr>
          <w:w w:val="110"/>
        </w:rPr>
        <w:t>et al. 2012).</w:t>
      </w:r>
      <w:r>
        <w:rPr>
          <w:spacing w:val="66"/>
          <w:w w:val="110"/>
        </w:rPr>
        <w:t xml:space="preserve"> </w:t>
      </w:r>
      <w:r>
        <w:rPr>
          <w:w w:val="110"/>
        </w:rPr>
        <w:t>This meta-</w:t>
      </w:r>
      <w:proofErr w:type="gramStart"/>
      <w:r>
        <w:rPr>
          <w:w w:val="110"/>
        </w:rPr>
        <w:t xml:space="preserve">analysis </w:t>
      </w:r>
      <w:r>
        <w:rPr>
          <w:spacing w:val="66"/>
          <w:w w:val="110"/>
        </w:rPr>
        <w:t xml:space="preserve"> </w:t>
      </w:r>
      <w:r>
        <w:rPr>
          <w:w w:val="110"/>
        </w:rPr>
        <w:t>has</w:t>
      </w:r>
      <w:proofErr w:type="gramEnd"/>
      <w:r>
        <w:rPr>
          <w:w w:val="110"/>
        </w:rPr>
        <w:t xml:space="preserve"> </w:t>
      </w:r>
      <w:ins w:id="193" w:author="Microsoft Office User" w:date="2018-12-20T22:04:00Z">
        <w:r w:rsidR="00C154A6">
          <w:rPr>
            <w:w w:val="110"/>
          </w:rPr>
          <w:t xml:space="preserve">since </w:t>
        </w:r>
      </w:ins>
      <w:r>
        <w:rPr>
          <w:w w:val="110"/>
        </w:rPr>
        <w:t xml:space="preserve">been further expanded yielding sixteen additional associations </w:t>
      </w:r>
      <w:del w:id="194" w:author="Microsoft Office User" w:date="2018-12-20T22:04:00Z">
        <w:r w:rsidDel="00C154A6">
          <w:rPr>
            <w:w w:val="110"/>
          </w:rPr>
          <w:delText xml:space="preserve">in the </w:delText>
        </w:r>
        <w:r w:rsidDel="00C154A6">
          <w:rPr>
            <w:spacing w:val="-4"/>
            <w:w w:val="110"/>
          </w:rPr>
          <w:delText xml:space="preserve">latest </w:delText>
        </w:r>
        <w:r w:rsidDel="00C154A6">
          <w:rPr>
            <w:w w:val="110"/>
          </w:rPr>
          <w:delText xml:space="preserve">study </w:delText>
        </w:r>
      </w:del>
      <w:r>
        <w:rPr>
          <w:w w:val="110"/>
        </w:rPr>
        <w:t xml:space="preserve">and reinforcing the importance of </w:t>
      </w:r>
      <w:proofErr w:type="spellStart"/>
      <w:r>
        <w:rPr>
          <w:w w:val="110"/>
        </w:rPr>
        <w:t>NF</w:t>
      </w:r>
      <w:r>
        <w:rPr>
          <w:i/>
          <w:w w:val="110"/>
        </w:rPr>
        <w:t>κ</w:t>
      </w:r>
      <w:r>
        <w:rPr>
          <w:w w:val="110"/>
        </w:rPr>
        <w:t>B</w:t>
      </w:r>
      <w:proofErr w:type="spellEnd"/>
      <w:r>
        <w:rPr>
          <w:w w:val="110"/>
        </w:rPr>
        <w:t xml:space="preserve"> and cytotoxicity pathways in disease pathophysiology </w:t>
      </w:r>
      <w:r>
        <w:rPr>
          <w:spacing w:val="-4"/>
          <w:w w:val="110"/>
        </w:rPr>
        <w:t>(</w:t>
      </w:r>
      <w:proofErr w:type="spellStart"/>
      <w:r>
        <w:rPr>
          <w:spacing w:val="-4"/>
          <w:w w:val="110"/>
        </w:rPr>
        <w:t>Tsoi</w:t>
      </w:r>
      <w:proofErr w:type="spellEnd"/>
      <w:r>
        <w:rPr>
          <w:spacing w:val="-4"/>
          <w:w w:val="110"/>
        </w:rPr>
        <w:t xml:space="preserve"> </w:t>
      </w:r>
      <w:r>
        <w:rPr>
          <w:w w:val="110"/>
        </w:rPr>
        <w:t xml:space="preserve">et al. 2015; </w:t>
      </w:r>
      <w:proofErr w:type="spellStart"/>
      <w:r>
        <w:rPr>
          <w:spacing w:val="-5"/>
          <w:w w:val="110"/>
        </w:rPr>
        <w:t>Tsoi</w:t>
      </w:r>
      <w:proofErr w:type="spellEnd"/>
      <w:r>
        <w:rPr>
          <w:spacing w:val="-5"/>
          <w:w w:val="110"/>
        </w:rPr>
        <w:t xml:space="preserve"> </w:t>
      </w:r>
      <w:r>
        <w:rPr>
          <w:w w:val="110"/>
        </w:rPr>
        <w:t xml:space="preserve">et al. 2017). </w:t>
      </w:r>
      <w:commentRangeStart w:id="195"/>
      <w:r>
        <w:rPr>
          <w:w w:val="110"/>
        </w:rPr>
        <w:t xml:space="preserve">Meta-analysis of </w:t>
      </w:r>
      <w:r>
        <w:rPr>
          <w:spacing w:val="-8"/>
          <w:w w:val="110"/>
        </w:rPr>
        <w:t xml:space="preserve">GWAS </w:t>
      </w:r>
      <w:r>
        <w:rPr>
          <w:w w:val="110"/>
        </w:rPr>
        <w:t xml:space="preserve">across Caucasian and Chinese populations has demonstrated the </w:t>
      </w:r>
      <w:r>
        <w:rPr>
          <w:spacing w:val="-5"/>
          <w:w w:val="110"/>
        </w:rPr>
        <w:t>value</w:t>
      </w:r>
      <w:r>
        <w:rPr>
          <w:spacing w:val="56"/>
          <w:w w:val="110"/>
        </w:rPr>
        <w:t xml:space="preserve"> </w:t>
      </w:r>
      <w:r>
        <w:rPr>
          <w:w w:val="110"/>
        </w:rPr>
        <w:t xml:space="preserve">of </w:t>
      </w:r>
      <w:del w:id="196" w:author="Microsoft Office User" w:date="2018-12-20T22:04:00Z">
        <w:r w:rsidDel="00C154A6">
          <w:rPr>
            <w:w w:val="110"/>
          </w:rPr>
          <w:delText xml:space="preserve">this </w:delText>
        </w:r>
      </w:del>
      <w:ins w:id="197" w:author="Microsoft Office User" w:date="2018-12-20T22:04:00Z">
        <w:r w:rsidR="00C154A6">
          <w:rPr>
            <w:w w:val="110"/>
          </w:rPr>
          <w:t xml:space="preserve">a </w:t>
        </w:r>
      </w:ins>
      <w:r>
        <w:rPr>
          <w:w w:val="110"/>
        </w:rPr>
        <w:t>trans-ethnic approach to identify new associations and understand the di</w:t>
      </w:r>
      <w:r>
        <w:rPr>
          <w:rFonts w:ascii="Arial" w:hAnsi="Arial"/>
          <w:w w:val="110"/>
        </w:rPr>
        <w:t>ff</w:t>
      </w:r>
      <w:r>
        <w:rPr>
          <w:w w:val="110"/>
        </w:rPr>
        <w:t>erences in the genetic associations contributing to disease risk in di</w:t>
      </w:r>
      <w:r>
        <w:rPr>
          <w:rFonts w:ascii="Arial" w:hAnsi="Arial"/>
          <w:w w:val="110"/>
        </w:rPr>
        <w:t>ff</w:t>
      </w:r>
      <w:r>
        <w:rPr>
          <w:w w:val="110"/>
        </w:rPr>
        <w:t xml:space="preserve">erent populations (Yin et al. 2015). </w:t>
      </w:r>
      <w:commentRangeEnd w:id="195"/>
      <w:r w:rsidR="00C154A6">
        <w:rPr>
          <w:rStyle w:val="CommentReference"/>
        </w:rPr>
        <w:commentReference w:id="195"/>
      </w:r>
    </w:p>
    <w:p w14:paraId="5FACD7F3" w14:textId="4BFA6F94" w:rsidR="00F76AB2" w:rsidRDefault="00B2285E">
      <w:pPr>
        <w:pStyle w:val="BodyText"/>
        <w:spacing w:before="225" w:line="415" w:lineRule="auto"/>
        <w:ind w:left="377" w:right="721"/>
        <w:jc w:val="both"/>
      </w:pPr>
      <w:r>
        <w:rPr>
          <w:w w:val="110"/>
        </w:rPr>
        <w:t>The importance of conducting independent</w:t>
      </w:r>
      <w:r>
        <w:rPr>
          <w:spacing w:val="-33"/>
          <w:w w:val="110"/>
        </w:rPr>
        <w:t xml:space="preserve"> </w:t>
      </w:r>
      <w:r>
        <w:rPr>
          <w:spacing w:val="-11"/>
          <w:w w:val="110"/>
        </w:rPr>
        <w:t xml:space="preserve">GWAS </w:t>
      </w:r>
      <w:r>
        <w:rPr>
          <w:w w:val="110"/>
        </w:rPr>
        <w:t xml:space="preserve">for psoriasis and </w:t>
      </w:r>
      <w:proofErr w:type="spellStart"/>
      <w:r>
        <w:rPr>
          <w:spacing w:val="-4"/>
          <w:w w:val="110"/>
        </w:rPr>
        <w:t>PsA</w:t>
      </w:r>
      <w:proofErr w:type="spellEnd"/>
      <w:r>
        <w:rPr>
          <w:spacing w:val="-4"/>
          <w:w w:val="110"/>
        </w:rPr>
        <w:t xml:space="preserve"> </w:t>
      </w:r>
      <w:r>
        <w:rPr>
          <w:w w:val="110"/>
        </w:rPr>
        <w:t>has been shown by di</w:t>
      </w:r>
      <w:r>
        <w:rPr>
          <w:rFonts w:ascii="Arial" w:hAnsi="Arial"/>
          <w:w w:val="110"/>
        </w:rPr>
        <w:t>ff</w:t>
      </w:r>
      <w:r>
        <w:rPr>
          <w:w w:val="110"/>
        </w:rPr>
        <w:t xml:space="preserve">erences in </w:t>
      </w:r>
      <w:r>
        <w:rPr>
          <w:spacing w:val="-3"/>
          <w:w w:val="110"/>
        </w:rPr>
        <w:t xml:space="preserve">HLA-C </w:t>
      </w:r>
      <w:r>
        <w:rPr>
          <w:w w:val="110"/>
        </w:rPr>
        <w:t xml:space="preserve">and </w:t>
      </w:r>
      <w:r>
        <w:rPr>
          <w:spacing w:val="-3"/>
          <w:w w:val="110"/>
        </w:rPr>
        <w:t xml:space="preserve">HLA-B </w:t>
      </w:r>
      <w:proofErr w:type="gramStart"/>
      <w:r>
        <w:rPr>
          <w:w w:val="110"/>
        </w:rPr>
        <w:t>alleles</w:t>
      </w:r>
      <w:proofErr w:type="gramEnd"/>
      <w:r>
        <w:rPr>
          <w:w w:val="110"/>
        </w:rPr>
        <w:t xml:space="preserve"> frequencies</w:t>
      </w:r>
      <w:r w:rsidR="00801441">
        <w:rPr>
          <w:w w:val="110"/>
        </w:rPr>
        <w:t xml:space="preserve">. </w:t>
      </w:r>
      <w:proofErr w:type="gramStart"/>
      <w:r w:rsidR="00801441">
        <w:rPr>
          <w:w w:val="110"/>
        </w:rPr>
        <w:t>Interestingly</w:t>
      </w:r>
      <w:r w:rsidR="00C26308">
        <w:rPr>
          <w:w w:val="110"/>
        </w:rPr>
        <w:t xml:space="preserve"> comparative higher association </w:t>
      </w:r>
      <w:r w:rsidR="00E05CA6">
        <w:rPr>
          <w:w w:val="110"/>
        </w:rPr>
        <w:t>with</w:t>
      </w:r>
      <w:r w:rsidR="00C26308">
        <w:rPr>
          <w:w w:val="110"/>
        </w:rPr>
        <w:t xml:space="preserve"> HLA-B</w:t>
      </w:r>
      <w:r w:rsidR="00E05CA6">
        <w:rPr>
          <w:w w:val="110"/>
        </w:rPr>
        <w:t xml:space="preserve"> </w:t>
      </w:r>
      <w:r w:rsidR="00F46B92">
        <w:rPr>
          <w:w w:val="110"/>
        </w:rPr>
        <w:t xml:space="preserve">has been found </w:t>
      </w:r>
      <w:r w:rsidR="00E05CA6">
        <w:rPr>
          <w:w w:val="110"/>
        </w:rPr>
        <w:t>in</w:t>
      </w:r>
      <w:r w:rsidR="00C26308">
        <w:rPr>
          <w:w w:val="110"/>
        </w:rPr>
        <w:t xml:space="preserve"> </w:t>
      </w:r>
      <w:proofErr w:type="spellStart"/>
      <w:r w:rsidR="00C26308">
        <w:rPr>
          <w:w w:val="110"/>
        </w:rPr>
        <w:t>PsA</w:t>
      </w:r>
      <w:proofErr w:type="spellEnd"/>
      <w:r w:rsidR="00C26308">
        <w:rPr>
          <w:w w:val="110"/>
        </w:rPr>
        <w:t xml:space="preserve"> </w:t>
      </w:r>
      <w:r w:rsidR="00F91626">
        <w:rPr>
          <w:w w:val="110"/>
        </w:rPr>
        <w:t xml:space="preserve">individuals </w:t>
      </w:r>
      <w:r w:rsidR="00F46B92">
        <w:rPr>
          <w:w w:val="110"/>
        </w:rPr>
        <w:t>compared to</w:t>
      </w:r>
      <w:r w:rsidR="00C26308">
        <w:rPr>
          <w:w w:val="110"/>
        </w:rPr>
        <w:t xml:space="preserve"> psoriasis patients </w:t>
      </w:r>
      <w:r w:rsidR="00F91626">
        <w:rPr>
          <w:w w:val="110"/>
        </w:rPr>
        <w:t>not developing</w:t>
      </w:r>
      <w:r w:rsidR="00C26308">
        <w:rPr>
          <w:w w:val="110"/>
        </w:rPr>
        <w:t xml:space="preserve"> joint </w:t>
      </w:r>
      <w:r w:rsidR="00F46B92">
        <w:rPr>
          <w:w w:val="110"/>
        </w:rPr>
        <w:t>inflammation</w:t>
      </w:r>
      <w:r w:rsidR="00801441">
        <w:rPr>
          <w:w w:val="110"/>
        </w:rPr>
        <w:t xml:space="preserve"> </w:t>
      </w:r>
      <w:r>
        <w:rPr>
          <w:w w:val="110"/>
        </w:rPr>
        <w:t xml:space="preserve"> </w:t>
      </w:r>
      <w:moveFromRangeStart w:id="198" w:author="Alicia Lledolara" w:date="2018-12-27T12:43:00Z" w:name="move533677959"/>
      <w:moveFrom w:id="199" w:author="Alicia Lledolara" w:date="2018-12-27T12:43:00Z">
        <w:r w:rsidDel="008457F1">
          <w:rPr>
            <w:w w:val="110"/>
          </w:rPr>
          <w:t xml:space="preserve">(Winchester et al. 2012; </w:t>
        </w:r>
        <w:r w:rsidDel="008457F1">
          <w:rPr>
            <w:spacing w:val="-3"/>
            <w:w w:val="110"/>
          </w:rPr>
          <w:t xml:space="preserve">Okada  </w:t>
        </w:r>
        <w:r w:rsidDel="008457F1">
          <w:rPr>
            <w:w w:val="110"/>
          </w:rPr>
          <w:t>et al. 2014)</w:t>
        </w:r>
      </w:moveFrom>
      <w:moveFromRangeEnd w:id="198"/>
      <w:r w:rsidR="00C154A6">
        <w:rPr>
          <w:w w:val="110"/>
        </w:rPr>
        <w:t xml:space="preserve"> </w:t>
      </w:r>
      <w:del w:id="200" w:author="Alicia Lledolara" w:date="2018-12-27T12:51:00Z">
        <w:r w:rsidR="00C154A6" w:rsidDel="00C26308">
          <w:rPr>
            <w:w w:val="110"/>
          </w:rPr>
          <w:delText>and s</w:delText>
        </w:r>
      </w:del>
      <w:ins w:id="201" w:author="Alicia Lledolara" w:date="2018-12-27T12:53:00Z">
        <w:r w:rsidR="00F91626">
          <w:rPr>
            <w:w w:val="110"/>
          </w:rPr>
          <w:t>.</w:t>
        </w:r>
      </w:ins>
      <w:ins w:id="202" w:author="Alicia Lledolara" w:date="2018-12-27T12:51:00Z">
        <w:r w:rsidR="00C26308">
          <w:rPr>
            <w:w w:val="110"/>
          </w:rPr>
          <w:t>S</w:t>
        </w:r>
      </w:ins>
      <w:r w:rsidR="00C154A6">
        <w:rPr>
          <w:w w:val="110"/>
        </w:rPr>
        <w:t xml:space="preserve">pecific </w:t>
      </w:r>
      <w:r>
        <w:rPr>
          <w:w w:val="110"/>
        </w:rPr>
        <w:t>association</w:t>
      </w:r>
      <w:r w:rsidR="00C154A6">
        <w:rPr>
          <w:w w:val="110"/>
        </w:rPr>
        <w:t>s</w:t>
      </w:r>
      <w:r>
        <w:rPr>
          <w:w w:val="110"/>
        </w:rPr>
        <w:t xml:space="preserve"> </w:t>
      </w:r>
      <w:r w:rsidR="00C154A6">
        <w:rPr>
          <w:w w:val="110"/>
        </w:rPr>
        <w:t>for</w:t>
      </w:r>
      <w:r w:rsidR="00C154A6">
        <w:rPr>
          <w:spacing w:val="-23"/>
          <w:w w:val="110"/>
        </w:rPr>
        <w:t xml:space="preserve"> </w:t>
      </w:r>
      <w:proofErr w:type="spellStart"/>
      <w:r>
        <w:rPr>
          <w:spacing w:val="-4"/>
          <w:w w:val="110"/>
        </w:rPr>
        <w:t>PsA</w:t>
      </w:r>
      <w:proofErr w:type="spellEnd"/>
      <w:r>
        <w:rPr>
          <w:spacing w:val="-23"/>
          <w:w w:val="110"/>
        </w:rPr>
        <w:t xml:space="preserve"> </w:t>
      </w:r>
      <w:r w:rsidR="00C154A6">
        <w:rPr>
          <w:w w:val="110"/>
        </w:rPr>
        <w:t>with</w:t>
      </w:r>
      <w:r>
        <w:rPr>
          <w:spacing w:val="-23"/>
          <w:w w:val="110"/>
        </w:rPr>
        <w:t xml:space="preserve"> </w:t>
      </w:r>
      <w:r>
        <w:rPr>
          <w:i/>
          <w:w w:val="110"/>
        </w:rPr>
        <w:t>TRAF3IP</w:t>
      </w:r>
      <w:r>
        <w:rPr>
          <w:w w:val="110"/>
        </w:rPr>
        <w:t>,</w:t>
      </w:r>
      <w:r>
        <w:rPr>
          <w:spacing w:val="-23"/>
          <w:w w:val="110"/>
        </w:rPr>
        <w:t xml:space="preserve"> </w:t>
      </w:r>
      <w:r>
        <w:rPr>
          <w:i/>
          <w:w w:val="110"/>
        </w:rPr>
        <w:t>IFNLR1</w:t>
      </w:r>
      <w:r>
        <w:rPr>
          <w:w w:val="110"/>
        </w:rPr>
        <w:t>,</w:t>
      </w:r>
      <w:r>
        <w:rPr>
          <w:spacing w:val="-22"/>
          <w:w w:val="110"/>
        </w:rPr>
        <w:t xml:space="preserve"> </w:t>
      </w:r>
      <w:r>
        <w:rPr>
          <w:i/>
          <w:w w:val="110"/>
        </w:rPr>
        <w:t xml:space="preserve">IFIH1 </w:t>
      </w:r>
      <w:r>
        <w:rPr>
          <w:w w:val="110"/>
        </w:rPr>
        <w:t>and</w:t>
      </w:r>
      <w:r>
        <w:rPr>
          <w:spacing w:val="-15"/>
          <w:w w:val="110"/>
        </w:rPr>
        <w:t xml:space="preserve"> </w:t>
      </w:r>
      <w:r>
        <w:rPr>
          <w:i/>
          <w:w w:val="110"/>
        </w:rPr>
        <w:t>NFKBIA</w:t>
      </w:r>
      <w:r>
        <w:rPr>
          <w:i/>
          <w:spacing w:val="-14"/>
          <w:w w:val="110"/>
        </w:rPr>
        <w:t xml:space="preserve"> </w:t>
      </w:r>
      <w:r w:rsidR="00B77F93">
        <w:rPr>
          <w:spacing w:val="-14"/>
          <w:w w:val="110"/>
        </w:rPr>
        <w:t xml:space="preserve">(previously reported as psoriasis loci) </w:t>
      </w:r>
      <w:r>
        <w:rPr>
          <w:w w:val="110"/>
        </w:rPr>
        <w:t>as</w:t>
      </w:r>
      <w:r>
        <w:rPr>
          <w:spacing w:val="-14"/>
          <w:w w:val="110"/>
        </w:rPr>
        <w:t xml:space="preserve"> </w:t>
      </w:r>
      <w:r>
        <w:rPr>
          <w:w w:val="110"/>
        </w:rPr>
        <w:t>well</w:t>
      </w:r>
      <w:r>
        <w:rPr>
          <w:spacing w:val="-14"/>
          <w:w w:val="110"/>
        </w:rPr>
        <w:t xml:space="preserve"> </w:t>
      </w:r>
      <w:r>
        <w:rPr>
          <w:w w:val="110"/>
        </w:rPr>
        <w:t>as</w:t>
      </w:r>
      <w:r>
        <w:rPr>
          <w:spacing w:val="-14"/>
          <w:w w:val="110"/>
        </w:rPr>
        <w:t xml:space="preserve"> </w:t>
      </w:r>
      <w:proofErr w:type="spellStart"/>
      <w:r>
        <w:rPr>
          <w:w w:val="110"/>
        </w:rPr>
        <w:t>PsA</w:t>
      </w:r>
      <w:proofErr w:type="spellEnd"/>
      <w:r>
        <w:rPr>
          <w:w w:val="110"/>
        </w:rPr>
        <w:t>-specific</w:t>
      </w:r>
      <w:r>
        <w:rPr>
          <w:spacing w:val="-14"/>
          <w:w w:val="110"/>
        </w:rPr>
        <w:t xml:space="preserve"> </w:t>
      </w:r>
      <w:r>
        <w:rPr>
          <w:w w:val="110"/>
        </w:rPr>
        <w:t>independent</w:t>
      </w:r>
      <w:r>
        <w:rPr>
          <w:spacing w:val="-14"/>
          <w:w w:val="110"/>
        </w:rPr>
        <w:t xml:space="preserve"> </w:t>
      </w:r>
      <w:r>
        <w:rPr>
          <w:w w:val="110"/>
        </w:rPr>
        <w:t>signals</w:t>
      </w:r>
      <w:r>
        <w:rPr>
          <w:spacing w:val="-14"/>
          <w:w w:val="110"/>
        </w:rPr>
        <w:t xml:space="preserve"> </w:t>
      </w:r>
      <w:r>
        <w:rPr>
          <w:w w:val="110"/>
        </w:rPr>
        <w:t>for</w:t>
      </w:r>
      <w:r>
        <w:rPr>
          <w:spacing w:val="-14"/>
          <w:w w:val="110"/>
        </w:rPr>
        <w:t xml:space="preserve"> </w:t>
      </w:r>
      <w:r>
        <w:rPr>
          <w:i/>
          <w:w w:val="110"/>
        </w:rPr>
        <w:t>IL23R</w:t>
      </w:r>
      <w:r>
        <w:rPr>
          <w:i/>
          <w:spacing w:val="-14"/>
          <w:w w:val="110"/>
        </w:rPr>
        <w:t xml:space="preserve"> </w:t>
      </w:r>
      <w:r>
        <w:rPr>
          <w:w w:val="110"/>
        </w:rPr>
        <w:t>and</w:t>
      </w:r>
      <w:r>
        <w:rPr>
          <w:spacing w:val="-14"/>
          <w:w w:val="110"/>
        </w:rPr>
        <w:t xml:space="preserve"> </w:t>
      </w:r>
      <w:r>
        <w:rPr>
          <w:i/>
          <w:spacing w:val="-3"/>
          <w:w w:val="110"/>
        </w:rPr>
        <w:t>TNFAIP3</w:t>
      </w:r>
      <w:ins w:id="203" w:author="Alicia Lledolara" w:date="2018-12-27T12:43:00Z">
        <w:r w:rsidR="008457F1">
          <w:rPr>
            <w:i/>
            <w:spacing w:val="-3"/>
            <w:w w:val="110"/>
          </w:rPr>
          <w:t xml:space="preserve"> </w:t>
        </w:r>
      </w:ins>
      <w:ins w:id="204" w:author="Alicia Lledolara" w:date="2018-12-27T12:54:00Z">
        <w:r w:rsidR="00EB679C">
          <w:rPr>
            <w:i/>
            <w:spacing w:val="-3"/>
            <w:w w:val="110"/>
          </w:rPr>
          <w:t xml:space="preserve">have also been </w:t>
        </w:r>
      </w:ins>
      <w:ins w:id="205" w:author="Alicia Lledolara" w:date="2018-12-27T12:55:00Z">
        <w:r w:rsidR="0018306A">
          <w:rPr>
            <w:i/>
            <w:spacing w:val="-3"/>
            <w:w w:val="110"/>
          </w:rPr>
          <w:t>demonstrated</w:t>
        </w:r>
      </w:ins>
      <w:ins w:id="206" w:author="Alicia Lledolara" w:date="2018-12-27T12:53:00Z">
        <w:r w:rsidR="00EB679C">
          <w:rPr>
            <w:i/>
            <w:spacing w:val="-3"/>
            <w:w w:val="110"/>
          </w:rPr>
          <w:t xml:space="preserve"> </w:t>
        </w:r>
      </w:ins>
      <w:moveToRangeStart w:id="207" w:author="Alicia Lledolara" w:date="2018-12-27T12:43:00Z" w:name="move533677959"/>
      <w:moveTo w:id="208" w:author="Alicia Lledolara" w:date="2018-12-27T12:43:00Z">
        <w:r w:rsidR="008457F1">
          <w:rPr>
            <w:w w:val="110"/>
          </w:rPr>
          <w:t xml:space="preserve">(Winchester et al. 2012; </w:t>
        </w:r>
        <w:r w:rsidR="008457F1">
          <w:rPr>
            <w:spacing w:val="-3"/>
            <w:w w:val="110"/>
          </w:rPr>
          <w:t xml:space="preserve">Okada  </w:t>
        </w:r>
        <w:r w:rsidR="008457F1">
          <w:rPr>
            <w:w w:val="110"/>
          </w:rPr>
          <w:t>et al. 2014)</w:t>
        </w:r>
      </w:moveTo>
      <w:moveToRangeEnd w:id="207"/>
      <w:r>
        <w:rPr>
          <w:i/>
          <w:spacing w:val="-3"/>
          <w:w w:val="110"/>
        </w:rPr>
        <w:t xml:space="preserve"> </w:t>
      </w:r>
      <w:r>
        <w:rPr>
          <w:w w:val="110"/>
        </w:rPr>
        <w:t>(</w:t>
      </w:r>
      <w:proofErr w:type="spellStart"/>
      <w:r>
        <w:rPr>
          <w:w w:val="110"/>
        </w:rPr>
        <w:t>Ellinghaus</w:t>
      </w:r>
      <w:proofErr w:type="spellEnd"/>
      <w:r>
        <w:rPr>
          <w:w w:val="110"/>
        </w:rPr>
        <w:t xml:space="preserve"> et al. 2010; Stuart et al. 2015</w:t>
      </w:r>
      <w:del w:id="209" w:author="Alicia Lledolara" w:date="2018-12-27T12:55:00Z">
        <w:r w:rsidDel="0018306A">
          <w:rPr>
            <w:w w:val="110"/>
          </w:rPr>
          <w:delText>)</w:delText>
        </w:r>
      </w:del>
      <w:ins w:id="210" w:author="Microsoft Office User" w:date="2018-12-20T22:08:00Z">
        <w:del w:id="211" w:author="Alicia Lledolara" w:date="2018-12-27T12:55:00Z">
          <w:r w:rsidR="00B77F93" w:rsidDel="0018306A">
            <w:rPr>
              <w:w w:val="110"/>
            </w:rPr>
            <w:delText xml:space="preserve">, </w:delText>
          </w:r>
        </w:del>
      </w:ins>
      <w:del w:id="212" w:author="Alicia Lledolara" w:date="2018-12-27T12:55:00Z">
        <w:r w:rsidDel="0018306A">
          <w:rPr>
            <w:spacing w:val="-4"/>
            <w:w w:val="110"/>
          </w:rPr>
          <w:delText xml:space="preserve">Lately, </w:delText>
        </w:r>
        <w:r w:rsidDel="00382FEF">
          <w:rPr>
            <w:spacing w:val="-4"/>
            <w:w w:val="110"/>
          </w:rPr>
          <w:delText xml:space="preserve">PsA </w:delText>
        </w:r>
      </w:del>
      <w:r w:rsidR="00382FEF">
        <w:rPr>
          <w:spacing w:val="-4"/>
          <w:w w:val="110"/>
        </w:rPr>
        <w:t>Immunochip</w:t>
      </w:r>
      <w:r w:rsidR="00382FEF">
        <w:rPr>
          <w:spacing w:val="-4"/>
          <w:w w:val="110"/>
        </w:rPr>
        <w:t xml:space="preserve"> </w:t>
      </w:r>
      <w:r>
        <w:rPr>
          <w:spacing w:val="-8"/>
          <w:w w:val="110"/>
        </w:rPr>
        <w:t xml:space="preserve">GWAS </w:t>
      </w:r>
      <w:r w:rsidR="00382FEF">
        <w:rPr>
          <w:w w:val="110"/>
        </w:rPr>
        <w:t xml:space="preserve">including only </w:t>
      </w:r>
      <w:proofErr w:type="spellStart"/>
      <w:r w:rsidR="00382FEF">
        <w:rPr>
          <w:w w:val="110"/>
        </w:rPr>
        <w:t>PsA</w:t>
      </w:r>
      <w:proofErr w:type="spellEnd"/>
      <w:r w:rsidR="00382FEF">
        <w:rPr>
          <w:w w:val="110"/>
        </w:rPr>
        <w:t xml:space="preserve"> phenotype</w:t>
      </w:r>
      <w:r w:rsidR="00496ABF">
        <w:rPr>
          <w:w w:val="110"/>
        </w:rPr>
        <w:t xml:space="preserve"> </w:t>
      </w:r>
      <w:r>
        <w:rPr>
          <w:w w:val="110"/>
        </w:rPr>
        <w:t xml:space="preserve">revealed a specific association in chromosome 5q31 </w:t>
      </w:r>
      <w:r w:rsidR="00496ABF">
        <w:rPr>
          <w:w w:val="110"/>
        </w:rPr>
        <w:t xml:space="preserve">not previously reported </w:t>
      </w:r>
      <w:r>
        <w:rPr>
          <w:w w:val="110"/>
        </w:rPr>
        <w:t>(Bowes</w:t>
      </w:r>
      <w:r>
        <w:rPr>
          <w:spacing w:val="-7"/>
          <w:w w:val="110"/>
        </w:rPr>
        <w:t xml:space="preserve"> </w:t>
      </w:r>
      <w:r>
        <w:rPr>
          <w:w w:val="110"/>
        </w:rPr>
        <w:t>et</w:t>
      </w:r>
      <w:r>
        <w:rPr>
          <w:spacing w:val="-8"/>
          <w:w w:val="110"/>
        </w:rPr>
        <w:t xml:space="preserve"> </w:t>
      </w:r>
      <w:r>
        <w:rPr>
          <w:w w:val="110"/>
        </w:rPr>
        <w:t>al.</w:t>
      </w:r>
      <w:r>
        <w:rPr>
          <w:spacing w:val="-7"/>
          <w:w w:val="110"/>
        </w:rPr>
        <w:t xml:space="preserve"> </w:t>
      </w:r>
      <w:r>
        <w:rPr>
          <w:w w:val="110"/>
        </w:rPr>
        <w:t>2015).</w:t>
      </w:r>
      <w:proofErr w:type="gramEnd"/>
    </w:p>
    <w:p w14:paraId="04E5711A" w14:textId="77777777" w:rsidR="00F76AB2" w:rsidRDefault="00F76AB2">
      <w:pPr>
        <w:spacing w:line="415" w:lineRule="auto"/>
        <w:jc w:val="both"/>
        <w:sectPr w:rsidR="00F76AB2">
          <w:pgSz w:w="11910" w:h="16840"/>
          <w:pgMar w:top="1580" w:right="620" w:bottom="800" w:left="1680" w:header="1231" w:footer="615" w:gutter="0"/>
          <w:cols w:space="720"/>
        </w:sectPr>
      </w:pPr>
    </w:p>
    <w:p w14:paraId="7130B488" w14:textId="77777777" w:rsidR="00F76AB2" w:rsidRDefault="00F76AB2">
      <w:pPr>
        <w:pStyle w:val="BodyText"/>
        <w:rPr>
          <w:sz w:val="20"/>
        </w:rPr>
      </w:pPr>
    </w:p>
    <w:p w14:paraId="748AA72F" w14:textId="77777777" w:rsidR="00F76AB2" w:rsidRDefault="00F76AB2">
      <w:pPr>
        <w:pStyle w:val="BodyText"/>
        <w:rPr>
          <w:sz w:val="20"/>
        </w:rPr>
      </w:pPr>
    </w:p>
    <w:p w14:paraId="063CB7EE" w14:textId="77777777" w:rsidR="00F76AB2" w:rsidRDefault="00F76AB2">
      <w:pPr>
        <w:pStyle w:val="BodyText"/>
        <w:rPr>
          <w:sz w:val="20"/>
        </w:rPr>
      </w:pPr>
    </w:p>
    <w:p w14:paraId="6268D0B1" w14:textId="77777777" w:rsidR="00F76AB2" w:rsidRDefault="00F76AB2">
      <w:pPr>
        <w:pStyle w:val="BodyText"/>
        <w:rPr>
          <w:sz w:val="20"/>
        </w:rPr>
      </w:pPr>
    </w:p>
    <w:p w14:paraId="6A1B0F15" w14:textId="77777777" w:rsidR="00F76AB2" w:rsidRDefault="00F76AB2">
      <w:pPr>
        <w:pStyle w:val="BodyText"/>
        <w:rPr>
          <w:sz w:val="20"/>
        </w:rPr>
      </w:pPr>
    </w:p>
    <w:p w14:paraId="2B1E9157" w14:textId="77777777" w:rsidR="00F76AB2" w:rsidRDefault="00F76AB2">
      <w:pPr>
        <w:pStyle w:val="BodyText"/>
        <w:rPr>
          <w:sz w:val="20"/>
        </w:rPr>
      </w:pPr>
    </w:p>
    <w:p w14:paraId="4EBA81FC" w14:textId="77777777" w:rsidR="00F76AB2" w:rsidRDefault="00F76AB2">
      <w:pPr>
        <w:pStyle w:val="BodyText"/>
        <w:rPr>
          <w:sz w:val="20"/>
        </w:rPr>
      </w:pPr>
    </w:p>
    <w:p w14:paraId="6419700B" w14:textId="77777777" w:rsidR="00F76AB2" w:rsidRDefault="00F76AB2">
      <w:pPr>
        <w:pStyle w:val="BodyText"/>
        <w:rPr>
          <w:sz w:val="20"/>
        </w:rPr>
      </w:pPr>
    </w:p>
    <w:p w14:paraId="3EEC4B7C" w14:textId="77777777" w:rsidR="00F76AB2" w:rsidRDefault="00F76AB2">
      <w:pPr>
        <w:pStyle w:val="BodyText"/>
        <w:spacing w:before="2"/>
        <w:rPr>
          <w:sz w:val="20"/>
        </w:rPr>
      </w:pPr>
    </w:p>
    <w:p w14:paraId="0A18A6B2" w14:textId="77777777" w:rsidR="00F76AB2" w:rsidRDefault="00CD561F">
      <w:pPr>
        <w:spacing w:before="97" w:line="249" w:lineRule="auto"/>
        <w:ind w:left="103" w:right="106"/>
        <w:jc w:val="both"/>
      </w:pPr>
      <w:r>
        <w:rPr>
          <w:noProof/>
        </w:rPr>
        <mc:AlternateContent>
          <mc:Choice Requires="wps">
            <w:drawing>
              <wp:anchor distT="0" distB="0" distL="114300" distR="114300" simplePos="0" relativeHeight="251651584" behindDoc="0" locked="0" layoutInCell="1" allowOverlap="1" wp14:anchorId="2CAEE54E" wp14:editId="36FDF954">
                <wp:simplePos x="0" y="0"/>
                <wp:positionH relativeFrom="page">
                  <wp:posOffset>565150</wp:posOffset>
                </wp:positionH>
                <wp:positionV relativeFrom="paragraph">
                  <wp:posOffset>-12700</wp:posOffset>
                </wp:positionV>
                <wp:extent cx="0" cy="5400040"/>
                <wp:effectExtent l="0" t="0" r="0" b="0"/>
                <wp:wrapNone/>
                <wp:docPr id="8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0004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C576D1" id="Line 64"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5pt,-1pt" to="44.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" strokeweight=".17569mm">
                <o:lock v:ext="edit" shapetype="f"/>
                <w10:wrap anchorx="page"/>
              </v:line>
            </w:pict>
          </mc:Fallback>
        </mc:AlternateContent>
      </w:r>
      <w:r w:rsidR="00B2285E">
        <w:rPr>
          <w:spacing w:val="-4"/>
          <w:w w:val="110"/>
        </w:rPr>
        <w:t xml:space="preserve">Table </w:t>
      </w:r>
      <w:r w:rsidR="00B2285E">
        <w:rPr>
          <w:w w:val="110"/>
        </w:rPr>
        <w:t xml:space="preserve">1.3: Main </w:t>
      </w:r>
      <w:r w:rsidR="00B2285E">
        <w:rPr>
          <w:spacing w:val="-6"/>
          <w:w w:val="110"/>
        </w:rPr>
        <w:t xml:space="preserve">GWAS </w:t>
      </w:r>
      <w:r w:rsidR="00B2285E">
        <w:rPr>
          <w:w w:val="110"/>
        </w:rPr>
        <w:t xml:space="preserve">studies in psoriasis and </w:t>
      </w:r>
      <w:proofErr w:type="spellStart"/>
      <w:r w:rsidR="00B2285E">
        <w:rPr>
          <w:w w:val="110"/>
        </w:rPr>
        <w:t>PsA.</w:t>
      </w:r>
      <w:proofErr w:type="spellEnd"/>
      <w:r w:rsidR="00B2285E">
        <w:rPr>
          <w:w w:val="110"/>
        </w:rPr>
        <w:t xml:space="preserve"> Summary table describing the most relevant psoriasis and </w:t>
      </w:r>
      <w:proofErr w:type="spellStart"/>
      <w:r w:rsidR="00B2285E">
        <w:rPr>
          <w:spacing w:val="-3"/>
          <w:w w:val="110"/>
        </w:rPr>
        <w:t>PsA</w:t>
      </w:r>
      <w:proofErr w:type="spellEnd"/>
      <w:r w:rsidR="00B2285E">
        <w:rPr>
          <w:spacing w:val="-3"/>
          <w:w w:val="110"/>
        </w:rPr>
        <w:t xml:space="preserve"> </w:t>
      </w:r>
      <w:r w:rsidR="00B2285E">
        <w:rPr>
          <w:spacing w:val="-7"/>
          <w:w w:val="110"/>
        </w:rPr>
        <w:t xml:space="preserve">GWAS </w:t>
      </w:r>
      <w:r w:rsidR="00B2285E">
        <w:rPr>
          <w:w w:val="110"/>
        </w:rPr>
        <w:t>studies. Information regarding sample size</w:t>
      </w:r>
      <w:proofErr w:type="gramStart"/>
      <w:r w:rsidR="00B2285E">
        <w:rPr>
          <w:w w:val="110"/>
        </w:rPr>
        <w:t>,  patients</w:t>
      </w:r>
      <w:proofErr w:type="gramEnd"/>
      <w:r w:rsidR="00B2285E">
        <w:rPr>
          <w:w w:val="110"/>
        </w:rPr>
        <w:t xml:space="preserve"> phenotypes and the main reported associations in each study is included.  The </w:t>
      </w:r>
      <w:proofErr w:type="spellStart"/>
      <w:r w:rsidR="00B2285E">
        <w:rPr>
          <w:w w:val="110"/>
        </w:rPr>
        <w:t>Ellinghaus</w:t>
      </w:r>
      <w:proofErr w:type="spellEnd"/>
      <w:r w:rsidR="00B2285E">
        <w:rPr>
          <w:w w:val="110"/>
        </w:rPr>
        <w:t xml:space="preserve"> </w:t>
      </w:r>
      <w:r w:rsidR="00B2285E">
        <w:rPr>
          <w:i/>
          <w:w w:val="110"/>
        </w:rPr>
        <w:t>et   al.</w:t>
      </w:r>
      <w:r w:rsidR="00B2285E">
        <w:rPr>
          <w:w w:val="110"/>
        </w:rPr>
        <w:t>,</w:t>
      </w:r>
      <w:r w:rsidR="00B2285E">
        <w:rPr>
          <w:spacing w:val="-4"/>
          <w:w w:val="110"/>
        </w:rPr>
        <w:t xml:space="preserve"> </w:t>
      </w:r>
      <w:r w:rsidR="00B2285E">
        <w:rPr>
          <w:w w:val="110"/>
        </w:rPr>
        <w:t>2010</w:t>
      </w:r>
      <w:r w:rsidR="00B2285E">
        <w:rPr>
          <w:spacing w:val="-4"/>
          <w:w w:val="110"/>
        </w:rPr>
        <w:t xml:space="preserve"> </w:t>
      </w:r>
      <w:r w:rsidR="00B2285E">
        <w:rPr>
          <w:w w:val="110"/>
        </w:rPr>
        <w:t>and</w:t>
      </w:r>
      <w:r w:rsidR="00B2285E">
        <w:rPr>
          <w:spacing w:val="-4"/>
          <w:w w:val="110"/>
        </w:rPr>
        <w:t xml:space="preserve"> </w:t>
      </w:r>
      <w:r w:rsidR="00B2285E">
        <w:rPr>
          <w:w w:val="110"/>
        </w:rPr>
        <w:t>the</w:t>
      </w:r>
      <w:r w:rsidR="00B2285E">
        <w:rPr>
          <w:spacing w:val="-4"/>
          <w:w w:val="110"/>
        </w:rPr>
        <w:t xml:space="preserve"> </w:t>
      </w:r>
      <w:r w:rsidR="00B2285E">
        <w:rPr>
          <w:w w:val="110"/>
        </w:rPr>
        <w:t>Stuart</w:t>
      </w:r>
      <w:r w:rsidR="00B2285E">
        <w:rPr>
          <w:spacing w:val="-4"/>
          <w:w w:val="110"/>
        </w:rPr>
        <w:t xml:space="preserve"> </w:t>
      </w:r>
      <w:r w:rsidR="00B2285E">
        <w:rPr>
          <w:i/>
          <w:w w:val="110"/>
        </w:rPr>
        <w:t>et</w:t>
      </w:r>
      <w:r w:rsidR="00B2285E">
        <w:rPr>
          <w:i/>
          <w:spacing w:val="-4"/>
          <w:w w:val="110"/>
        </w:rPr>
        <w:t xml:space="preserve"> </w:t>
      </w:r>
      <w:r w:rsidR="00B2285E">
        <w:rPr>
          <w:i/>
          <w:w w:val="110"/>
        </w:rPr>
        <w:t>al.</w:t>
      </w:r>
      <w:r w:rsidR="00B2285E">
        <w:rPr>
          <w:w w:val="110"/>
        </w:rPr>
        <w:t>,</w:t>
      </w:r>
      <w:r w:rsidR="00B2285E">
        <w:rPr>
          <w:spacing w:val="-3"/>
          <w:w w:val="110"/>
        </w:rPr>
        <w:t xml:space="preserve"> </w:t>
      </w:r>
      <w:r w:rsidR="00B2285E">
        <w:rPr>
          <w:w w:val="110"/>
        </w:rPr>
        <w:t>2015</w:t>
      </w:r>
      <w:r w:rsidR="00B2285E">
        <w:rPr>
          <w:spacing w:val="-4"/>
          <w:w w:val="110"/>
        </w:rPr>
        <w:t xml:space="preserve"> </w:t>
      </w:r>
      <w:r w:rsidR="00B2285E">
        <w:rPr>
          <w:w w:val="110"/>
        </w:rPr>
        <w:t>studies</w:t>
      </w:r>
      <w:r w:rsidR="00B2285E">
        <w:rPr>
          <w:spacing w:val="-4"/>
          <w:w w:val="110"/>
        </w:rPr>
        <w:t xml:space="preserve"> </w:t>
      </w:r>
      <w:r w:rsidR="00B2285E">
        <w:rPr>
          <w:w w:val="110"/>
        </w:rPr>
        <w:t>included</w:t>
      </w:r>
      <w:r w:rsidR="00B2285E">
        <w:rPr>
          <w:spacing w:val="-4"/>
          <w:w w:val="110"/>
        </w:rPr>
        <w:t xml:space="preserve"> </w:t>
      </w:r>
      <w:r w:rsidR="00B2285E">
        <w:rPr>
          <w:w w:val="110"/>
        </w:rPr>
        <w:t>stratified</w:t>
      </w:r>
      <w:r w:rsidR="00B2285E">
        <w:rPr>
          <w:spacing w:val="-5"/>
          <w:w w:val="110"/>
        </w:rPr>
        <w:t xml:space="preserve"> </w:t>
      </w:r>
      <w:r w:rsidR="00B2285E">
        <w:rPr>
          <w:w w:val="110"/>
        </w:rPr>
        <w:t>association</w:t>
      </w:r>
      <w:r w:rsidR="00B2285E">
        <w:rPr>
          <w:spacing w:val="-4"/>
          <w:w w:val="110"/>
        </w:rPr>
        <w:t xml:space="preserve"> </w:t>
      </w:r>
      <w:r w:rsidR="00B2285E">
        <w:rPr>
          <w:w w:val="110"/>
        </w:rPr>
        <w:t>analysis</w:t>
      </w:r>
      <w:r w:rsidR="00B2285E">
        <w:rPr>
          <w:spacing w:val="-4"/>
          <w:w w:val="110"/>
        </w:rPr>
        <w:t xml:space="preserve"> </w:t>
      </w:r>
      <w:r w:rsidR="00B2285E">
        <w:rPr>
          <w:w w:val="110"/>
        </w:rPr>
        <w:t>of</w:t>
      </w:r>
      <w:r w:rsidR="00B2285E">
        <w:rPr>
          <w:spacing w:val="-4"/>
          <w:w w:val="110"/>
        </w:rPr>
        <w:t xml:space="preserve"> </w:t>
      </w:r>
      <w:r w:rsidR="00B2285E">
        <w:rPr>
          <w:w w:val="110"/>
        </w:rPr>
        <w:t>psoriasis</w:t>
      </w:r>
      <w:r w:rsidR="00B2285E">
        <w:rPr>
          <w:spacing w:val="-4"/>
          <w:w w:val="110"/>
        </w:rPr>
        <w:t xml:space="preserve"> </w:t>
      </w:r>
      <w:r w:rsidR="00B2285E">
        <w:rPr>
          <w:w w:val="110"/>
        </w:rPr>
        <w:t>and</w:t>
      </w:r>
      <w:r w:rsidR="00B2285E">
        <w:rPr>
          <w:spacing w:val="-4"/>
          <w:w w:val="110"/>
        </w:rPr>
        <w:t xml:space="preserve"> </w:t>
      </w:r>
      <w:proofErr w:type="spellStart"/>
      <w:r w:rsidR="00B2285E">
        <w:rPr>
          <w:spacing w:val="-3"/>
          <w:w w:val="110"/>
        </w:rPr>
        <w:t>PsA</w:t>
      </w:r>
      <w:proofErr w:type="spellEnd"/>
      <w:r w:rsidR="00B2285E">
        <w:rPr>
          <w:spacing w:val="-4"/>
          <w:w w:val="110"/>
        </w:rPr>
        <w:t xml:space="preserve"> </w:t>
      </w:r>
      <w:r w:rsidR="00B2285E">
        <w:rPr>
          <w:w w:val="110"/>
        </w:rPr>
        <w:t>independently.</w:t>
      </w:r>
      <w:r w:rsidR="00B2285E">
        <w:rPr>
          <w:spacing w:val="16"/>
          <w:w w:val="110"/>
        </w:rPr>
        <w:t xml:space="preserve"> </w:t>
      </w:r>
      <w:r w:rsidR="00B2285E">
        <w:rPr>
          <w:spacing w:val="-4"/>
          <w:w w:val="110"/>
        </w:rPr>
        <w:t xml:space="preserve">WA=white </w:t>
      </w:r>
      <w:r w:rsidR="00B2285E">
        <w:rPr>
          <w:w w:val="110"/>
        </w:rPr>
        <w:t xml:space="preserve">American; </w:t>
      </w:r>
      <w:proofErr w:type="spellStart"/>
      <w:r w:rsidR="00B2285E">
        <w:rPr>
          <w:w w:val="110"/>
        </w:rPr>
        <w:t>Eur</w:t>
      </w:r>
      <w:proofErr w:type="spellEnd"/>
      <w:r w:rsidR="00B2285E">
        <w:rPr>
          <w:w w:val="110"/>
        </w:rPr>
        <w:t xml:space="preserve">=European; </w:t>
      </w:r>
      <w:r w:rsidR="00B2285E">
        <w:rPr>
          <w:i/>
          <w:w w:val="110"/>
          <w:position w:val="8"/>
          <w:sz w:val="16"/>
        </w:rPr>
        <w:t xml:space="preserve">* </w:t>
      </w:r>
      <w:r w:rsidR="00B2285E">
        <w:rPr>
          <w:w w:val="110"/>
        </w:rPr>
        <w:t>Meta-analysis</w:t>
      </w:r>
      <w:r w:rsidR="00B2285E">
        <w:rPr>
          <w:spacing w:val="-26"/>
          <w:w w:val="110"/>
        </w:rPr>
        <w:t xml:space="preserve"> </w:t>
      </w:r>
      <w:r w:rsidR="00B2285E">
        <w:rPr>
          <w:w w:val="110"/>
        </w:rPr>
        <w:t>performed.</w:t>
      </w:r>
    </w:p>
    <w:p w14:paraId="6EBFBB8D" w14:textId="77777777" w:rsidR="00F76AB2" w:rsidRDefault="00F76AB2">
      <w:pPr>
        <w:pStyle w:val="BodyText"/>
        <w:spacing w:before="2"/>
        <w:rPr>
          <w:sz w:val="20"/>
        </w:rPr>
      </w:pPr>
    </w:p>
    <w:tbl>
      <w:tblPr>
        <w:tblW w:w="0" w:type="auto"/>
        <w:tblInd w:w="393" w:type="dxa"/>
        <w:tblLayout w:type="fixed"/>
        <w:tblCellMar>
          <w:left w:w="0" w:type="dxa"/>
          <w:right w:w="0" w:type="dxa"/>
        </w:tblCellMar>
        <w:tblLook w:val="01E0" w:firstRow="1" w:lastRow="1" w:firstColumn="1" w:lastColumn="1" w:noHBand="0" w:noVBand="0"/>
      </w:tblPr>
      <w:tblGrid>
        <w:gridCol w:w="2365"/>
        <w:gridCol w:w="1746"/>
        <w:gridCol w:w="2636"/>
        <w:gridCol w:w="1736"/>
        <w:gridCol w:w="4615"/>
      </w:tblGrid>
      <w:tr w:rsidR="00F76AB2" w14:paraId="78DF7CED" w14:textId="77777777">
        <w:trPr>
          <w:trHeight w:val="1062"/>
        </w:trPr>
        <w:tc>
          <w:tcPr>
            <w:tcW w:w="2365" w:type="dxa"/>
            <w:tcBorders>
              <w:top w:val="single" w:sz="8" w:space="0" w:color="000000"/>
              <w:bottom w:val="single" w:sz="6" w:space="0" w:color="000000"/>
            </w:tcBorders>
          </w:tcPr>
          <w:p w14:paraId="4C8AF59A" w14:textId="77777777" w:rsidR="00F76AB2" w:rsidRDefault="00B2285E">
            <w:pPr>
              <w:pStyle w:val="TableParagraph"/>
              <w:spacing w:before="177"/>
              <w:ind w:left="119"/>
              <w:rPr>
                <w:sz w:val="24"/>
              </w:rPr>
            </w:pPr>
            <w:r>
              <w:rPr>
                <w:w w:val="115"/>
                <w:sz w:val="24"/>
              </w:rPr>
              <w:t>Study</w:t>
            </w:r>
          </w:p>
        </w:tc>
        <w:tc>
          <w:tcPr>
            <w:tcW w:w="1746" w:type="dxa"/>
            <w:tcBorders>
              <w:top w:val="single" w:sz="8" w:space="0" w:color="000000"/>
              <w:bottom w:val="single" w:sz="6" w:space="0" w:color="000000"/>
            </w:tcBorders>
          </w:tcPr>
          <w:p w14:paraId="09FCE5A6" w14:textId="77777777" w:rsidR="00F76AB2" w:rsidRDefault="00B2285E">
            <w:pPr>
              <w:pStyle w:val="TableParagraph"/>
              <w:spacing w:before="177"/>
              <w:ind w:left="119"/>
              <w:rPr>
                <w:sz w:val="24"/>
              </w:rPr>
            </w:pPr>
            <w:proofErr w:type="spellStart"/>
            <w:r>
              <w:rPr>
                <w:w w:val="115"/>
                <w:sz w:val="24"/>
              </w:rPr>
              <w:t>Etnicity</w:t>
            </w:r>
            <w:proofErr w:type="spellEnd"/>
          </w:p>
        </w:tc>
        <w:tc>
          <w:tcPr>
            <w:tcW w:w="2636" w:type="dxa"/>
            <w:tcBorders>
              <w:top w:val="single" w:sz="8" w:space="0" w:color="000000"/>
              <w:bottom w:val="single" w:sz="6" w:space="0" w:color="000000"/>
            </w:tcBorders>
          </w:tcPr>
          <w:p w14:paraId="4602B678" w14:textId="77777777" w:rsidR="00F76AB2" w:rsidRDefault="00B2285E">
            <w:pPr>
              <w:pStyle w:val="TableParagraph"/>
              <w:spacing w:before="18" w:line="478" w:lineRule="exact"/>
              <w:ind w:left="738" w:right="22"/>
              <w:rPr>
                <w:sz w:val="24"/>
              </w:rPr>
            </w:pPr>
            <w:r>
              <w:rPr>
                <w:w w:val="115"/>
                <w:sz w:val="24"/>
              </w:rPr>
              <w:t>Sample size (Cases/Controls)</w:t>
            </w:r>
          </w:p>
        </w:tc>
        <w:tc>
          <w:tcPr>
            <w:tcW w:w="1736" w:type="dxa"/>
            <w:tcBorders>
              <w:top w:val="single" w:sz="8" w:space="0" w:color="000000"/>
              <w:bottom w:val="single" w:sz="6" w:space="0" w:color="000000"/>
            </w:tcBorders>
          </w:tcPr>
          <w:p w14:paraId="711EF707" w14:textId="77777777" w:rsidR="00F76AB2" w:rsidRDefault="00B2285E">
            <w:pPr>
              <w:pStyle w:val="TableParagraph"/>
              <w:spacing w:before="177"/>
              <w:ind w:left="42"/>
              <w:rPr>
                <w:sz w:val="24"/>
              </w:rPr>
            </w:pPr>
            <w:r>
              <w:rPr>
                <w:w w:val="115"/>
                <w:sz w:val="24"/>
              </w:rPr>
              <w:t>Phenotype</w:t>
            </w:r>
          </w:p>
        </w:tc>
        <w:tc>
          <w:tcPr>
            <w:tcW w:w="4615" w:type="dxa"/>
            <w:tcBorders>
              <w:top w:val="single" w:sz="8" w:space="0" w:color="000000"/>
              <w:bottom w:val="single" w:sz="6" w:space="0" w:color="000000"/>
            </w:tcBorders>
          </w:tcPr>
          <w:p w14:paraId="4BF7B4CA" w14:textId="77777777" w:rsidR="00F76AB2" w:rsidRDefault="00B2285E">
            <w:pPr>
              <w:pStyle w:val="TableParagraph"/>
              <w:spacing w:before="18" w:line="478" w:lineRule="exact"/>
              <w:ind w:left="246" w:right="1423" w:hanging="1"/>
              <w:rPr>
                <w:sz w:val="24"/>
              </w:rPr>
            </w:pPr>
            <w:r>
              <w:rPr>
                <w:w w:val="115"/>
                <w:sz w:val="24"/>
              </w:rPr>
              <w:t>Main associations (putative genes)</w:t>
            </w:r>
          </w:p>
        </w:tc>
      </w:tr>
      <w:tr w:rsidR="00F76AB2" w14:paraId="5754CA93" w14:textId="77777777">
        <w:trPr>
          <w:trHeight w:val="36"/>
        </w:trPr>
        <w:tc>
          <w:tcPr>
            <w:tcW w:w="2365" w:type="dxa"/>
            <w:tcBorders>
              <w:top w:val="single" w:sz="6" w:space="0" w:color="000000"/>
              <w:bottom w:val="single" w:sz="6" w:space="0" w:color="000000"/>
            </w:tcBorders>
          </w:tcPr>
          <w:p w14:paraId="30C87E3E" w14:textId="77777777" w:rsidR="00F76AB2" w:rsidRDefault="00F76AB2">
            <w:pPr>
              <w:pStyle w:val="TableParagraph"/>
              <w:rPr>
                <w:sz w:val="2"/>
              </w:rPr>
            </w:pPr>
          </w:p>
        </w:tc>
        <w:tc>
          <w:tcPr>
            <w:tcW w:w="1746" w:type="dxa"/>
            <w:tcBorders>
              <w:top w:val="single" w:sz="6" w:space="0" w:color="000000"/>
              <w:bottom w:val="single" w:sz="6" w:space="0" w:color="000000"/>
            </w:tcBorders>
          </w:tcPr>
          <w:p w14:paraId="169FEAF7" w14:textId="77777777" w:rsidR="00F76AB2" w:rsidRDefault="00F76AB2">
            <w:pPr>
              <w:pStyle w:val="TableParagraph"/>
              <w:rPr>
                <w:sz w:val="2"/>
              </w:rPr>
            </w:pPr>
          </w:p>
        </w:tc>
        <w:tc>
          <w:tcPr>
            <w:tcW w:w="2636" w:type="dxa"/>
            <w:tcBorders>
              <w:top w:val="single" w:sz="6" w:space="0" w:color="000000"/>
              <w:bottom w:val="single" w:sz="6" w:space="0" w:color="000000"/>
            </w:tcBorders>
          </w:tcPr>
          <w:p w14:paraId="1005C26D" w14:textId="77777777" w:rsidR="00F76AB2" w:rsidRDefault="00F76AB2">
            <w:pPr>
              <w:pStyle w:val="TableParagraph"/>
              <w:rPr>
                <w:sz w:val="2"/>
              </w:rPr>
            </w:pPr>
          </w:p>
        </w:tc>
        <w:tc>
          <w:tcPr>
            <w:tcW w:w="1736" w:type="dxa"/>
            <w:tcBorders>
              <w:top w:val="single" w:sz="6" w:space="0" w:color="000000"/>
              <w:bottom w:val="single" w:sz="6" w:space="0" w:color="000000"/>
            </w:tcBorders>
          </w:tcPr>
          <w:p w14:paraId="48008805" w14:textId="77777777" w:rsidR="00F76AB2" w:rsidRDefault="00F76AB2">
            <w:pPr>
              <w:pStyle w:val="TableParagraph"/>
              <w:rPr>
                <w:sz w:val="2"/>
              </w:rPr>
            </w:pPr>
          </w:p>
        </w:tc>
        <w:tc>
          <w:tcPr>
            <w:tcW w:w="4615" w:type="dxa"/>
            <w:tcBorders>
              <w:top w:val="single" w:sz="6" w:space="0" w:color="000000"/>
              <w:bottom w:val="single" w:sz="6" w:space="0" w:color="000000"/>
            </w:tcBorders>
          </w:tcPr>
          <w:p w14:paraId="576EF90A" w14:textId="77777777" w:rsidR="00F76AB2" w:rsidRDefault="00F76AB2">
            <w:pPr>
              <w:pStyle w:val="TableParagraph"/>
              <w:rPr>
                <w:sz w:val="2"/>
              </w:rPr>
            </w:pPr>
          </w:p>
        </w:tc>
      </w:tr>
      <w:tr w:rsidR="00F76AB2" w14:paraId="4ECFCA3B" w14:textId="77777777">
        <w:trPr>
          <w:trHeight w:val="559"/>
        </w:trPr>
        <w:tc>
          <w:tcPr>
            <w:tcW w:w="2365" w:type="dxa"/>
            <w:tcBorders>
              <w:top w:val="single" w:sz="6" w:space="0" w:color="000000"/>
            </w:tcBorders>
          </w:tcPr>
          <w:p w14:paraId="6AEC505A" w14:textId="77777777" w:rsidR="00F76AB2" w:rsidRDefault="00B2285E">
            <w:pPr>
              <w:pStyle w:val="TableParagraph"/>
              <w:spacing w:before="176"/>
              <w:ind w:left="119"/>
              <w:rPr>
                <w:sz w:val="24"/>
              </w:rPr>
            </w:pPr>
            <w:r>
              <w:rPr>
                <w:w w:val="110"/>
                <w:sz w:val="24"/>
              </w:rPr>
              <w:t>(Cargill et al. 2007)</w:t>
            </w:r>
          </w:p>
        </w:tc>
        <w:tc>
          <w:tcPr>
            <w:tcW w:w="1746" w:type="dxa"/>
            <w:tcBorders>
              <w:top w:val="single" w:sz="6" w:space="0" w:color="000000"/>
            </w:tcBorders>
          </w:tcPr>
          <w:p w14:paraId="06D37C91" w14:textId="77777777" w:rsidR="00F76AB2" w:rsidRDefault="00B2285E">
            <w:pPr>
              <w:pStyle w:val="TableParagraph"/>
              <w:spacing w:before="176"/>
              <w:ind w:left="119"/>
              <w:rPr>
                <w:sz w:val="24"/>
              </w:rPr>
            </w:pPr>
            <w:r>
              <w:rPr>
                <w:w w:val="105"/>
                <w:sz w:val="24"/>
              </w:rPr>
              <w:t>WA</w:t>
            </w:r>
          </w:p>
        </w:tc>
        <w:tc>
          <w:tcPr>
            <w:tcW w:w="2636" w:type="dxa"/>
            <w:tcBorders>
              <w:top w:val="single" w:sz="6" w:space="0" w:color="000000"/>
            </w:tcBorders>
          </w:tcPr>
          <w:p w14:paraId="7A5E817E" w14:textId="77777777" w:rsidR="00F76AB2" w:rsidRDefault="00B2285E">
            <w:pPr>
              <w:pStyle w:val="TableParagraph"/>
              <w:spacing w:before="176"/>
              <w:ind w:left="738"/>
              <w:rPr>
                <w:sz w:val="24"/>
              </w:rPr>
            </w:pPr>
            <w:r>
              <w:rPr>
                <w:w w:val="110"/>
                <w:sz w:val="24"/>
              </w:rPr>
              <w:t>1,446/1,432</w:t>
            </w:r>
          </w:p>
        </w:tc>
        <w:tc>
          <w:tcPr>
            <w:tcW w:w="1736" w:type="dxa"/>
            <w:tcBorders>
              <w:top w:val="single" w:sz="6" w:space="0" w:color="000000"/>
            </w:tcBorders>
          </w:tcPr>
          <w:p w14:paraId="169AAF2B" w14:textId="77777777" w:rsidR="00F76AB2" w:rsidRDefault="00B2285E">
            <w:pPr>
              <w:pStyle w:val="TableParagraph"/>
              <w:spacing w:before="176"/>
              <w:ind w:left="42"/>
              <w:rPr>
                <w:sz w:val="24"/>
              </w:rPr>
            </w:pPr>
            <w:r>
              <w:rPr>
                <w:w w:val="105"/>
                <w:sz w:val="24"/>
              </w:rPr>
              <w:t xml:space="preserve">Psoriasis, </w:t>
            </w:r>
            <w:proofErr w:type="spellStart"/>
            <w:r>
              <w:rPr>
                <w:w w:val="105"/>
                <w:sz w:val="24"/>
              </w:rPr>
              <w:t>PsA</w:t>
            </w:r>
            <w:proofErr w:type="spellEnd"/>
          </w:p>
        </w:tc>
        <w:tc>
          <w:tcPr>
            <w:tcW w:w="4615" w:type="dxa"/>
            <w:tcBorders>
              <w:top w:val="single" w:sz="6" w:space="0" w:color="000000"/>
            </w:tcBorders>
          </w:tcPr>
          <w:p w14:paraId="473EC9C8" w14:textId="77777777" w:rsidR="00F76AB2" w:rsidRDefault="00B2285E">
            <w:pPr>
              <w:pStyle w:val="TableParagraph"/>
              <w:spacing w:before="176"/>
              <w:ind w:left="246"/>
              <w:rPr>
                <w:i/>
                <w:sz w:val="24"/>
              </w:rPr>
            </w:pPr>
            <w:r>
              <w:rPr>
                <w:w w:val="105"/>
                <w:sz w:val="24"/>
              </w:rPr>
              <w:t xml:space="preserve">HLA-C (PSOR1) and </w:t>
            </w:r>
            <w:r>
              <w:rPr>
                <w:i/>
                <w:w w:val="105"/>
                <w:sz w:val="24"/>
              </w:rPr>
              <w:t>IL12B</w:t>
            </w:r>
          </w:p>
        </w:tc>
      </w:tr>
      <w:tr w:rsidR="00F76AB2" w14:paraId="4CD8684F" w14:textId="77777777">
        <w:trPr>
          <w:trHeight w:val="478"/>
        </w:trPr>
        <w:tc>
          <w:tcPr>
            <w:tcW w:w="2365" w:type="dxa"/>
          </w:tcPr>
          <w:p w14:paraId="148E2BB4" w14:textId="77777777" w:rsidR="00F76AB2" w:rsidRDefault="00B2285E">
            <w:pPr>
              <w:pStyle w:val="TableParagraph"/>
              <w:spacing w:before="94"/>
              <w:ind w:left="119"/>
              <w:rPr>
                <w:sz w:val="24"/>
              </w:rPr>
            </w:pPr>
            <w:r>
              <w:rPr>
                <w:w w:val="110"/>
                <w:sz w:val="24"/>
              </w:rPr>
              <w:t>(Nair et al. 2009)</w:t>
            </w:r>
          </w:p>
        </w:tc>
        <w:tc>
          <w:tcPr>
            <w:tcW w:w="1746" w:type="dxa"/>
          </w:tcPr>
          <w:p w14:paraId="2D2F4BF1" w14:textId="77777777" w:rsidR="00F76AB2" w:rsidRDefault="00B2285E">
            <w:pPr>
              <w:pStyle w:val="TableParagraph"/>
              <w:spacing w:before="94"/>
              <w:ind w:left="119"/>
              <w:rPr>
                <w:sz w:val="24"/>
              </w:rPr>
            </w:pPr>
            <w:proofErr w:type="spellStart"/>
            <w:r>
              <w:rPr>
                <w:w w:val="115"/>
                <w:sz w:val="24"/>
              </w:rPr>
              <w:t>Eur</w:t>
            </w:r>
            <w:proofErr w:type="spellEnd"/>
          </w:p>
        </w:tc>
        <w:tc>
          <w:tcPr>
            <w:tcW w:w="2636" w:type="dxa"/>
          </w:tcPr>
          <w:p w14:paraId="0A813532" w14:textId="77777777" w:rsidR="00F76AB2" w:rsidRDefault="00B2285E">
            <w:pPr>
              <w:pStyle w:val="TableParagraph"/>
              <w:spacing w:before="94"/>
              <w:ind w:left="738"/>
              <w:rPr>
                <w:sz w:val="24"/>
              </w:rPr>
            </w:pPr>
            <w:r>
              <w:rPr>
                <w:w w:val="110"/>
                <w:sz w:val="24"/>
              </w:rPr>
              <w:t>1,409/1,436</w:t>
            </w:r>
          </w:p>
        </w:tc>
        <w:tc>
          <w:tcPr>
            <w:tcW w:w="1736" w:type="dxa"/>
          </w:tcPr>
          <w:p w14:paraId="19E26E12" w14:textId="77777777" w:rsidR="00F76AB2" w:rsidRDefault="00B2285E">
            <w:pPr>
              <w:pStyle w:val="TableParagraph"/>
              <w:spacing w:before="94"/>
              <w:ind w:left="42"/>
              <w:rPr>
                <w:sz w:val="24"/>
              </w:rPr>
            </w:pPr>
            <w:r>
              <w:rPr>
                <w:w w:val="105"/>
                <w:sz w:val="24"/>
              </w:rPr>
              <w:t xml:space="preserve">Psoriasis, </w:t>
            </w:r>
            <w:proofErr w:type="spellStart"/>
            <w:r>
              <w:rPr>
                <w:w w:val="105"/>
                <w:sz w:val="24"/>
              </w:rPr>
              <w:t>PsA</w:t>
            </w:r>
            <w:proofErr w:type="spellEnd"/>
          </w:p>
        </w:tc>
        <w:tc>
          <w:tcPr>
            <w:tcW w:w="4615" w:type="dxa"/>
          </w:tcPr>
          <w:p w14:paraId="1EA57724" w14:textId="77777777" w:rsidR="00F76AB2" w:rsidRDefault="00B2285E">
            <w:pPr>
              <w:pStyle w:val="TableParagraph"/>
              <w:spacing w:before="94"/>
              <w:ind w:left="246"/>
              <w:rPr>
                <w:sz w:val="24"/>
              </w:rPr>
            </w:pPr>
            <w:r>
              <w:rPr>
                <w:i/>
                <w:w w:val="105"/>
                <w:sz w:val="24"/>
              </w:rPr>
              <w:t>IL23A</w:t>
            </w:r>
            <w:r>
              <w:rPr>
                <w:w w:val="105"/>
                <w:sz w:val="24"/>
              </w:rPr>
              <w:t xml:space="preserve">, </w:t>
            </w:r>
            <w:r>
              <w:rPr>
                <w:i/>
                <w:w w:val="105"/>
                <w:sz w:val="24"/>
              </w:rPr>
              <w:t>IL23R</w:t>
            </w:r>
            <w:r>
              <w:rPr>
                <w:w w:val="105"/>
                <w:sz w:val="24"/>
              </w:rPr>
              <w:t xml:space="preserve">, </w:t>
            </w:r>
            <w:r>
              <w:rPr>
                <w:i/>
                <w:w w:val="105"/>
                <w:sz w:val="24"/>
              </w:rPr>
              <w:t>IL12B</w:t>
            </w:r>
            <w:r>
              <w:rPr>
                <w:w w:val="105"/>
                <w:sz w:val="24"/>
              </w:rPr>
              <w:t xml:space="preserve">, </w:t>
            </w:r>
            <w:r>
              <w:rPr>
                <w:i/>
                <w:w w:val="105"/>
                <w:sz w:val="24"/>
              </w:rPr>
              <w:t>TNIP1</w:t>
            </w:r>
            <w:r>
              <w:rPr>
                <w:w w:val="105"/>
                <w:sz w:val="24"/>
              </w:rPr>
              <w:t xml:space="preserve">, </w:t>
            </w:r>
            <w:r>
              <w:rPr>
                <w:i/>
                <w:w w:val="105"/>
                <w:sz w:val="24"/>
              </w:rPr>
              <w:t>TNFIP3</w:t>
            </w:r>
            <w:r>
              <w:rPr>
                <w:w w:val="105"/>
                <w:sz w:val="24"/>
              </w:rPr>
              <w:t>,</w:t>
            </w:r>
          </w:p>
        </w:tc>
      </w:tr>
      <w:tr w:rsidR="00F76AB2" w14:paraId="2F107BE6" w14:textId="77777777">
        <w:trPr>
          <w:trHeight w:val="478"/>
        </w:trPr>
        <w:tc>
          <w:tcPr>
            <w:tcW w:w="2365" w:type="dxa"/>
          </w:tcPr>
          <w:p w14:paraId="25267C70" w14:textId="77777777" w:rsidR="00F76AB2" w:rsidRDefault="00F76AB2">
            <w:pPr>
              <w:pStyle w:val="TableParagraph"/>
            </w:pPr>
          </w:p>
        </w:tc>
        <w:tc>
          <w:tcPr>
            <w:tcW w:w="1746" w:type="dxa"/>
          </w:tcPr>
          <w:p w14:paraId="50809114" w14:textId="77777777" w:rsidR="00F76AB2" w:rsidRDefault="00F76AB2">
            <w:pPr>
              <w:pStyle w:val="TableParagraph"/>
            </w:pPr>
          </w:p>
        </w:tc>
        <w:tc>
          <w:tcPr>
            <w:tcW w:w="2636" w:type="dxa"/>
          </w:tcPr>
          <w:p w14:paraId="6F4A958A" w14:textId="77777777" w:rsidR="00F76AB2" w:rsidRDefault="00F76AB2">
            <w:pPr>
              <w:pStyle w:val="TableParagraph"/>
            </w:pPr>
          </w:p>
        </w:tc>
        <w:tc>
          <w:tcPr>
            <w:tcW w:w="1736" w:type="dxa"/>
          </w:tcPr>
          <w:p w14:paraId="1B57B0D8" w14:textId="77777777" w:rsidR="00F76AB2" w:rsidRDefault="00F76AB2">
            <w:pPr>
              <w:pStyle w:val="TableParagraph"/>
            </w:pPr>
          </w:p>
        </w:tc>
        <w:tc>
          <w:tcPr>
            <w:tcW w:w="4615" w:type="dxa"/>
          </w:tcPr>
          <w:p w14:paraId="0E27FC8E" w14:textId="77777777" w:rsidR="00F76AB2" w:rsidRDefault="00B2285E">
            <w:pPr>
              <w:pStyle w:val="TableParagraph"/>
              <w:spacing w:before="94"/>
              <w:ind w:left="246"/>
              <w:rPr>
                <w:i/>
                <w:sz w:val="24"/>
              </w:rPr>
            </w:pPr>
            <w:r>
              <w:rPr>
                <w:i/>
                <w:w w:val="105"/>
                <w:sz w:val="24"/>
              </w:rPr>
              <w:t xml:space="preserve">IL4 </w:t>
            </w:r>
            <w:r>
              <w:rPr>
                <w:w w:val="105"/>
                <w:sz w:val="24"/>
              </w:rPr>
              <w:t xml:space="preserve">and </w:t>
            </w:r>
            <w:r>
              <w:rPr>
                <w:i/>
                <w:w w:val="105"/>
                <w:sz w:val="24"/>
              </w:rPr>
              <w:t>IL13</w:t>
            </w:r>
          </w:p>
        </w:tc>
      </w:tr>
      <w:tr w:rsidR="00F76AB2" w14:paraId="7A6961CA" w14:textId="77777777">
        <w:trPr>
          <w:trHeight w:val="478"/>
        </w:trPr>
        <w:tc>
          <w:tcPr>
            <w:tcW w:w="2365" w:type="dxa"/>
          </w:tcPr>
          <w:p w14:paraId="266DF5C1" w14:textId="77777777" w:rsidR="00F76AB2" w:rsidRDefault="00B2285E">
            <w:pPr>
              <w:pStyle w:val="TableParagraph"/>
              <w:spacing w:before="94"/>
              <w:ind w:left="119"/>
              <w:rPr>
                <w:sz w:val="24"/>
              </w:rPr>
            </w:pPr>
            <w:r>
              <w:rPr>
                <w:w w:val="110"/>
                <w:sz w:val="24"/>
              </w:rPr>
              <w:t>(Stuart et al. 2010)</w:t>
            </w:r>
          </w:p>
        </w:tc>
        <w:tc>
          <w:tcPr>
            <w:tcW w:w="1746" w:type="dxa"/>
          </w:tcPr>
          <w:p w14:paraId="6379C6BA" w14:textId="77777777" w:rsidR="00F76AB2" w:rsidRDefault="00B2285E">
            <w:pPr>
              <w:pStyle w:val="TableParagraph"/>
              <w:spacing w:before="94"/>
              <w:ind w:left="119"/>
              <w:rPr>
                <w:sz w:val="24"/>
              </w:rPr>
            </w:pPr>
            <w:r>
              <w:rPr>
                <w:w w:val="110"/>
                <w:sz w:val="24"/>
              </w:rPr>
              <w:t xml:space="preserve">WA, </w:t>
            </w:r>
            <w:proofErr w:type="spellStart"/>
            <w:r>
              <w:rPr>
                <w:w w:val="110"/>
                <w:sz w:val="24"/>
              </w:rPr>
              <w:t>Eur</w:t>
            </w:r>
            <w:proofErr w:type="spellEnd"/>
          </w:p>
        </w:tc>
        <w:tc>
          <w:tcPr>
            <w:tcW w:w="2636" w:type="dxa"/>
          </w:tcPr>
          <w:p w14:paraId="51C9B0B3" w14:textId="77777777" w:rsidR="00F76AB2" w:rsidRDefault="00B2285E">
            <w:pPr>
              <w:pStyle w:val="TableParagraph"/>
              <w:spacing w:before="94"/>
              <w:ind w:left="738"/>
              <w:rPr>
                <w:sz w:val="24"/>
              </w:rPr>
            </w:pPr>
            <w:r>
              <w:rPr>
                <w:w w:val="110"/>
                <w:sz w:val="24"/>
              </w:rPr>
              <w:t>1,831/2,546</w:t>
            </w:r>
          </w:p>
        </w:tc>
        <w:tc>
          <w:tcPr>
            <w:tcW w:w="1736" w:type="dxa"/>
          </w:tcPr>
          <w:p w14:paraId="418CA8C8" w14:textId="77777777" w:rsidR="00F76AB2" w:rsidRDefault="00B2285E">
            <w:pPr>
              <w:pStyle w:val="TableParagraph"/>
              <w:spacing w:before="94"/>
              <w:ind w:left="42"/>
              <w:rPr>
                <w:sz w:val="24"/>
              </w:rPr>
            </w:pPr>
            <w:r>
              <w:rPr>
                <w:w w:val="105"/>
                <w:sz w:val="24"/>
              </w:rPr>
              <w:t xml:space="preserve">Psoriasis, </w:t>
            </w:r>
            <w:proofErr w:type="spellStart"/>
            <w:r>
              <w:rPr>
                <w:w w:val="105"/>
                <w:sz w:val="24"/>
              </w:rPr>
              <w:t>PsA</w:t>
            </w:r>
            <w:proofErr w:type="spellEnd"/>
          </w:p>
        </w:tc>
        <w:tc>
          <w:tcPr>
            <w:tcW w:w="4615" w:type="dxa"/>
          </w:tcPr>
          <w:p w14:paraId="4C33CDC2" w14:textId="77777777" w:rsidR="00F76AB2" w:rsidRDefault="00B2285E">
            <w:pPr>
              <w:pStyle w:val="TableParagraph"/>
              <w:spacing w:before="94"/>
              <w:ind w:left="246"/>
              <w:rPr>
                <w:i/>
                <w:sz w:val="24"/>
              </w:rPr>
            </w:pPr>
            <w:r>
              <w:rPr>
                <w:i/>
                <w:w w:val="105"/>
                <w:sz w:val="24"/>
              </w:rPr>
              <w:t>NOS2</w:t>
            </w:r>
            <w:r>
              <w:rPr>
                <w:w w:val="105"/>
                <w:sz w:val="24"/>
              </w:rPr>
              <w:t xml:space="preserve">, </w:t>
            </w:r>
            <w:r>
              <w:rPr>
                <w:i/>
                <w:w w:val="105"/>
                <w:sz w:val="24"/>
              </w:rPr>
              <w:t>FBXL19</w:t>
            </w:r>
            <w:r>
              <w:rPr>
                <w:w w:val="105"/>
                <w:sz w:val="24"/>
              </w:rPr>
              <w:t>,</w:t>
            </w:r>
            <w:r>
              <w:rPr>
                <w:i/>
                <w:w w:val="105"/>
                <w:sz w:val="24"/>
              </w:rPr>
              <w:t>PSMA6-NFKBIA</w:t>
            </w:r>
          </w:p>
        </w:tc>
      </w:tr>
      <w:tr w:rsidR="00F76AB2" w14:paraId="5F564D43" w14:textId="77777777">
        <w:trPr>
          <w:trHeight w:val="479"/>
        </w:trPr>
        <w:tc>
          <w:tcPr>
            <w:tcW w:w="2365" w:type="dxa"/>
          </w:tcPr>
          <w:p w14:paraId="37D98C2D" w14:textId="77777777" w:rsidR="00F76AB2" w:rsidRDefault="00B2285E">
            <w:pPr>
              <w:pStyle w:val="TableParagraph"/>
              <w:tabs>
                <w:tab w:val="left" w:pos="1562"/>
                <w:tab w:val="left" w:pos="1989"/>
              </w:tabs>
              <w:spacing w:before="94"/>
              <w:ind w:left="119"/>
              <w:rPr>
                <w:sz w:val="24"/>
              </w:rPr>
            </w:pPr>
            <w:r>
              <w:rPr>
                <w:w w:val="110"/>
                <w:sz w:val="24"/>
              </w:rPr>
              <w:t>(</w:t>
            </w:r>
            <w:proofErr w:type="spellStart"/>
            <w:r>
              <w:rPr>
                <w:w w:val="110"/>
                <w:sz w:val="24"/>
              </w:rPr>
              <w:t>Ellinghaus</w:t>
            </w:r>
            <w:proofErr w:type="spellEnd"/>
            <w:r>
              <w:rPr>
                <w:w w:val="110"/>
                <w:sz w:val="24"/>
              </w:rPr>
              <w:tab/>
              <w:t>et</w:t>
            </w:r>
            <w:r>
              <w:rPr>
                <w:w w:val="110"/>
                <w:sz w:val="24"/>
              </w:rPr>
              <w:tab/>
              <w:t>al.</w:t>
            </w:r>
          </w:p>
        </w:tc>
        <w:tc>
          <w:tcPr>
            <w:tcW w:w="1746" w:type="dxa"/>
          </w:tcPr>
          <w:p w14:paraId="2FE375B0" w14:textId="77777777" w:rsidR="00F76AB2" w:rsidRDefault="00B2285E">
            <w:pPr>
              <w:pStyle w:val="TableParagraph"/>
              <w:spacing w:before="94"/>
              <w:ind w:left="119"/>
              <w:rPr>
                <w:sz w:val="24"/>
              </w:rPr>
            </w:pPr>
            <w:r>
              <w:rPr>
                <w:w w:val="110"/>
                <w:sz w:val="24"/>
              </w:rPr>
              <w:t>German</w:t>
            </w:r>
          </w:p>
        </w:tc>
        <w:tc>
          <w:tcPr>
            <w:tcW w:w="2636" w:type="dxa"/>
          </w:tcPr>
          <w:p w14:paraId="4426A486" w14:textId="77777777" w:rsidR="00F76AB2" w:rsidRDefault="00B2285E">
            <w:pPr>
              <w:pStyle w:val="TableParagraph"/>
              <w:spacing w:before="94"/>
              <w:ind w:left="738"/>
              <w:rPr>
                <w:sz w:val="24"/>
              </w:rPr>
            </w:pPr>
            <w:r>
              <w:rPr>
                <w:w w:val="115"/>
                <w:sz w:val="24"/>
              </w:rPr>
              <w:t>472/1,146</w:t>
            </w:r>
          </w:p>
        </w:tc>
        <w:tc>
          <w:tcPr>
            <w:tcW w:w="1736" w:type="dxa"/>
          </w:tcPr>
          <w:p w14:paraId="19827C61" w14:textId="77777777" w:rsidR="00F76AB2" w:rsidRDefault="00B2285E">
            <w:pPr>
              <w:pStyle w:val="TableParagraph"/>
              <w:spacing w:before="94"/>
              <w:ind w:left="42"/>
              <w:rPr>
                <w:sz w:val="24"/>
              </w:rPr>
            </w:pPr>
            <w:r>
              <w:rPr>
                <w:w w:val="110"/>
                <w:sz w:val="24"/>
              </w:rPr>
              <w:t>Psoriasis</w:t>
            </w:r>
          </w:p>
        </w:tc>
        <w:tc>
          <w:tcPr>
            <w:tcW w:w="4615" w:type="dxa"/>
          </w:tcPr>
          <w:p w14:paraId="3DEA4498" w14:textId="77777777" w:rsidR="00F76AB2" w:rsidRDefault="00B2285E">
            <w:pPr>
              <w:pStyle w:val="TableParagraph"/>
              <w:spacing w:before="94"/>
              <w:ind w:left="246"/>
              <w:rPr>
                <w:i/>
                <w:sz w:val="24"/>
              </w:rPr>
            </w:pPr>
            <w:r>
              <w:rPr>
                <w:i/>
                <w:w w:val="105"/>
                <w:sz w:val="24"/>
              </w:rPr>
              <w:t>TRAF3IP2</w:t>
            </w:r>
          </w:p>
        </w:tc>
      </w:tr>
      <w:tr w:rsidR="00F76AB2" w14:paraId="44BA76A6" w14:textId="77777777">
        <w:trPr>
          <w:trHeight w:val="475"/>
        </w:trPr>
        <w:tc>
          <w:tcPr>
            <w:tcW w:w="2365" w:type="dxa"/>
          </w:tcPr>
          <w:p w14:paraId="0CDEFF93" w14:textId="77777777" w:rsidR="00F76AB2" w:rsidRDefault="00B2285E">
            <w:pPr>
              <w:pStyle w:val="TableParagraph"/>
              <w:spacing w:before="92"/>
              <w:ind w:left="119"/>
              <w:rPr>
                <w:sz w:val="24"/>
              </w:rPr>
            </w:pPr>
            <w:r>
              <w:rPr>
                <w:w w:val="105"/>
                <w:sz w:val="24"/>
              </w:rPr>
              <w:t>2010)</w:t>
            </w:r>
          </w:p>
        </w:tc>
        <w:tc>
          <w:tcPr>
            <w:tcW w:w="1746" w:type="dxa"/>
          </w:tcPr>
          <w:p w14:paraId="61FF6405" w14:textId="77777777" w:rsidR="00F76AB2" w:rsidRDefault="00F76AB2">
            <w:pPr>
              <w:pStyle w:val="TableParagraph"/>
            </w:pPr>
          </w:p>
        </w:tc>
        <w:tc>
          <w:tcPr>
            <w:tcW w:w="2636" w:type="dxa"/>
          </w:tcPr>
          <w:p w14:paraId="1DAD07CF" w14:textId="77777777" w:rsidR="00F76AB2" w:rsidRDefault="00F76AB2">
            <w:pPr>
              <w:pStyle w:val="TableParagraph"/>
            </w:pPr>
          </w:p>
        </w:tc>
        <w:tc>
          <w:tcPr>
            <w:tcW w:w="1736" w:type="dxa"/>
          </w:tcPr>
          <w:p w14:paraId="12114A92" w14:textId="77777777" w:rsidR="00F76AB2" w:rsidRDefault="00F76AB2">
            <w:pPr>
              <w:pStyle w:val="TableParagraph"/>
            </w:pPr>
          </w:p>
        </w:tc>
        <w:tc>
          <w:tcPr>
            <w:tcW w:w="4615" w:type="dxa"/>
          </w:tcPr>
          <w:p w14:paraId="3C66899F" w14:textId="77777777" w:rsidR="00F76AB2" w:rsidRDefault="00F76AB2">
            <w:pPr>
              <w:pStyle w:val="TableParagraph"/>
            </w:pPr>
          </w:p>
        </w:tc>
      </w:tr>
      <w:tr w:rsidR="00F76AB2" w14:paraId="1787E1A1" w14:textId="77777777">
        <w:trPr>
          <w:trHeight w:val="434"/>
        </w:trPr>
        <w:tc>
          <w:tcPr>
            <w:tcW w:w="2365" w:type="dxa"/>
          </w:tcPr>
          <w:p w14:paraId="406688A2" w14:textId="77777777" w:rsidR="00F76AB2" w:rsidRDefault="00B2285E">
            <w:pPr>
              <w:pStyle w:val="TableParagraph"/>
              <w:spacing w:before="95"/>
              <w:ind w:left="119"/>
              <w:rPr>
                <w:sz w:val="24"/>
              </w:rPr>
            </w:pPr>
            <w:r>
              <w:rPr>
                <w:w w:val="110"/>
                <w:sz w:val="24"/>
              </w:rPr>
              <w:t>(Strange et al. 2010)</w:t>
            </w:r>
          </w:p>
        </w:tc>
        <w:tc>
          <w:tcPr>
            <w:tcW w:w="1746" w:type="dxa"/>
          </w:tcPr>
          <w:p w14:paraId="38948FE2" w14:textId="77777777" w:rsidR="00F76AB2" w:rsidRDefault="00B2285E">
            <w:pPr>
              <w:pStyle w:val="TableParagraph"/>
              <w:spacing w:before="95"/>
              <w:ind w:left="119"/>
              <w:rPr>
                <w:sz w:val="24"/>
              </w:rPr>
            </w:pPr>
            <w:proofErr w:type="spellStart"/>
            <w:r>
              <w:rPr>
                <w:w w:val="115"/>
                <w:sz w:val="24"/>
              </w:rPr>
              <w:t>Eur</w:t>
            </w:r>
            <w:proofErr w:type="spellEnd"/>
          </w:p>
        </w:tc>
        <w:tc>
          <w:tcPr>
            <w:tcW w:w="2636" w:type="dxa"/>
          </w:tcPr>
          <w:p w14:paraId="3660B38F" w14:textId="77777777" w:rsidR="00F76AB2" w:rsidRDefault="00B2285E">
            <w:pPr>
              <w:pStyle w:val="TableParagraph"/>
              <w:spacing w:before="95"/>
              <w:ind w:left="738"/>
              <w:rPr>
                <w:sz w:val="24"/>
              </w:rPr>
            </w:pPr>
            <w:r>
              <w:rPr>
                <w:w w:val="110"/>
                <w:sz w:val="24"/>
              </w:rPr>
              <w:t>2,622/5,667</w:t>
            </w:r>
          </w:p>
        </w:tc>
        <w:tc>
          <w:tcPr>
            <w:tcW w:w="1736" w:type="dxa"/>
          </w:tcPr>
          <w:p w14:paraId="36D5425A" w14:textId="77777777" w:rsidR="00F76AB2" w:rsidRDefault="00B2285E">
            <w:pPr>
              <w:pStyle w:val="TableParagraph"/>
              <w:spacing w:before="95"/>
              <w:ind w:left="42"/>
              <w:rPr>
                <w:sz w:val="24"/>
              </w:rPr>
            </w:pPr>
            <w:r>
              <w:rPr>
                <w:w w:val="105"/>
                <w:sz w:val="24"/>
              </w:rPr>
              <w:t xml:space="preserve">Psoriasis, </w:t>
            </w:r>
            <w:proofErr w:type="spellStart"/>
            <w:r>
              <w:rPr>
                <w:w w:val="105"/>
                <w:sz w:val="24"/>
              </w:rPr>
              <w:t>PsA</w:t>
            </w:r>
            <w:proofErr w:type="spellEnd"/>
          </w:p>
        </w:tc>
        <w:tc>
          <w:tcPr>
            <w:tcW w:w="4615" w:type="dxa"/>
          </w:tcPr>
          <w:p w14:paraId="2E5F4286" w14:textId="77777777" w:rsidR="00F76AB2" w:rsidRDefault="00B2285E">
            <w:pPr>
              <w:pStyle w:val="TableParagraph"/>
              <w:spacing w:before="95"/>
              <w:ind w:left="246"/>
              <w:rPr>
                <w:sz w:val="24"/>
              </w:rPr>
            </w:pPr>
            <w:r>
              <w:rPr>
                <w:i/>
                <w:w w:val="105"/>
                <w:sz w:val="24"/>
              </w:rPr>
              <w:t xml:space="preserve">LCE3D </w:t>
            </w:r>
            <w:r>
              <w:rPr>
                <w:w w:val="105"/>
                <w:sz w:val="24"/>
              </w:rPr>
              <w:t xml:space="preserve">(PSOR2), </w:t>
            </w:r>
            <w:r>
              <w:rPr>
                <w:i/>
                <w:w w:val="105"/>
                <w:sz w:val="24"/>
              </w:rPr>
              <w:t>IL28RA</w:t>
            </w:r>
            <w:r>
              <w:rPr>
                <w:w w:val="105"/>
                <w:sz w:val="24"/>
              </w:rPr>
              <w:t xml:space="preserve">, </w:t>
            </w:r>
            <w:r>
              <w:rPr>
                <w:i/>
                <w:w w:val="105"/>
                <w:sz w:val="24"/>
              </w:rPr>
              <w:t>REL</w:t>
            </w:r>
            <w:r>
              <w:rPr>
                <w:w w:val="105"/>
                <w:sz w:val="24"/>
              </w:rPr>
              <w:t xml:space="preserve">, </w:t>
            </w:r>
            <w:r>
              <w:rPr>
                <w:i/>
                <w:w w:val="105"/>
                <w:sz w:val="24"/>
              </w:rPr>
              <w:t>IFIH1</w:t>
            </w:r>
            <w:r>
              <w:rPr>
                <w:w w:val="105"/>
                <w:sz w:val="24"/>
              </w:rPr>
              <w:t>,</w:t>
            </w:r>
          </w:p>
        </w:tc>
      </w:tr>
    </w:tbl>
    <w:p w14:paraId="52E793E3" w14:textId="77777777" w:rsidR="00F76AB2" w:rsidRDefault="00F76AB2">
      <w:pPr>
        <w:pStyle w:val="BodyText"/>
        <w:spacing w:before="1"/>
        <w:rPr>
          <w:sz w:val="6"/>
        </w:rPr>
      </w:pPr>
    </w:p>
    <w:p w14:paraId="1921405C" w14:textId="77777777" w:rsidR="00F76AB2" w:rsidRDefault="00F76AB2">
      <w:pPr>
        <w:rPr>
          <w:sz w:val="6"/>
        </w:rPr>
        <w:sectPr w:rsidR="00F76AB2">
          <w:headerReference w:type="default" r:id="rId16"/>
          <w:footerReference w:type="default" r:id="rId17"/>
          <w:pgSz w:w="16840" w:h="11910" w:orient="landscape"/>
          <w:pgMar w:top="0" w:right="1960" w:bottom="280" w:left="1060" w:header="0" w:footer="0" w:gutter="0"/>
          <w:cols w:space="720"/>
        </w:sectPr>
      </w:pPr>
    </w:p>
    <w:p w14:paraId="2BAEDB8B" w14:textId="77777777" w:rsidR="00F76AB2" w:rsidRDefault="00F76AB2">
      <w:pPr>
        <w:pStyle w:val="BodyText"/>
        <w:rPr>
          <w:sz w:val="28"/>
        </w:rPr>
      </w:pPr>
    </w:p>
    <w:p w14:paraId="6E294054" w14:textId="77777777" w:rsidR="00F76AB2" w:rsidRDefault="00F76AB2">
      <w:pPr>
        <w:pStyle w:val="BodyText"/>
        <w:rPr>
          <w:sz w:val="28"/>
        </w:rPr>
      </w:pPr>
    </w:p>
    <w:p w14:paraId="3F95D8BE" w14:textId="77777777" w:rsidR="00F76AB2" w:rsidRDefault="00F76AB2">
      <w:pPr>
        <w:pStyle w:val="BodyText"/>
        <w:spacing w:before="1"/>
        <w:rPr>
          <w:sz w:val="33"/>
        </w:rPr>
      </w:pPr>
    </w:p>
    <w:p w14:paraId="72A8BF2C" w14:textId="77777777" w:rsidR="00F76AB2" w:rsidRDefault="00B2285E">
      <w:pPr>
        <w:pStyle w:val="BodyText"/>
        <w:tabs>
          <w:tab w:val="left" w:pos="2870"/>
          <w:tab w:val="left" w:pos="5236"/>
          <w:tab w:val="left" w:pos="7175"/>
          <w:tab w:val="left" w:pos="8328"/>
        </w:tabs>
        <w:spacing w:before="1"/>
        <w:ind w:left="505"/>
      </w:pPr>
      <w:r>
        <w:rPr>
          <w:w w:val="110"/>
        </w:rPr>
        <w:t>(Zhang et</w:t>
      </w:r>
      <w:r>
        <w:rPr>
          <w:spacing w:val="-16"/>
          <w:w w:val="110"/>
        </w:rPr>
        <w:t xml:space="preserve"> </w:t>
      </w:r>
      <w:r>
        <w:rPr>
          <w:w w:val="110"/>
        </w:rPr>
        <w:t>al.</w:t>
      </w:r>
      <w:r>
        <w:rPr>
          <w:spacing w:val="-8"/>
          <w:w w:val="110"/>
        </w:rPr>
        <w:t xml:space="preserve"> </w:t>
      </w:r>
      <w:r>
        <w:rPr>
          <w:w w:val="110"/>
        </w:rPr>
        <w:t>2008)</w:t>
      </w:r>
      <w:r>
        <w:rPr>
          <w:w w:val="110"/>
        </w:rPr>
        <w:tab/>
        <w:t>Chinese</w:t>
      </w:r>
      <w:r>
        <w:rPr>
          <w:w w:val="110"/>
        </w:rPr>
        <w:tab/>
        <w:t>1,139/1,132</w:t>
      </w:r>
      <w:r>
        <w:rPr>
          <w:w w:val="110"/>
        </w:rPr>
        <w:tab/>
        <w:t>Psoriasis</w:t>
      </w:r>
      <w:r>
        <w:rPr>
          <w:w w:val="110"/>
        </w:rPr>
        <w:tab/>
      </w:r>
      <w:r>
        <w:rPr>
          <w:spacing w:val="-4"/>
          <w:w w:val="110"/>
        </w:rPr>
        <w:t>(type</w:t>
      </w:r>
    </w:p>
    <w:p w14:paraId="4EBAE622" w14:textId="77777777" w:rsidR="00F76AB2" w:rsidRDefault="00B2285E">
      <w:pPr>
        <w:pStyle w:val="BodyText"/>
        <w:spacing w:before="202"/>
        <w:ind w:right="1534"/>
        <w:jc w:val="right"/>
      </w:pPr>
      <w:r>
        <w:t>I)</w:t>
      </w:r>
    </w:p>
    <w:p w14:paraId="731B7699" w14:textId="77777777" w:rsidR="00F76AB2" w:rsidRDefault="00B2285E">
      <w:pPr>
        <w:tabs>
          <w:tab w:val="left" w:pos="1341"/>
          <w:tab w:val="left" w:pos="2221"/>
          <w:tab w:val="left" w:pos="2902"/>
        </w:tabs>
        <w:spacing w:before="69"/>
        <w:ind w:left="199"/>
        <w:rPr>
          <w:i/>
          <w:sz w:val="24"/>
        </w:rPr>
      </w:pPr>
      <w:r>
        <w:br w:type="column"/>
      </w:r>
      <w:r>
        <w:rPr>
          <w:i/>
          <w:w w:val="110"/>
          <w:sz w:val="24"/>
        </w:rPr>
        <w:t>ERAP1</w:t>
      </w:r>
      <w:r>
        <w:rPr>
          <w:w w:val="110"/>
          <w:sz w:val="24"/>
        </w:rPr>
        <w:t>,</w:t>
      </w:r>
      <w:r>
        <w:rPr>
          <w:w w:val="110"/>
          <w:sz w:val="24"/>
        </w:rPr>
        <w:tab/>
      </w:r>
      <w:r>
        <w:rPr>
          <w:i/>
          <w:w w:val="110"/>
          <w:sz w:val="24"/>
        </w:rPr>
        <w:t>TYK2</w:t>
      </w:r>
      <w:r>
        <w:rPr>
          <w:i/>
          <w:w w:val="110"/>
          <w:sz w:val="24"/>
        </w:rPr>
        <w:tab/>
      </w:r>
      <w:r>
        <w:rPr>
          <w:w w:val="110"/>
          <w:sz w:val="24"/>
        </w:rPr>
        <w:t>and</w:t>
      </w:r>
      <w:r>
        <w:rPr>
          <w:w w:val="110"/>
          <w:sz w:val="24"/>
        </w:rPr>
        <w:tab/>
      </w:r>
      <w:r>
        <w:rPr>
          <w:i/>
          <w:w w:val="110"/>
          <w:sz w:val="24"/>
        </w:rPr>
        <w:t>HLA-C/ERAP1</w:t>
      </w:r>
    </w:p>
    <w:p w14:paraId="7FA1BA06" w14:textId="77777777" w:rsidR="00F76AB2" w:rsidRDefault="00B2285E">
      <w:pPr>
        <w:pStyle w:val="BodyText"/>
        <w:spacing w:before="202"/>
        <w:ind w:left="199"/>
      </w:pPr>
      <w:proofErr w:type="spellStart"/>
      <w:proofErr w:type="gramStart"/>
      <w:r>
        <w:rPr>
          <w:w w:val="110"/>
        </w:rPr>
        <w:t>epistasia</w:t>
      </w:r>
      <w:proofErr w:type="spellEnd"/>
      <w:proofErr w:type="gramEnd"/>
    </w:p>
    <w:p w14:paraId="7A6A6E7D" w14:textId="77777777" w:rsidR="00F76AB2" w:rsidRDefault="00B2285E">
      <w:pPr>
        <w:spacing w:before="202"/>
        <w:ind w:left="199"/>
        <w:rPr>
          <w:i/>
          <w:sz w:val="24"/>
        </w:rPr>
      </w:pPr>
      <w:r>
        <w:rPr>
          <w:i/>
          <w:w w:val="110"/>
          <w:sz w:val="24"/>
        </w:rPr>
        <w:t xml:space="preserve">LCE </w:t>
      </w:r>
      <w:r>
        <w:rPr>
          <w:w w:val="110"/>
          <w:sz w:val="24"/>
        </w:rPr>
        <w:t xml:space="preserve">gene family and </w:t>
      </w:r>
      <w:r>
        <w:rPr>
          <w:i/>
          <w:w w:val="110"/>
          <w:sz w:val="24"/>
        </w:rPr>
        <w:t>IL12B</w:t>
      </w:r>
    </w:p>
    <w:p w14:paraId="601DAA6B" w14:textId="77777777" w:rsidR="00F76AB2" w:rsidRDefault="00F76AB2">
      <w:pPr>
        <w:rPr>
          <w:sz w:val="24"/>
        </w:rPr>
        <w:sectPr w:rsidR="00F76AB2">
          <w:type w:val="continuous"/>
          <w:pgSz w:w="16840" w:h="11910" w:orient="landscape"/>
          <w:pgMar w:top="1580" w:right="1960" w:bottom="800" w:left="1060" w:header="720" w:footer="720" w:gutter="0"/>
          <w:cols w:num="2" w:space="720" w:equalWidth="0">
            <w:col w:w="8877" w:space="40"/>
            <w:col w:w="4903"/>
          </w:cols>
        </w:sectPr>
      </w:pPr>
    </w:p>
    <w:p w14:paraId="6D1FB232" w14:textId="77777777" w:rsidR="00F76AB2" w:rsidRDefault="00CD561F">
      <w:pPr>
        <w:rPr>
          <w:sz w:val="2"/>
          <w:szCs w:val="2"/>
        </w:rPr>
      </w:pPr>
      <w:r>
        <w:rPr>
          <w:noProof/>
        </w:rPr>
        <mc:AlternateContent>
          <mc:Choice Requires="wps">
            <w:drawing>
              <wp:anchor distT="0" distB="0" distL="114300" distR="114300" simplePos="0" relativeHeight="251650560" behindDoc="0" locked="0" layoutInCell="1" allowOverlap="1" wp14:anchorId="5FF7B371" wp14:editId="1274FEF4">
                <wp:simplePos x="0" y="0"/>
                <wp:positionH relativeFrom="page">
                  <wp:posOffset>9711055</wp:posOffset>
                </wp:positionH>
                <wp:positionV relativeFrom="page">
                  <wp:posOffset>1306830</wp:posOffset>
                </wp:positionV>
                <wp:extent cx="0" cy="5400040"/>
                <wp:effectExtent l="0" t="0" r="0" b="0"/>
                <wp:wrapNone/>
                <wp:docPr id="8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0004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BF6B25" id="Line 63"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4.65pt,102.9pt" to="764.65pt,5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" strokeweight=".17569mm">
                <o:lock v:ext="edit" shapetype="f"/>
                <w10:wrap anchorx="page" anchory="page"/>
              </v:line>
            </w:pict>
          </mc:Fallback>
        </mc:AlternateContent>
      </w:r>
      <w:r>
        <w:rPr>
          <w:noProof/>
        </w:rPr>
        <mc:AlternateContent>
          <mc:Choice Requires="wps">
            <w:drawing>
              <wp:anchor distT="0" distB="0" distL="114300" distR="114300" simplePos="0" relativeHeight="251652608" behindDoc="0" locked="0" layoutInCell="1" allowOverlap="1" wp14:anchorId="327CFDB1" wp14:editId="1FA3F5C2">
                <wp:simplePos x="0" y="0"/>
                <wp:positionH relativeFrom="page">
                  <wp:posOffset>9714865</wp:posOffset>
                </wp:positionH>
                <wp:positionV relativeFrom="page">
                  <wp:posOffset>1294130</wp:posOffset>
                </wp:positionV>
                <wp:extent cx="208280" cy="919480"/>
                <wp:effectExtent l="0" t="0" r="0" b="0"/>
                <wp:wrapNone/>
                <wp:docPr id="8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 cy="919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B3843" w14:textId="77777777" w:rsidR="00B57CED" w:rsidRDefault="00B57CED">
                            <w:pPr>
                              <w:pStyle w:val="BodyText"/>
                              <w:spacing w:before="18"/>
                              <w:ind w:left="20"/>
                            </w:pPr>
                            <w:r>
                              <w:rPr>
                                <w:w w:val="115"/>
                              </w:rPr>
                              <w:t>Introduction</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CFDB1" id="_x0000_t202" coordsize="21600,21600" o:spt="202" path="m,l,21600r21600,l21600,xe">
                <v:stroke joinstyle="miter"/>
                <v:path gradientshapeok="t" o:connecttype="rect"/>
              </v:shapetype>
              <v:shape id="Text Box 62" o:spid="_x0000_s1026" type="#_x0000_t202" style="position:absolute;margin-left:764.95pt;margin-top:101.9pt;width:16.4pt;height:72.4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" filled="f" stroked="f">
                <v:path arrowok="t"/>
                <v:textbox style="layout-flow:vertical" inset="0,0,0,0">
                  <w:txbxContent>
                    <w:p w14:paraId="25BB3843" w14:textId="77777777" w:rsidR="00B57CED" w:rsidRDefault="00B57CED">
                      <w:pPr>
                        <w:pStyle w:val="BodyText"/>
                        <w:spacing w:before="18"/>
                        <w:ind w:left="20"/>
                      </w:pPr>
                      <w:r>
                        <w:rPr>
                          <w:w w:val="115"/>
                        </w:rPr>
                        <w:t>Introduction</w:t>
                      </w:r>
                    </w:p>
                  </w:txbxContent>
                </v:textbox>
                <w10:wrap anchorx="page" anchory="page"/>
              </v:shape>
            </w:pict>
          </mc:Fallback>
        </mc:AlternateContent>
      </w:r>
      <w:r>
        <w:rPr>
          <w:noProof/>
        </w:rPr>
        <mc:AlternateContent>
          <mc:Choice Requires="wps">
            <w:drawing>
              <wp:anchor distT="0" distB="0" distL="114300" distR="114300" simplePos="0" relativeHeight="251653632" behindDoc="0" locked="0" layoutInCell="1" allowOverlap="1" wp14:anchorId="2DE4C1AB" wp14:editId="630985AC">
                <wp:simplePos x="0" y="0"/>
                <wp:positionH relativeFrom="page">
                  <wp:posOffset>323850</wp:posOffset>
                </wp:positionH>
                <wp:positionV relativeFrom="page">
                  <wp:posOffset>6528435</wp:posOffset>
                </wp:positionV>
                <wp:extent cx="208280" cy="191135"/>
                <wp:effectExtent l="0" t="0" r="0" b="0"/>
                <wp:wrapNone/>
                <wp:docPr id="7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1A16B" w14:textId="77777777" w:rsidR="00B57CED" w:rsidRDefault="00B57CED">
                            <w:pPr>
                              <w:pStyle w:val="BodyText"/>
                              <w:spacing w:before="18"/>
                              <w:ind w:left="20"/>
                            </w:pPr>
                            <w:r>
                              <w:rPr>
                                <w:w w:val="110"/>
                              </w:rPr>
                              <w:t>22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4C1AB" id="Text Box 61" o:spid="_x0000_s1027" type="#_x0000_t202" style="position:absolute;margin-left:25.5pt;margin-top:514.05pt;width:16.4pt;height:15.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" filled="f" stroked="f">
                <v:path arrowok="t"/>
                <v:textbox style="layout-flow:vertical" inset="0,0,0,0">
                  <w:txbxContent>
                    <w:p w14:paraId="75E1A16B" w14:textId="77777777" w:rsidR="00B57CED" w:rsidRDefault="00B57CED">
                      <w:pPr>
                        <w:pStyle w:val="BodyText"/>
                        <w:spacing w:before="18"/>
                        <w:ind w:left="20"/>
                      </w:pPr>
                      <w:r>
                        <w:rPr>
                          <w:w w:val="110"/>
                        </w:rPr>
                        <w:t>22</w:t>
                      </w:r>
                    </w:p>
                  </w:txbxContent>
                </v:textbox>
                <w10:wrap anchorx="page" anchory="page"/>
              </v:shape>
            </w:pict>
          </mc:Fallback>
        </mc:AlternateContent>
      </w:r>
    </w:p>
    <w:p w14:paraId="74041482" w14:textId="77777777" w:rsidR="00F76AB2" w:rsidRDefault="00F76AB2">
      <w:pPr>
        <w:rPr>
          <w:sz w:val="2"/>
          <w:szCs w:val="2"/>
        </w:rPr>
        <w:sectPr w:rsidR="00F76AB2">
          <w:type w:val="continuous"/>
          <w:pgSz w:w="16840" w:h="11910" w:orient="landscape"/>
          <w:pgMar w:top="1580" w:right="1960" w:bottom="800" w:left="1060" w:header="720" w:footer="720" w:gutter="0"/>
          <w:cols w:space="720"/>
        </w:sectPr>
      </w:pPr>
    </w:p>
    <w:p w14:paraId="5B93B23D" w14:textId="77777777" w:rsidR="00F76AB2" w:rsidRDefault="00CD561F">
      <w:pPr>
        <w:pStyle w:val="BodyText"/>
        <w:rPr>
          <w:sz w:val="20"/>
        </w:rPr>
      </w:pPr>
      <w:r>
        <w:rPr>
          <w:noProof/>
        </w:rPr>
        <mc:AlternateContent>
          <mc:Choice Requires="wps">
            <w:drawing>
              <wp:anchor distT="0" distB="0" distL="114300" distR="114300" simplePos="0" relativeHeight="251654656" behindDoc="0" locked="0" layoutInCell="1" allowOverlap="1" wp14:anchorId="4C22E9DE" wp14:editId="2E47C237">
                <wp:simplePos x="0" y="0"/>
                <wp:positionH relativeFrom="page">
                  <wp:posOffset>9711055</wp:posOffset>
                </wp:positionH>
                <wp:positionV relativeFrom="page">
                  <wp:posOffset>1306830</wp:posOffset>
                </wp:positionV>
                <wp:extent cx="0" cy="5400040"/>
                <wp:effectExtent l="0" t="0" r="0" b="0"/>
                <wp:wrapNone/>
                <wp:docPr id="7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0004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A17046" id="Line 60"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4.65pt,102.9pt" to="764.65pt,5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" strokeweight=".17569mm">
                <o:lock v:ext="edit" shapetype="f"/>
                <w10:wrap anchorx="page" anchory="page"/>
              </v:line>
            </w:pict>
          </mc:Fallback>
        </mc:AlternateContent>
      </w:r>
      <w:r>
        <w:rPr>
          <w:noProof/>
        </w:rPr>
        <mc:AlternateContent>
          <mc:Choice Requires="wps">
            <w:drawing>
              <wp:anchor distT="0" distB="0" distL="114300" distR="114300" simplePos="0" relativeHeight="251655680" behindDoc="0" locked="0" layoutInCell="1" allowOverlap="1" wp14:anchorId="2753FD03" wp14:editId="571EECFD">
                <wp:simplePos x="0" y="0"/>
                <wp:positionH relativeFrom="page">
                  <wp:posOffset>565150</wp:posOffset>
                </wp:positionH>
                <wp:positionV relativeFrom="page">
                  <wp:posOffset>1306830</wp:posOffset>
                </wp:positionV>
                <wp:extent cx="0" cy="5400040"/>
                <wp:effectExtent l="0" t="0" r="0" b="0"/>
                <wp:wrapNone/>
                <wp:docPr id="7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0004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C35835" id="Line 59"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5pt,102.9pt" to="44.5pt,5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" strokeweight=".17569mm">
                <o:lock v:ext="edit" shapetype="f"/>
                <w10:wrap anchorx="page" anchory="page"/>
              </v:line>
            </w:pict>
          </mc:Fallback>
        </mc:AlternateContent>
      </w:r>
      <w:r>
        <w:rPr>
          <w:noProof/>
        </w:rPr>
        <mc:AlternateContent>
          <mc:Choice Requires="wps">
            <w:drawing>
              <wp:anchor distT="0" distB="0" distL="114300" distR="114300" simplePos="0" relativeHeight="251656704" behindDoc="0" locked="0" layoutInCell="1" allowOverlap="1" wp14:anchorId="6A17726B" wp14:editId="41C460CC">
                <wp:simplePos x="0" y="0"/>
                <wp:positionH relativeFrom="page">
                  <wp:posOffset>9714865</wp:posOffset>
                </wp:positionH>
                <wp:positionV relativeFrom="page">
                  <wp:posOffset>1294130</wp:posOffset>
                </wp:positionV>
                <wp:extent cx="208280" cy="919480"/>
                <wp:effectExtent l="0" t="0" r="0" b="0"/>
                <wp:wrapNone/>
                <wp:docPr id="7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 cy="919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327EA" w14:textId="77777777" w:rsidR="00B57CED" w:rsidRDefault="00B57CED">
                            <w:pPr>
                              <w:pStyle w:val="BodyText"/>
                              <w:spacing w:before="18"/>
                              <w:ind w:left="20"/>
                            </w:pPr>
                            <w:r>
                              <w:rPr>
                                <w:w w:val="115"/>
                              </w:rPr>
                              <w:t>Introduction</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7726B" id="Text Box 58" o:spid="_x0000_s1028" type="#_x0000_t202" style="position:absolute;margin-left:764.95pt;margin-top:101.9pt;width:16.4pt;height:7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" filled="f" stroked="f">
                <v:path arrowok="t"/>
                <v:textbox style="layout-flow:vertical" inset="0,0,0,0">
                  <w:txbxContent>
                    <w:p w14:paraId="03A327EA" w14:textId="77777777" w:rsidR="00B57CED" w:rsidRDefault="00B57CED">
                      <w:pPr>
                        <w:pStyle w:val="BodyText"/>
                        <w:spacing w:before="18"/>
                        <w:ind w:left="20"/>
                      </w:pPr>
                      <w:r>
                        <w:rPr>
                          <w:w w:val="115"/>
                        </w:rPr>
                        <w:t>Introduction</w:t>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2F0A6704" wp14:editId="58B22AD9">
                <wp:simplePos x="0" y="0"/>
                <wp:positionH relativeFrom="page">
                  <wp:posOffset>323850</wp:posOffset>
                </wp:positionH>
                <wp:positionV relativeFrom="page">
                  <wp:posOffset>6528435</wp:posOffset>
                </wp:positionV>
                <wp:extent cx="208280" cy="191135"/>
                <wp:effectExtent l="0" t="0" r="0" b="0"/>
                <wp:wrapNone/>
                <wp:docPr id="7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603CE" w14:textId="77777777" w:rsidR="00B57CED" w:rsidRDefault="00B57CED">
                            <w:pPr>
                              <w:pStyle w:val="BodyText"/>
                              <w:spacing w:before="18"/>
                              <w:ind w:left="20"/>
                            </w:pPr>
                            <w:r>
                              <w:rPr>
                                <w:w w:val="110"/>
                              </w:rPr>
                              <w:t>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A6704" id="Text Box 57" o:spid="_x0000_s1029" type="#_x0000_t202" style="position:absolute;margin-left:25.5pt;margin-top:514.05pt;width:16.4pt;height:15.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" filled="f" stroked="f">
                <v:path arrowok="t"/>
                <v:textbox style="layout-flow:vertical" inset="0,0,0,0">
                  <w:txbxContent>
                    <w:p w14:paraId="799603CE" w14:textId="77777777" w:rsidR="00B57CED" w:rsidRDefault="00B57CED">
                      <w:pPr>
                        <w:pStyle w:val="BodyText"/>
                        <w:spacing w:before="18"/>
                        <w:ind w:left="20"/>
                      </w:pPr>
                      <w:r>
                        <w:rPr>
                          <w:w w:val="110"/>
                        </w:rPr>
                        <w:t>23</w:t>
                      </w:r>
                    </w:p>
                  </w:txbxContent>
                </v:textbox>
                <w10:wrap anchorx="page" anchory="page"/>
              </v:shape>
            </w:pict>
          </mc:Fallback>
        </mc:AlternateContent>
      </w:r>
    </w:p>
    <w:p w14:paraId="4C29C778" w14:textId="77777777" w:rsidR="00F76AB2" w:rsidRDefault="00F76AB2">
      <w:pPr>
        <w:pStyle w:val="BodyText"/>
        <w:rPr>
          <w:sz w:val="20"/>
        </w:rPr>
      </w:pPr>
    </w:p>
    <w:p w14:paraId="79D6235A" w14:textId="77777777" w:rsidR="00F76AB2" w:rsidRDefault="00F76AB2">
      <w:pPr>
        <w:pStyle w:val="BodyText"/>
        <w:rPr>
          <w:sz w:val="20"/>
        </w:rPr>
      </w:pPr>
    </w:p>
    <w:p w14:paraId="27172EF4" w14:textId="77777777" w:rsidR="00F76AB2" w:rsidRDefault="00F76AB2">
      <w:pPr>
        <w:pStyle w:val="BodyText"/>
        <w:rPr>
          <w:sz w:val="20"/>
        </w:rPr>
      </w:pPr>
    </w:p>
    <w:p w14:paraId="3F7118D6" w14:textId="77777777" w:rsidR="00F76AB2" w:rsidRDefault="00F76AB2">
      <w:pPr>
        <w:pStyle w:val="BodyText"/>
        <w:rPr>
          <w:sz w:val="20"/>
        </w:rPr>
      </w:pPr>
    </w:p>
    <w:p w14:paraId="70D2AD8B" w14:textId="77777777" w:rsidR="00F76AB2" w:rsidRDefault="00F76AB2">
      <w:pPr>
        <w:pStyle w:val="BodyText"/>
        <w:rPr>
          <w:sz w:val="20"/>
        </w:rPr>
      </w:pPr>
    </w:p>
    <w:p w14:paraId="5D58AB99" w14:textId="77777777" w:rsidR="00F76AB2" w:rsidRDefault="00F76AB2">
      <w:pPr>
        <w:pStyle w:val="BodyText"/>
        <w:rPr>
          <w:sz w:val="20"/>
        </w:rPr>
      </w:pPr>
    </w:p>
    <w:p w14:paraId="2DBC0166" w14:textId="77777777" w:rsidR="00F76AB2" w:rsidRDefault="00F76AB2">
      <w:pPr>
        <w:pStyle w:val="BodyText"/>
        <w:rPr>
          <w:sz w:val="20"/>
        </w:rPr>
      </w:pPr>
    </w:p>
    <w:p w14:paraId="208E605A" w14:textId="77777777" w:rsidR="00F76AB2" w:rsidRDefault="00F76AB2">
      <w:pPr>
        <w:pStyle w:val="BodyText"/>
        <w:spacing w:before="9"/>
        <w:rPr>
          <w:sz w:val="23"/>
        </w:rPr>
      </w:pPr>
    </w:p>
    <w:tbl>
      <w:tblPr>
        <w:tblW w:w="0" w:type="auto"/>
        <w:tblInd w:w="393" w:type="dxa"/>
        <w:tblLayout w:type="fixed"/>
        <w:tblCellMar>
          <w:left w:w="0" w:type="dxa"/>
          <w:right w:w="0" w:type="dxa"/>
        </w:tblCellMar>
        <w:tblLook w:val="01E0" w:firstRow="1" w:lastRow="1" w:firstColumn="1" w:lastColumn="1" w:noHBand="0" w:noVBand="0"/>
      </w:tblPr>
      <w:tblGrid>
        <w:gridCol w:w="2295"/>
        <w:gridCol w:w="1759"/>
        <w:gridCol w:w="676"/>
        <w:gridCol w:w="1861"/>
        <w:gridCol w:w="1895"/>
        <w:gridCol w:w="4616"/>
      </w:tblGrid>
      <w:tr w:rsidR="00F76AB2" w14:paraId="4469828F" w14:textId="77777777">
        <w:trPr>
          <w:trHeight w:val="907"/>
        </w:trPr>
        <w:tc>
          <w:tcPr>
            <w:tcW w:w="2295" w:type="dxa"/>
          </w:tcPr>
          <w:p w14:paraId="11131C50" w14:textId="77777777" w:rsidR="00F76AB2" w:rsidRDefault="00B2285E">
            <w:pPr>
              <w:pStyle w:val="TableParagraph"/>
              <w:spacing w:before="49"/>
              <w:ind w:left="119"/>
              <w:rPr>
                <w:sz w:val="24"/>
              </w:rPr>
            </w:pPr>
            <w:r>
              <w:rPr>
                <w:w w:val="110"/>
                <w:sz w:val="24"/>
              </w:rPr>
              <w:t>(Sun et al. 2010)</w:t>
            </w:r>
          </w:p>
        </w:tc>
        <w:tc>
          <w:tcPr>
            <w:tcW w:w="1759" w:type="dxa"/>
          </w:tcPr>
          <w:p w14:paraId="2531E4B5" w14:textId="77777777" w:rsidR="00F76AB2" w:rsidRDefault="00B2285E">
            <w:pPr>
              <w:pStyle w:val="TableParagraph"/>
              <w:spacing w:before="49"/>
              <w:ind w:left="189"/>
              <w:rPr>
                <w:sz w:val="24"/>
              </w:rPr>
            </w:pPr>
            <w:r>
              <w:rPr>
                <w:w w:val="110"/>
                <w:sz w:val="24"/>
              </w:rPr>
              <w:t>Chinese</w:t>
            </w:r>
          </w:p>
        </w:tc>
        <w:tc>
          <w:tcPr>
            <w:tcW w:w="676" w:type="dxa"/>
          </w:tcPr>
          <w:p w14:paraId="061FBDB6" w14:textId="77777777" w:rsidR="00F76AB2" w:rsidRDefault="00F76AB2">
            <w:pPr>
              <w:pStyle w:val="TableParagraph"/>
            </w:pPr>
          </w:p>
        </w:tc>
        <w:tc>
          <w:tcPr>
            <w:tcW w:w="1861" w:type="dxa"/>
          </w:tcPr>
          <w:p w14:paraId="0ABDAD50" w14:textId="77777777" w:rsidR="00F76AB2" w:rsidRDefault="00B2285E">
            <w:pPr>
              <w:pStyle w:val="TableParagraph"/>
              <w:spacing w:before="49"/>
              <w:ind w:left="119"/>
              <w:rPr>
                <w:sz w:val="24"/>
              </w:rPr>
            </w:pPr>
            <w:r>
              <w:rPr>
                <w:w w:val="110"/>
                <w:sz w:val="24"/>
              </w:rPr>
              <w:t>8,312/12,919</w:t>
            </w:r>
          </w:p>
        </w:tc>
        <w:tc>
          <w:tcPr>
            <w:tcW w:w="1895" w:type="dxa"/>
          </w:tcPr>
          <w:p w14:paraId="29AE8066" w14:textId="77777777" w:rsidR="00F76AB2" w:rsidRDefault="00B2285E">
            <w:pPr>
              <w:pStyle w:val="TableParagraph"/>
              <w:spacing w:before="49"/>
              <w:ind w:left="198"/>
              <w:rPr>
                <w:sz w:val="24"/>
              </w:rPr>
            </w:pPr>
            <w:r>
              <w:rPr>
                <w:w w:val="105"/>
                <w:sz w:val="24"/>
              </w:rPr>
              <w:t xml:space="preserve">Psoriasis, </w:t>
            </w:r>
            <w:proofErr w:type="spellStart"/>
            <w:r>
              <w:rPr>
                <w:w w:val="105"/>
                <w:sz w:val="24"/>
              </w:rPr>
              <w:t>PsA</w:t>
            </w:r>
            <w:proofErr w:type="spellEnd"/>
          </w:p>
        </w:tc>
        <w:tc>
          <w:tcPr>
            <w:tcW w:w="4616" w:type="dxa"/>
          </w:tcPr>
          <w:p w14:paraId="26809496" w14:textId="77777777" w:rsidR="00F76AB2" w:rsidRDefault="00B2285E">
            <w:pPr>
              <w:pStyle w:val="TableParagraph"/>
              <w:tabs>
                <w:tab w:val="left" w:pos="1440"/>
                <w:tab w:val="left" w:pos="2638"/>
                <w:tab w:val="left" w:pos="3896"/>
              </w:tabs>
              <w:spacing w:before="49"/>
              <w:ind w:left="243"/>
              <w:rPr>
                <w:sz w:val="24"/>
              </w:rPr>
            </w:pPr>
            <w:r>
              <w:rPr>
                <w:i/>
                <w:w w:val="105"/>
                <w:sz w:val="24"/>
              </w:rPr>
              <w:t>ERAP1</w:t>
            </w:r>
            <w:r>
              <w:rPr>
                <w:w w:val="105"/>
                <w:sz w:val="24"/>
              </w:rPr>
              <w:t>,</w:t>
            </w:r>
            <w:r>
              <w:rPr>
                <w:w w:val="105"/>
                <w:sz w:val="24"/>
              </w:rPr>
              <w:tab/>
            </w:r>
            <w:r>
              <w:rPr>
                <w:i/>
                <w:w w:val="105"/>
                <w:sz w:val="24"/>
              </w:rPr>
              <w:t>PTTG1</w:t>
            </w:r>
            <w:r>
              <w:rPr>
                <w:w w:val="105"/>
                <w:sz w:val="24"/>
              </w:rPr>
              <w:t>,</w:t>
            </w:r>
            <w:r>
              <w:rPr>
                <w:w w:val="105"/>
                <w:sz w:val="24"/>
              </w:rPr>
              <w:tab/>
            </w:r>
            <w:r>
              <w:rPr>
                <w:i/>
                <w:spacing w:val="-4"/>
                <w:w w:val="105"/>
                <w:sz w:val="24"/>
              </w:rPr>
              <w:t>CSMD1</w:t>
            </w:r>
            <w:r>
              <w:rPr>
                <w:spacing w:val="-4"/>
                <w:w w:val="105"/>
                <w:sz w:val="24"/>
              </w:rPr>
              <w:t>,</w:t>
            </w:r>
            <w:r>
              <w:rPr>
                <w:spacing w:val="-4"/>
                <w:w w:val="105"/>
                <w:sz w:val="24"/>
              </w:rPr>
              <w:tab/>
            </w:r>
            <w:r>
              <w:rPr>
                <w:i/>
                <w:w w:val="105"/>
                <w:sz w:val="24"/>
              </w:rPr>
              <w:t>GJB2</w:t>
            </w:r>
            <w:r>
              <w:rPr>
                <w:w w:val="105"/>
                <w:sz w:val="24"/>
              </w:rPr>
              <w:t>,</w:t>
            </w:r>
          </w:p>
          <w:p w14:paraId="2DD0F591" w14:textId="77777777" w:rsidR="00F76AB2" w:rsidRDefault="00B2285E">
            <w:pPr>
              <w:pStyle w:val="TableParagraph"/>
              <w:spacing w:before="202"/>
              <w:ind w:left="243"/>
              <w:rPr>
                <w:i/>
                <w:sz w:val="24"/>
              </w:rPr>
            </w:pPr>
            <w:r>
              <w:rPr>
                <w:i/>
                <w:w w:val="105"/>
                <w:sz w:val="24"/>
              </w:rPr>
              <w:t xml:space="preserve">SERPINB8 </w:t>
            </w:r>
            <w:r>
              <w:rPr>
                <w:w w:val="105"/>
                <w:sz w:val="24"/>
              </w:rPr>
              <w:t xml:space="preserve">, </w:t>
            </w:r>
            <w:r>
              <w:rPr>
                <w:i/>
                <w:w w:val="105"/>
                <w:sz w:val="24"/>
              </w:rPr>
              <w:t>ZNF816A</w:t>
            </w:r>
          </w:p>
        </w:tc>
      </w:tr>
      <w:tr w:rsidR="00F76AB2" w14:paraId="433F47B0" w14:textId="77777777">
        <w:trPr>
          <w:trHeight w:val="481"/>
        </w:trPr>
        <w:tc>
          <w:tcPr>
            <w:tcW w:w="2295" w:type="dxa"/>
          </w:tcPr>
          <w:p w14:paraId="1EC27B59" w14:textId="77777777" w:rsidR="00F76AB2" w:rsidRDefault="00B2285E">
            <w:pPr>
              <w:pStyle w:val="TableParagraph"/>
              <w:spacing w:before="64"/>
              <w:ind w:left="119"/>
              <w:rPr>
                <w:i/>
                <w:sz w:val="18"/>
              </w:rPr>
            </w:pPr>
            <w:r>
              <w:rPr>
                <w:w w:val="110"/>
                <w:sz w:val="24"/>
              </w:rPr>
              <w:t>(</w:t>
            </w:r>
            <w:proofErr w:type="spellStart"/>
            <w:r>
              <w:rPr>
                <w:w w:val="110"/>
                <w:sz w:val="24"/>
              </w:rPr>
              <w:t>Tsoi</w:t>
            </w:r>
            <w:proofErr w:type="spellEnd"/>
            <w:r>
              <w:rPr>
                <w:w w:val="110"/>
                <w:sz w:val="24"/>
              </w:rPr>
              <w:t xml:space="preserve"> et al. 2012)</w:t>
            </w:r>
            <w:r>
              <w:rPr>
                <w:i/>
                <w:w w:val="110"/>
                <w:position w:val="9"/>
                <w:sz w:val="18"/>
              </w:rPr>
              <w:t>*</w:t>
            </w:r>
          </w:p>
        </w:tc>
        <w:tc>
          <w:tcPr>
            <w:tcW w:w="1759" w:type="dxa"/>
          </w:tcPr>
          <w:p w14:paraId="2602BF2E" w14:textId="77777777" w:rsidR="00F76AB2" w:rsidRDefault="00B2285E">
            <w:pPr>
              <w:pStyle w:val="TableParagraph"/>
              <w:spacing w:before="97"/>
              <w:ind w:left="189"/>
              <w:rPr>
                <w:sz w:val="24"/>
              </w:rPr>
            </w:pPr>
            <w:r>
              <w:rPr>
                <w:w w:val="110"/>
                <w:sz w:val="24"/>
              </w:rPr>
              <w:t xml:space="preserve">WA, </w:t>
            </w:r>
            <w:proofErr w:type="spellStart"/>
            <w:r>
              <w:rPr>
                <w:w w:val="110"/>
                <w:sz w:val="24"/>
              </w:rPr>
              <w:t>Eur</w:t>
            </w:r>
            <w:proofErr w:type="spellEnd"/>
          </w:p>
        </w:tc>
        <w:tc>
          <w:tcPr>
            <w:tcW w:w="676" w:type="dxa"/>
          </w:tcPr>
          <w:p w14:paraId="526D03E1" w14:textId="77777777" w:rsidR="00F76AB2" w:rsidRDefault="00F76AB2">
            <w:pPr>
              <w:pStyle w:val="TableParagraph"/>
            </w:pPr>
          </w:p>
        </w:tc>
        <w:tc>
          <w:tcPr>
            <w:tcW w:w="1861" w:type="dxa"/>
          </w:tcPr>
          <w:p w14:paraId="3B3AA31C" w14:textId="77777777" w:rsidR="00F76AB2" w:rsidRDefault="00B2285E">
            <w:pPr>
              <w:pStyle w:val="TableParagraph"/>
              <w:spacing w:before="97"/>
              <w:ind w:left="119"/>
              <w:rPr>
                <w:sz w:val="24"/>
              </w:rPr>
            </w:pPr>
            <w:r>
              <w:rPr>
                <w:w w:val="110"/>
                <w:sz w:val="24"/>
              </w:rPr>
              <w:t>10,588/22,806</w:t>
            </w:r>
          </w:p>
        </w:tc>
        <w:tc>
          <w:tcPr>
            <w:tcW w:w="1895" w:type="dxa"/>
          </w:tcPr>
          <w:p w14:paraId="539030E1" w14:textId="77777777" w:rsidR="00F76AB2" w:rsidRDefault="00B2285E">
            <w:pPr>
              <w:pStyle w:val="TableParagraph"/>
              <w:spacing w:before="97"/>
              <w:ind w:left="198"/>
              <w:rPr>
                <w:sz w:val="24"/>
              </w:rPr>
            </w:pPr>
            <w:r>
              <w:rPr>
                <w:w w:val="105"/>
                <w:sz w:val="24"/>
              </w:rPr>
              <w:t xml:space="preserve">Psoriasis, </w:t>
            </w:r>
            <w:proofErr w:type="spellStart"/>
            <w:r>
              <w:rPr>
                <w:w w:val="105"/>
                <w:sz w:val="24"/>
              </w:rPr>
              <w:t>PsA</w:t>
            </w:r>
            <w:proofErr w:type="spellEnd"/>
          </w:p>
        </w:tc>
        <w:tc>
          <w:tcPr>
            <w:tcW w:w="4616" w:type="dxa"/>
          </w:tcPr>
          <w:p w14:paraId="5DAFFB0F" w14:textId="77777777" w:rsidR="00F76AB2" w:rsidRDefault="00B2285E">
            <w:pPr>
              <w:pStyle w:val="TableParagraph"/>
              <w:spacing w:before="97"/>
              <w:ind w:left="243"/>
              <w:rPr>
                <w:sz w:val="24"/>
              </w:rPr>
            </w:pPr>
            <w:r>
              <w:rPr>
                <w:i/>
                <w:w w:val="105"/>
                <w:sz w:val="24"/>
              </w:rPr>
              <w:t xml:space="preserve">CARD14 </w:t>
            </w:r>
            <w:r>
              <w:rPr>
                <w:w w:val="105"/>
                <w:sz w:val="24"/>
              </w:rPr>
              <w:t xml:space="preserve">(PSOR4), </w:t>
            </w:r>
            <w:r>
              <w:rPr>
                <w:i/>
                <w:w w:val="105"/>
                <w:sz w:val="24"/>
              </w:rPr>
              <w:t>RUNX3</w:t>
            </w:r>
            <w:r>
              <w:rPr>
                <w:w w:val="105"/>
                <w:sz w:val="24"/>
              </w:rPr>
              <w:t xml:space="preserve">, </w:t>
            </w:r>
            <w:r>
              <w:rPr>
                <w:i/>
                <w:w w:val="105"/>
                <w:sz w:val="24"/>
              </w:rPr>
              <w:t>B3GNT2</w:t>
            </w:r>
            <w:r>
              <w:rPr>
                <w:w w:val="105"/>
                <w:sz w:val="24"/>
              </w:rPr>
              <w:t>,</w:t>
            </w:r>
          </w:p>
        </w:tc>
      </w:tr>
      <w:tr w:rsidR="00F76AB2" w14:paraId="2BE9B6D8" w14:textId="77777777">
        <w:trPr>
          <w:trHeight w:val="956"/>
        </w:trPr>
        <w:tc>
          <w:tcPr>
            <w:tcW w:w="2295" w:type="dxa"/>
          </w:tcPr>
          <w:p w14:paraId="6DAE1196" w14:textId="77777777" w:rsidR="00F76AB2" w:rsidRDefault="00F76AB2">
            <w:pPr>
              <w:pStyle w:val="TableParagraph"/>
              <w:rPr>
                <w:sz w:val="28"/>
              </w:rPr>
            </w:pPr>
          </w:p>
          <w:p w14:paraId="49E5A1DA" w14:textId="77777777" w:rsidR="00F76AB2" w:rsidRDefault="00B2285E">
            <w:pPr>
              <w:pStyle w:val="TableParagraph"/>
              <w:spacing w:before="216"/>
              <w:ind w:left="119"/>
              <w:rPr>
                <w:i/>
                <w:sz w:val="18"/>
              </w:rPr>
            </w:pPr>
            <w:r>
              <w:rPr>
                <w:w w:val="110"/>
                <w:sz w:val="24"/>
              </w:rPr>
              <w:t>(</w:t>
            </w:r>
            <w:proofErr w:type="spellStart"/>
            <w:r>
              <w:rPr>
                <w:w w:val="110"/>
                <w:sz w:val="24"/>
              </w:rPr>
              <w:t>Tsoi</w:t>
            </w:r>
            <w:proofErr w:type="spellEnd"/>
            <w:r>
              <w:rPr>
                <w:w w:val="110"/>
                <w:sz w:val="24"/>
              </w:rPr>
              <w:t xml:space="preserve"> et al. 2015)</w:t>
            </w:r>
            <w:r>
              <w:rPr>
                <w:i/>
                <w:w w:val="110"/>
                <w:position w:val="9"/>
                <w:sz w:val="18"/>
              </w:rPr>
              <w:t>*</w:t>
            </w:r>
          </w:p>
        </w:tc>
        <w:tc>
          <w:tcPr>
            <w:tcW w:w="1759" w:type="dxa"/>
          </w:tcPr>
          <w:p w14:paraId="097EF380" w14:textId="77777777" w:rsidR="00F76AB2" w:rsidRDefault="00F76AB2">
            <w:pPr>
              <w:pStyle w:val="TableParagraph"/>
              <w:rPr>
                <w:sz w:val="28"/>
              </w:rPr>
            </w:pPr>
          </w:p>
          <w:p w14:paraId="66503E07" w14:textId="77777777" w:rsidR="00F76AB2" w:rsidRDefault="00B2285E">
            <w:pPr>
              <w:pStyle w:val="TableParagraph"/>
              <w:spacing w:before="250"/>
              <w:ind w:left="189"/>
              <w:rPr>
                <w:sz w:val="24"/>
              </w:rPr>
            </w:pPr>
            <w:r>
              <w:rPr>
                <w:w w:val="110"/>
                <w:sz w:val="24"/>
              </w:rPr>
              <w:t xml:space="preserve">WA, </w:t>
            </w:r>
            <w:proofErr w:type="spellStart"/>
            <w:r>
              <w:rPr>
                <w:w w:val="110"/>
                <w:sz w:val="24"/>
              </w:rPr>
              <w:t>Eur</w:t>
            </w:r>
            <w:proofErr w:type="spellEnd"/>
          </w:p>
        </w:tc>
        <w:tc>
          <w:tcPr>
            <w:tcW w:w="676" w:type="dxa"/>
          </w:tcPr>
          <w:p w14:paraId="2F688C27" w14:textId="77777777" w:rsidR="00F76AB2" w:rsidRDefault="00F76AB2">
            <w:pPr>
              <w:pStyle w:val="TableParagraph"/>
            </w:pPr>
          </w:p>
        </w:tc>
        <w:tc>
          <w:tcPr>
            <w:tcW w:w="1861" w:type="dxa"/>
          </w:tcPr>
          <w:p w14:paraId="58D58670" w14:textId="77777777" w:rsidR="00F76AB2" w:rsidRDefault="00F76AB2">
            <w:pPr>
              <w:pStyle w:val="TableParagraph"/>
              <w:rPr>
                <w:sz w:val="28"/>
              </w:rPr>
            </w:pPr>
          </w:p>
          <w:p w14:paraId="12936177" w14:textId="77777777" w:rsidR="00F76AB2" w:rsidRDefault="00B2285E">
            <w:pPr>
              <w:pStyle w:val="TableParagraph"/>
              <w:spacing w:before="250"/>
              <w:ind w:left="119"/>
              <w:rPr>
                <w:sz w:val="24"/>
              </w:rPr>
            </w:pPr>
            <w:r>
              <w:rPr>
                <w:w w:val="110"/>
                <w:sz w:val="24"/>
              </w:rPr>
              <w:t>15,000/27,000</w:t>
            </w:r>
          </w:p>
        </w:tc>
        <w:tc>
          <w:tcPr>
            <w:tcW w:w="1895" w:type="dxa"/>
          </w:tcPr>
          <w:p w14:paraId="3B0EBF7D" w14:textId="77777777" w:rsidR="00F76AB2" w:rsidRDefault="00F76AB2">
            <w:pPr>
              <w:pStyle w:val="TableParagraph"/>
              <w:rPr>
                <w:sz w:val="28"/>
              </w:rPr>
            </w:pPr>
          </w:p>
          <w:p w14:paraId="3FD4ED29" w14:textId="77777777" w:rsidR="00F76AB2" w:rsidRDefault="00B2285E">
            <w:pPr>
              <w:pStyle w:val="TableParagraph"/>
              <w:spacing w:before="250"/>
              <w:ind w:left="198"/>
              <w:rPr>
                <w:sz w:val="24"/>
              </w:rPr>
            </w:pPr>
            <w:r>
              <w:rPr>
                <w:w w:val="105"/>
                <w:sz w:val="24"/>
              </w:rPr>
              <w:t xml:space="preserve">Psoriasis, </w:t>
            </w:r>
            <w:proofErr w:type="spellStart"/>
            <w:r>
              <w:rPr>
                <w:w w:val="105"/>
                <w:sz w:val="24"/>
              </w:rPr>
              <w:t>PsA</w:t>
            </w:r>
            <w:proofErr w:type="spellEnd"/>
          </w:p>
        </w:tc>
        <w:tc>
          <w:tcPr>
            <w:tcW w:w="4616" w:type="dxa"/>
          </w:tcPr>
          <w:p w14:paraId="669B140F" w14:textId="77777777" w:rsidR="00F76AB2" w:rsidRDefault="00B2285E">
            <w:pPr>
              <w:pStyle w:val="TableParagraph"/>
              <w:spacing w:before="94"/>
              <w:ind w:left="243"/>
              <w:rPr>
                <w:i/>
                <w:sz w:val="24"/>
              </w:rPr>
            </w:pPr>
            <w:r>
              <w:rPr>
                <w:i/>
                <w:w w:val="110"/>
                <w:sz w:val="24"/>
              </w:rPr>
              <w:t>ELMO1</w:t>
            </w:r>
            <w:r>
              <w:rPr>
                <w:w w:val="110"/>
                <w:sz w:val="24"/>
              </w:rPr>
              <w:t xml:space="preserve">, </w:t>
            </w:r>
            <w:r>
              <w:rPr>
                <w:i/>
                <w:w w:val="110"/>
                <w:sz w:val="24"/>
              </w:rPr>
              <w:t>STAT3</w:t>
            </w:r>
          </w:p>
          <w:p w14:paraId="665D7F4E" w14:textId="77777777" w:rsidR="00F76AB2" w:rsidRDefault="00B2285E">
            <w:pPr>
              <w:pStyle w:val="TableParagraph"/>
              <w:tabs>
                <w:tab w:val="left" w:pos="1351"/>
                <w:tab w:val="left" w:pos="2469"/>
                <w:tab w:val="left" w:pos="3564"/>
              </w:tabs>
              <w:spacing w:before="202"/>
              <w:ind w:left="243"/>
              <w:rPr>
                <w:sz w:val="24"/>
              </w:rPr>
            </w:pPr>
            <w:r>
              <w:rPr>
                <w:w w:val="105"/>
                <w:sz w:val="24"/>
              </w:rPr>
              <w:t>1q31.1,</w:t>
            </w:r>
            <w:r>
              <w:rPr>
                <w:w w:val="105"/>
                <w:sz w:val="24"/>
              </w:rPr>
              <w:tab/>
              <w:t>5p13.1,</w:t>
            </w:r>
            <w:r>
              <w:rPr>
                <w:w w:val="105"/>
                <w:sz w:val="24"/>
              </w:rPr>
              <w:tab/>
            </w:r>
            <w:r>
              <w:rPr>
                <w:i/>
                <w:w w:val="105"/>
                <w:sz w:val="24"/>
              </w:rPr>
              <w:t>PLCL2</w:t>
            </w:r>
            <w:r>
              <w:rPr>
                <w:w w:val="105"/>
                <w:sz w:val="24"/>
              </w:rPr>
              <w:t>,</w:t>
            </w:r>
            <w:r>
              <w:rPr>
                <w:w w:val="105"/>
                <w:sz w:val="24"/>
              </w:rPr>
              <w:tab/>
            </w:r>
            <w:r>
              <w:rPr>
                <w:i/>
                <w:w w:val="105"/>
                <w:sz w:val="24"/>
              </w:rPr>
              <w:t>NFKBIZ</w:t>
            </w:r>
            <w:r>
              <w:rPr>
                <w:w w:val="105"/>
                <w:sz w:val="24"/>
              </w:rPr>
              <w:t>,</w:t>
            </w:r>
          </w:p>
        </w:tc>
      </w:tr>
      <w:tr w:rsidR="00F76AB2" w14:paraId="323EB862" w14:textId="77777777">
        <w:trPr>
          <w:trHeight w:val="479"/>
        </w:trPr>
        <w:tc>
          <w:tcPr>
            <w:tcW w:w="2295" w:type="dxa"/>
          </w:tcPr>
          <w:p w14:paraId="40183856" w14:textId="77777777" w:rsidR="00F76AB2" w:rsidRDefault="00F76AB2">
            <w:pPr>
              <w:pStyle w:val="TableParagraph"/>
            </w:pPr>
          </w:p>
        </w:tc>
        <w:tc>
          <w:tcPr>
            <w:tcW w:w="1759" w:type="dxa"/>
          </w:tcPr>
          <w:p w14:paraId="7C361A19" w14:textId="77777777" w:rsidR="00F76AB2" w:rsidRDefault="00F76AB2">
            <w:pPr>
              <w:pStyle w:val="TableParagraph"/>
            </w:pPr>
          </w:p>
        </w:tc>
        <w:tc>
          <w:tcPr>
            <w:tcW w:w="676" w:type="dxa"/>
          </w:tcPr>
          <w:p w14:paraId="42942FA3" w14:textId="77777777" w:rsidR="00F76AB2" w:rsidRDefault="00F76AB2">
            <w:pPr>
              <w:pStyle w:val="TableParagraph"/>
            </w:pPr>
          </w:p>
        </w:tc>
        <w:tc>
          <w:tcPr>
            <w:tcW w:w="1861" w:type="dxa"/>
          </w:tcPr>
          <w:p w14:paraId="49F4521C" w14:textId="77777777" w:rsidR="00F76AB2" w:rsidRDefault="00F76AB2">
            <w:pPr>
              <w:pStyle w:val="TableParagraph"/>
            </w:pPr>
          </w:p>
        </w:tc>
        <w:tc>
          <w:tcPr>
            <w:tcW w:w="1895" w:type="dxa"/>
          </w:tcPr>
          <w:p w14:paraId="3CFEEA78" w14:textId="77777777" w:rsidR="00F76AB2" w:rsidRDefault="00F76AB2">
            <w:pPr>
              <w:pStyle w:val="TableParagraph"/>
            </w:pPr>
          </w:p>
        </w:tc>
        <w:tc>
          <w:tcPr>
            <w:tcW w:w="4616" w:type="dxa"/>
          </w:tcPr>
          <w:p w14:paraId="1A75BF75" w14:textId="77777777" w:rsidR="00F76AB2" w:rsidRDefault="00B2285E">
            <w:pPr>
              <w:pStyle w:val="TableParagraph"/>
              <w:spacing w:before="94"/>
              <w:ind w:left="243"/>
              <w:rPr>
                <w:i/>
                <w:sz w:val="24"/>
              </w:rPr>
            </w:pPr>
            <w:r>
              <w:rPr>
                <w:i/>
                <w:w w:val="105"/>
                <w:sz w:val="24"/>
              </w:rPr>
              <w:t>CAMK2G</w:t>
            </w:r>
          </w:p>
        </w:tc>
      </w:tr>
      <w:tr w:rsidR="00F76AB2" w14:paraId="6264C0EB" w14:textId="77777777">
        <w:trPr>
          <w:trHeight w:val="476"/>
        </w:trPr>
        <w:tc>
          <w:tcPr>
            <w:tcW w:w="2295" w:type="dxa"/>
          </w:tcPr>
          <w:p w14:paraId="2B344904" w14:textId="77777777" w:rsidR="00F76AB2" w:rsidRDefault="00B2285E">
            <w:pPr>
              <w:pStyle w:val="TableParagraph"/>
              <w:spacing w:before="92"/>
              <w:ind w:left="119"/>
              <w:rPr>
                <w:sz w:val="24"/>
              </w:rPr>
            </w:pPr>
            <w:r>
              <w:rPr>
                <w:w w:val="105"/>
                <w:sz w:val="24"/>
              </w:rPr>
              <w:t>(Bowes et al. 2015)</w:t>
            </w:r>
          </w:p>
        </w:tc>
        <w:tc>
          <w:tcPr>
            <w:tcW w:w="1759" w:type="dxa"/>
          </w:tcPr>
          <w:p w14:paraId="0FE1E7E3" w14:textId="77777777" w:rsidR="00F76AB2" w:rsidRDefault="00B2285E">
            <w:pPr>
              <w:pStyle w:val="TableParagraph"/>
              <w:spacing w:before="92"/>
              <w:ind w:left="189"/>
              <w:rPr>
                <w:sz w:val="24"/>
              </w:rPr>
            </w:pPr>
            <w:r>
              <w:rPr>
                <w:w w:val="110"/>
                <w:sz w:val="24"/>
              </w:rPr>
              <w:t>British,</w:t>
            </w:r>
          </w:p>
        </w:tc>
        <w:tc>
          <w:tcPr>
            <w:tcW w:w="676" w:type="dxa"/>
          </w:tcPr>
          <w:p w14:paraId="6889A33D" w14:textId="77777777" w:rsidR="00F76AB2" w:rsidRDefault="00B2285E">
            <w:pPr>
              <w:pStyle w:val="TableParagraph"/>
              <w:spacing w:before="92"/>
              <w:rPr>
                <w:sz w:val="24"/>
              </w:rPr>
            </w:pPr>
            <w:r>
              <w:rPr>
                <w:w w:val="110"/>
                <w:sz w:val="24"/>
              </w:rPr>
              <w:t>Irish,</w:t>
            </w:r>
          </w:p>
        </w:tc>
        <w:tc>
          <w:tcPr>
            <w:tcW w:w="1861" w:type="dxa"/>
          </w:tcPr>
          <w:p w14:paraId="034848B6" w14:textId="77777777" w:rsidR="00F76AB2" w:rsidRDefault="00B2285E">
            <w:pPr>
              <w:pStyle w:val="TableParagraph"/>
              <w:spacing w:before="92"/>
              <w:ind w:left="119"/>
              <w:rPr>
                <w:sz w:val="24"/>
              </w:rPr>
            </w:pPr>
            <w:r>
              <w:rPr>
                <w:w w:val="110"/>
                <w:sz w:val="24"/>
              </w:rPr>
              <w:t>1,962/8,923</w:t>
            </w:r>
          </w:p>
        </w:tc>
        <w:tc>
          <w:tcPr>
            <w:tcW w:w="1895" w:type="dxa"/>
          </w:tcPr>
          <w:p w14:paraId="071A10AA" w14:textId="77777777" w:rsidR="00F76AB2" w:rsidRDefault="00B2285E">
            <w:pPr>
              <w:pStyle w:val="TableParagraph"/>
              <w:spacing w:before="92"/>
              <w:ind w:left="198"/>
              <w:rPr>
                <w:sz w:val="24"/>
              </w:rPr>
            </w:pPr>
            <w:proofErr w:type="spellStart"/>
            <w:r>
              <w:rPr>
                <w:w w:val="105"/>
                <w:sz w:val="24"/>
              </w:rPr>
              <w:t>PsA</w:t>
            </w:r>
            <w:proofErr w:type="spellEnd"/>
          </w:p>
        </w:tc>
        <w:tc>
          <w:tcPr>
            <w:tcW w:w="4616" w:type="dxa"/>
          </w:tcPr>
          <w:p w14:paraId="0DFDF320" w14:textId="77777777" w:rsidR="00F76AB2" w:rsidRDefault="00B2285E">
            <w:pPr>
              <w:pStyle w:val="TableParagraph"/>
              <w:spacing w:before="92"/>
              <w:ind w:left="243"/>
              <w:rPr>
                <w:sz w:val="24"/>
              </w:rPr>
            </w:pPr>
            <w:r>
              <w:rPr>
                <w:w w:val="110"/>
                <w:sz w:val="24"/>
              </w:rPr>
              <w:t xml:space="preserve">5q31 </w:t>
            </w:r>
            <w:proofErr w:type="spellStart"/>
            <w:r>
              <w:rPr>
                <w:w w:val="110"/>
                <w:sz w:val="24"/>
              </w:rPr>
              <w:t>PsA</w:t>
            </w:r>
            <w:proofErr w:type="spellEnd"/>
            <w:r>
              <w:rPr>
                <w:w w:val="110"/>
                <w:sz w:val="24"/>
              </w:rPr>
              <w:t>-specific</w:t>
            </w:r>
          </w:p>
        </w:tc>
      </w:tr>
      <w:tr w:rsidR="00F76AB2" w14:paraId="32EA58CC" w14:textId="77777777">
        <w:trPr>
          <w:trHeight w:val="478"/>
        </w:trPr>
        <w:tc>
          <w:tcPr>
            <w:tcW w:w="2295" w:type="dxa"/>
          </w:tcPr>
          <w:p w14:paraId="4E49F211" w14:textId="77777777" w:rsidR="00F76AB2" w:rsidRDefault="00F76AB2">
            <w:pPr>
              <w:pStyle w:val="TableParagraph"/>
            </w:pPr>
          </w:p>
        </w:tc>
        <w:tc>
          <w:tcPr>
            <w:tcW w:w="1759" w:type="dxa"/>
          </w:tcPr>
          <w:p w14:paraId="05D84D8C" w14:textId="77777777" w:rsidR="00F76AB2" w:rsidRDefault="00B2285E">
            <w:pPr>
              <w:pStyle w:val="TableParagraph"/>
              <w:spacing w:before="93"/>
              <w:ind w:left="189"/>
              <w:rPr>
                <w:sz w:val="24"/>
              </w:rPr>
            </w:pPr>
            <w:r>
              <w:rPr>
                <w:w w:val="115"/>
                <w:sz w:val="24"/>
              </w:rPr>
              <w:t>Australians</w:t>
            </w:r>
          </w:p>
        </w:tc>
        <w:tc>
          <w:tcPr>
            <w:tcW w:w="676" w:type="dxa"/>
          </w:tcPr>
          <w:p w14:paraId="56239F64" w14:textId="77777777" w:rsidR="00F76AB2" w:rsidRDefault="00F76AB2">
            <w:pPr>
              <w:pStyle w:val="TableParagraph"/>
            </w:pPr>
          </w:p>
        </w:tc>
        <w:tc>
          <w:tcPr>
            <w:tcW w:w="1861" w:type="dxa"/>
          </w:tcPr>
          <w:p w14:paraId="2FA6ADA0" w14:textId="77777777" w:rsidR="00F76AB2" w:rsidRDefault="00F76AB2">
            <w:pPr>
              <w:pStyle w:val="TableParagraph"/>
            </w:pPr>
          </w:p>
        </w:tc>
        <w:tc>
          <w:tcPr>
            <w:tcW w:w="1895" w:type="dxa"/>
          </w:tcPr>
          <w:p w14:paraId="285F94FD" w14:textId="77777777" w:rsidR="00F76AB2" w:rsidRDefault="00F76AB2">
            <w:pPr>
              <w:pStyle w:val="TableParagraph"/>
            </w:pPr>
          </w:p>
        </w:tc>
        <w:tc>
          <w:tcPr>
            <w:tcW w:w="4616" w:type="dxa"/>
          </w:tcPr>
          <w:p w14:paraId="75E37AC9" w14:textId="77777777" w:rsidR="00F76AB2" w:rsidRDefault="00F76AB2">
            <w:pPr>
              <w:pStyle w:val="TableParagraph"/>
            </w:pPr>
          </w:p>
        </w:tc>
      </w:tr>
      <w:tr w:rsidR="00F76AB2" w14:paraId="02BA994F" w14:textId="77777777">
        <w:trPr>
          <w:trHeight w:val="478"/>
        </w:trPr>
        <w:tc>
          <w:tcPr>
            <w:tcW w:w="2295" w:type="dxa"/>
          </w:tcPr>
          <w:p w14:paraId="635D539D" w14:textId="77777777" w:rsidR="00F76AB2" w:rsidRDefault="00B2285E">
            <w:pPr>
              <w:pStyle w:val="TableParagraph"/>
              <w:spacing w:before="93"/>
              <w:ind w:left="119"/>
              <w:rPr>
                <w:sz w:val="24"/>
              </w:rPr>
            </w:pPr>
            <w:r>
              <w:rPr>
                <w:w w:val="110"/>
                <w:sz w:val="24"/>
              </w:rPr>
              <w:t>(Stuart et al. 2015)</w:t>
            </w:r>
          </w:p>
        </w:tc>
        <w:tc>
          <w:tcPr>
            <w:tcW w:w="1759" w:type="dxa"/>
          </w:tcPr>
          <w:p w14:paraId="0E5D8F25" w14:textId="77777777" w:rsidR="00F76AB2" w:rsidRDefault="00B2285E">
            <w:pPr>
              <w:pStyle w:val="TableParagraph"/>
              <w:spacing w:before="93"/>
              <w:ind w:left="189"/>
              <w:rPr>
                <w:sz w:val="24"/>
              </w:rPr>
            </w:pPr>
            <w:r>
              <w:rPr>
                <w:w w:val="115"/>
                <w:sz w:val="24"/>
              </w:rPr>
              <w:t xml:space="preserve">WA and </w:t>
            </w:r>
            <w:proofErr w:type="spellStart"/>
            <w:r>
              <w:rPr>
                <w:w w:val="115"/>
                <w:sz w:val="24"/>
              </w:rPr>
              <w:t>Eur</w:t>
            </w:r>
            <w:proofErr w:type="spellEnd"/>
          </w:p>
        </w:tc>
        <w:tc>
          <w:tcPr>
            <w:tcW w:w="676" w:type="dxa"/>
          </w:tcPr>
          <w:p w14:paraId="36494181" w14:textId="77777777" w:rsidR="00F76AB2" w:rsidRDefault="00F76AB2">
            <w:pPr>
              <w:pStyle w:val="TableParagraph"/>
            </w:pPr>
          </w:p>
        </w:tc>
        <w:tc>
          <w:tcPr>
            <w:tcW w:w="1861" w:type="dxa"/>
          </w:tcPr>
          <w:p w14:paraId="3362BB25" w14:textId="77777777" w:rsidR="00F76AB2" w:rsidRDefault="00B2285E">
            <w:pPr>
              <w:pStyle w:val="TableParagraph"/>
              <w:spacing w:before="93"/>
              <w:ind w:left="119"/>
              <w:rPr>
                <w:sz w:val="24"/>
              </w:rPr>
            </w:pPr>
            <w:r>
              <w:rPr>
                <w:w w:val="110"/>
                <w:sz w:val="24"/>
              </w:rPr>
              <w:t>1,430/1,417</w:t>
            </w:r>
          </w:p>
        </w:tc>
        <w:tc>
          <w:tcPr>
            <w:tcW w:w="1895" w:type="dxa"/>
          </w:tcPr>
          <w:p w14:paraId="6DB246A4" w14:textId="77777777" w:rsidR="00F76AB2" w:rsidRDefault="00B2285E">
            <w:pPr>
              <w:pStyle w:val="TableParagraph"/>
              <w:spacing w:before="93"/>
              <w:ind w:left="198"/>
              <w:rPr>
                <w:sz w:val="24"/>
              </w:rPr>
            </w:pPr>
            <w:r>
              <w:rPr>
                <w:w w:val="105"/>
                <w:sz w:val="24"/>
              </w:rPr>
              <w:t xml:space="preserve">Psoriasis, </w:t>
            </w:r>
            <w:proofErr w:type="spellStart"/>
            <w:r>
              <w:rPr>
                <w:w w:val="105"/>
                <w:sz w:val="24"/>
              </w:rPr>
              <w:t>PsA</w:t>
            </w:r>
            <w:proofErr w:type="spellEnd"/>
          </w:p>
        </w:tc>
        <w:tc>
          <w:tcPr>
            <w:tcW w:w="4616" w:type="dxa"/>
          </w:tcPr>
          <w:p w14:paraId="6B4CF75D" w14:textId="77777777" w:rsidR="00F76AB2" w:rsidRDefault="00B2285E">
            <w:pPr>
              <w:pStyle w:val="TableParagraph"/>
              <w:spacing w:before="93"/>
              <w:ind w:left="243"/>
              <w:rPr>
                <w:sz w:val="24"/>
              </w:rPr>
            </w:pPr>
            <w:proofErr w:type="spellStart"/>
            <w:r>
              <w:rPr>
                <w:w w:val="110"/>
                <w:sz w:val="24"/>
              </w:rPr>
              <w:t>PsA</w:t>
            </w:r>
            <w:proofErr w:type="spellEnd"/>
            <w:r>
              <w:rPr>
                <w:w w:val="110"/>
                <w:sz w:val="24"/>
              </w:rPr>
              <w:t>-specific secondary signals (main</w:t>
            </w:r>
          </w:p>
        </w:tc>
      </w:tr>
      <w:tr w:rsidR="00F76AB2" w14:paraId="6D0DA38F" w14:textId="77777777">
        <w:trPr>
          <w:trHeight w:val="476"/>
        </w:trPr>
        <w:tc>
          <w:tcPr>
            <w:tcW w:w="2295" w:type="dxa"/>
          </w:tcPr>
          <w:p w14:paraId="4B981C2D" w14:textId="77777777" w:rsidR="00F76AB2" w:rsidRDefault="00F76AB2">
            <w:pPr>
              <w:pStyle w:val="TableParagraph"/>
            </w:pPr>
          </w:p>
        </w:tc>
        <w:tc>
          <w:tcPr>
            <w:tcW w:w="1759" w:type="dxa"/>
          </w:tcPr>
          <w:p w14:paraId="257DD832" w14:textId="77777777" w:rsidR="00F76AB2" w:rsidRDefault="00F76AB2">
            <w:pPr>
              <w:pStyle w:val="TableParagraph"/>
            </w:pPr>
          </w:p>
        </w:tc>
        <w:tc>
          <w:tcPr>
            <w:tcW w:w="676" w:type="dxa"/>
          </w:tcPr>
          <w:p w14:paraId="67DBCB95" w14:textId="77777777" w:rsidR="00F76AB2" w:rsidRDefault="00F76AB2">
            <w:pPr>
              <w:pStyle w:val="TableParagraph"/>
            </w:pPr>
          </w:p>
        </w:tc>
        <w:tc>
          <w:tcPr>
            <w:tcW w:w="1861" w:type="dxa"/>
          </w:tcPr>
          <w:p w14:paraId="761DEFAA" w14:textId="77777777" w:rsidR="00F76AB2" w:rsidRDefault="00F76AB2">
            <w:pPr>
              <w:pStyle w:val="TableParagraph"/>
            </w:pPr>
          </w:p>
        </w:tc>
        <w:tc>
          <w:tcPr>
            <w:tcW w:w="1895" w:type="dxa"/>
          </w:tcPr>
          <w:p w14:paraId="7580331B" w14:textId="77777777" w:rsidR="00F76AB2" w:rsidRDefault="00F76AB2">
            <w:pPr>
              <w:pStyle w:val="TableParagraph"/>
            </w:pPr>
          </w:p>
        </w:tc>
        <w:tc>
          <w:tcPr>
            <w:tcW w:w="4616" w:type="dxa"/>
          </w:tcPr>
          <w:p w14:paraId="523597CE" w14:textId="77777777" w:rsidR="00F76AB2" w:rsidRDefault="00B2285E">
            <w:pPr>
              <w:pStyle w:val="TableParagraph"/>
              <w:tabs>
                <w:tab w:val="left" w:pos="1326"/>
                <w:tab w:val="left" w:pos="2625"/>
              </w:tabs>
              <w:spacing w:before="93"/>
              <w:ind w:left="243"/>
              <w:rPr>
                <w:sz w:val="24"/>
              </w:rPr>
            </w:pPr>
            <w:r>
              <w:rPr>
                <w:w w:val="110"/>
                <w:sz w:val="24"/>
              </w:rPr>
              <w:t>text),</w:t>
            </w:r>
            <w:r>
              <w:rPr>
                <w:w w:val="110"/>
                <w:sz w:val="24"/>
              </w:rPr>
              <w:tab/>
              <w:t>1p36.23</w:t>
            </w:r>
            <w:r>
              <w:rPr>
                <w:w w:val="110"/>
                <w:sz w:val="24"/>
              </w:rPr>
              <w:tab/>
              <w:t>psoriasis-specific,</w:t>
            </w:r>
          </w:p>
        </w:tc>
      </w:tr>
      <w:tr w:rsidR="00F76AB2" w14:paraId="41E7671C" w14:textId="77777777">
        <w:trPr>
          <w:trHeight w:val="479"/>
        </w:trPr>
        <w:tc>
          <w:tcPr>
            <w:tcW w:w="2295" w:type="dxa"/>
          </w:tcPr>
          <w:p w14:paraId="3F488A1A" w14:textId="77777777" w:rsidR="00F76AB2" w:rsidRDefault="00F76AB2">
            <w:pPr>
              <w:pStyle w:val="TableParagraph"/>
            </w:pPr>
          </w:p>
        </w:tc>
        <w:tc>
          <w:tcPr>
            <w:tcW w:w="1759" w:type="dxa"/>
          </w:tcPr>
          <w:p w14:paraId="5CE6E9AD" w14:textId="77777777" w:rsidR="00F76AB2" w:rsidRDefault="00F76AB2">
            <w:pPr>
              <w:pStyle w:val="TableParagraph"/>
            </w:pPr>
          </w:p>
        </w:tc>
        <w:tc>
          <w:tcPr>
            <w:tcW w:w="676" w:type="dxa"/>
          </w:tcPr>
          <w:p w14:paraId="219F70B6" w14:textId="77777777" w:rsidR="00F76AB2" w:rsidRDefault="00F76AB2">
            <w:pPr>
              <w:pStyle w:val="TableParagraph"/>
            </w:pPr>
          </w:p>
        </w:tc>
        <w:tc>
          <w:tcPr>
            <w:tcW w:w="1861" w:type="dxa"/>
          </w:tcPr>
          <w:p w14:paraId="7CB3A7F1" w14:textId="77777777" w:rsidR="00F76AB2" w:rsidRDefault="00F76AB2">
            <w:pPr>
              <w:pStyle w:val="TableParagraph"/>
            </w:pPr>
          </w:p>
        </w:tc>
        <w:tc>
          <w:tcPr>
            <w:tcW w:w="1895" w:type="dxa"/>
          </w:tcPr>
          <w:p w14:paraId="133EC0BD" w14:textId="77777777" w:rsidR="00F76AB2" w:rsidRDefault="00F76AB2">
            <w:pPr>
              <w:pStyle w:val="TableParagraph"/>
            </w:pPr>
          </w:p>
        </w:tc>
        <w:tc>
          <w:tcPr>
            <w:tcW w:w="4616" w:type="dxa"/>
          </w:tcPr>
          <w:p w14:paraId="6974D39F" w14:textId="77777777" w:rsidR="00F76AB2" w:rsidRDefault="00B2285E">
            <w:pPr>
              <w:pStyle w:val="TableParagraph"/>
              <w:spacing w:before="95"/>
              <w:ind w:left="243"/>
              <w:rPr>
                <w:sz w:val="24"/>
              </w:rPr>
            </w:pPr>
            <w:r>
              <w:rPr>
                <w:w w:val="110"/>
                <w:sz w:val="24"/>
              </w:rPr>
              <w:t xml:space="preserve">stronger psoriasis </w:t>
            </w:r>
            <w:r>
              <w:rPr>
                <w:i/>
                <w:w w:val="110"/>
                <w:sz w:val="24"/>
              </w:rPr>
              <w:t xml:space="preserve">LCE </w:t>
            </w:r>
            <w:r>
              <w:rPr>
                <w:w w:val="110"/>
                <w:sz w:val="24"/>
              </w:rPr>
              <w:t>association</w:t>
            </w:r>
          </w:p>
        </w:tc>
      </w:tr>
      <w:tr w:rsidR="00F76AB2" w14:paraId="64B24FD3" w14:textId="77777777">
        <w:trPr>
          <w:trHeight w:val="479"/>
        </w:trPr>
        <w:tc>
          <w:tcPr>
            <w:tcW w:w="2295" w:type="dxa"/>
          </w:tcPr>
          <w:p w14:paraId="656B69AC" w14:textId="77777777" w:rsidR="00F76AB2" w:rsidRDefault="00B2285E">
            <w:pPr>
              <w:pStyle w:val="TableParagraph"/>
              <w:spacing w:before="94"/>
              <w:ind w:left="119"/>
              <w:rPr>
                <w:sz w:val="24"/>
              </w:rPr>
            </w:pPr>
            <w:r>
              <w:rPr>
                <w:w w:val="110"/>
                <w:sz w:val="24"/>
              </w:rPr>
              <w:t>(Yin et al. 2015)</w:t>
            </w:r>
          </w:p>
        </w:tc>
        <w:tc>
          <w:tcPr>
            <w:tcW w:w="1759" w:type="dxa"/>
          </w:tcPr>
          <w:p w14:paraId="64C1D6C8" w14:textId="77777777" w:rsidR="00F76AB2" w:rsidRDefault="00B2285E">
            <w:pPr>
              <w:pStyle w:val="TableParagraph"/>
              <w:spacing w:before="94"/>
              <w:ind w:left="189" w:right="-44"/>
              <w:rPr>
                <w:sz w:val="24"/>
              </w:rPr>
            </w:pPr>
            <w:r>
              <w:rPr>
                <w:spacing w:val="-10"/>
                <w:w w:val="110"/>
                <w:sz w:val="24"/>
              </w:rPr>
              <w:t xml:space="preserve">WA, </w:t>
            </w:r>
            <w:proofErr w:type="spellStart"/>
            <w:r>
              <w:rPr>
                <w:spacing w:val="-5"/>
                <w:w w:val="110"/>
                <w:sz w:val="24"/>
              </w:rPr>
              <w:t>Eur</w:t>
            </w:r>
            <w:proofErr w:type="spellEnd"/>
            <w:r>
              <w:rPr>
                <w:spacing w:val="-5"/>
                <w:w w:val="110"/>
                <w:sz w:val="24"/>
              </w:rPr>
              <w:t>,</w:t>
            </w:r>
            <w:r>
              <w:rPr>
                <w:spacing w:val="-36"/>
                <w:w w:val="110"/>
                <w:sz w:val="24"/>
              </w:rPr>
              <w:t xml:space="preserve"> </w:t>
            </w:r>
            <w:r>
              <w:rPr>
                <w:w w:val="110"/>
                <w:sz w:val="24"/>
              </w:rPr>
              <w:t>Asian</w:t>
            </w:r>
          </w:p>
        </w:tc>
        <w:tc>
          <w:tcPr>
            <w:tcW w:w="676" w:type="dxa"/>
          </w:tcPr>
          <w:p w14:paraId="7B5994B0" w14:textId="77777777" w:rsidR="00F76AB2" w:rsidRDefault="00F76AB2">
            <w:pPr>
              <w:pStyle w:val="TableParagraph"/>
            </w:pPr>
          </w:p>
        </w:tc>
        <w:tc>
          <w:tcPr>
            <w:tcW w:w="1861" w:type="dxa"/>
          </w:tcPr>
          <w:p w14:paraId="36AA2291" w14:textId="77777777" w:rsidR="00F76AB2" w:rsidRDefault="00B2285E">
            <w:pPr>
              <w:pStyle w:val="TableParagraph"/>
              <w:spacing w:before="94"/>
              <w:ind w:left="119"/>
              <w:rPr>
                <w:sz w:val="24"/>
              </w:rPr>
            </w:pPr>
            <w:r>
              <w:rPr>
                <w:w w:val="110"/>
                <w:sz w:val="24"/>
              </w:rPr>
              <w:t>15,369/19,517</w:t>
            </w:r>
          </w:p>
        </w:tc>
        <w:tc>
          <w:tcPr>
            <w:tcW w:w="1895" w:type="dxa"/>
          </w:tcPr>
          <w:p w14:paraId="37FCED9E" w14:textId="77777777" w:rsidR="00F76AB2" w:rsidRDefault="00B2285E">
            <w:pPr>
              <w:pStyle w:val="TableParagraph"/>
              <w:spacing w:before="94"/>
              <w:ind w:left="198"/>
              <w:rPr>
                <w:sz w:val="24"/>
              </w:rPr>
            </w:pPr>
            <w:r>
              <w:rPr>
                <w:w w:val="105"/>
                <w:sz w:val="24"/>
              </w:rPr>
              <w:t xml:space="preserve">Psoriasis, </w:t>
            </w:r>
            <w:proofErr w:type="spellStart"/>
            <w:r>
              <w:rPr>
                <w:w w:val="105"/>
                <w:sz w:val="24"/>
              </w:rPr>
              <w:t>PsA</w:t>
            </w:r>
            <w:proofErr w:type="spellEnd"/>
          </w:p>
        </w:tc>
        <w:tc>
          <w:tcPr>
            <w:tcW w:w="4616" w:type="dxa"/>
          </w:tcPr>
          <w:p w14:paraId="7D34912C" w14:textId="77777777" w:rsidR="00F76AB2" w:rsidRDefault="00B2285E">
            <w:pPr>
              <w:pStyle w:val="TableParagraph"/>
              <w:spacing w:before="94"/>
              <w:ind w:left="243"/>
              <w:rPr>
                <w:sz w:val="24"/>
              </w:rPr>
            </w:pPr>
            <w:r>
              <w:rPr>
                <w:i/>
                <w:w w:val="105"/>
                <w:sz w:val="24"/>
              </w:rPr>
              <w:t>LOC144817</w:t>
            </w:r>
            <w:r>
              <w:rPr>
                <w:w w:val="105"/>
                <w:sz w:val="24"/>
              </w:rPr>
              <w:t xml:space="preserve">, </w:t>
            </w:r>
            <w:r>
              <w:rPr>
                <w:i/>
                <w:w w:val="105"/>
                <w:sz w:val="24"/>
              </w:rPr>
              <w:t>COG6</w:t>
            </w:r>
            <w:r>
              <w:rPr>
                <w:w w:val="105"/>
                <w:sz w:val="24"/>
              </w:rPr>
              <w:t xml:space="preserve">, </w:t>
            </w:r>
            <w:r>
              <w:rPr>
                <w:i/>
                <w:w w:val="105"/>
                <w:sz w:val="24"/>
              </w:rPr>
              <w:t xml:space="preserve">RUNX1 </w:t>
            </w:r>
            <w:r>
              <w:rPr>
                <w:w w:val="105"/>
                <w:sz w:val="24"/>
              </w:rPr>
              <w:t xml:space="preserve">and </w:t>
            </w:r>
            <w:r>
              <w:rPr>
                <w:i/>
                <w:w w:val="105"/>
                <w:sz w:val="24"/>
              </w:rPr>
              <w:t>TP63</w:t>
            </w:r>
            <w:r>
              <w:rPr>
                <w:w w:val="105"/>
                <w:sz w:val="24"/>
              </w:rPr>
              <w:t>;</w:t>
            </w:r>
          </w:p>
        </w:tc>
      </w:tr>
      <w:tr w:rsidR="00F76AB2" w14:paraId="49A07F43" w14:textId="77777777">
        <w:trPr>
          <w:trHeight w:val="978"/>
        </w:trPr>
        <w:tc>
          <w:tcPr>
            <w:tcW w:w="2295" w:type="dxa"/>
            <w:tcBorders>
              <w:bottom w:val="single" w:sz="8" w:space="0" w:color="000000"/>
            </w:tcBorders>
          </w:tcPr>
          <w:p w14:paraId="27AD41D2" w14:textId="77777777" w:rsidR="00F76AB2" w:rsidRDefault="00F76AB2">
            <w:pPr>
              <w:pStyle w:val="TableParagraph"/>
              <w:rPr>
                <w:sz w:val="28"/>
              </w:rPr>
            </w:pPr>
          </w:p>
          <w:p w14:paraId="3CC2EBE8" w14:textId="77777777" w:rsidR="00F76AB2" w:rsidRDefault="00B2285E">
            <w:pPr>
              <w:pStyle w:val="TableParagraph"/>
              <w:spacing w:before="214"/>
              <w:ind w:left="119"/>
              <w:rPr>
                <w:i/>
                <w:sz w:val="18"/>
              </w:rPr>
            </w:pPr>
            <w:r>
              <w:rPr>
                <w:w w:val="110"/>
                <w:sz w:val="24"/>
              </w:rPr>
              <w:t>(</w:t>
            </w:r>
            <w:proofErr w:type="spellStart"/>
            <w:r>
              <w:rPr>
                <w:w w:val="110"/>
                <w:sz w:val="24"/>
              </w:rPr>
              <w:t>Tsoi</w:t>
            </w:r>
            <w:proofErr w:type="spellEnd"/>
            <w:r>
              <w:rPr>
                <w:w w:val="110"/>
                <w:sz w:val="24"/>
              </w:rPr>
              <w:t xml:space="preserve"> et al. 2017)</w:t>
            </w:r>
            <w:r>
              <w:rPr>
                <w:i/>
                <w:w w:val="110"/>
                <w:position w:val="9"/>
                <w:sz w:val="18"/>
              </w:rPr>
              <w:t>*</w:t>
            </w:r>
          </w:p>
        </w:tc>
        <w:tc>
          <w:tcPr>
            <w:tcW w:w="1759" w:type="dxa"/>
            <w:tcBorders>
              <w:bottom w:val="single" w:sz="8" w:space="0" w:color="000000"/>
            </w:tcBorders>
          </w:tcPr>
          <w:p w14:paraId="1CE0FC39" w14:textId="77777777" w:rsidR="00F76AB2" w:rsidRDefault="00F76AB2">
            <w:pPr>
              <w:pStyle w:val="TableParagraph"/>
              <w:rPr>
                <w:sz w:val="28"/>
              </w:rPr>
            </w:pPr>
          </w:p>
          <w:p w14:paraId="7E38E17B" w14:textId="77777777" w:rsidR="00F76AB2" w:rsidRDefault="00B2285E">
            <w:pPr>
              <w:pStyle w:val="TableParagraph"/>
              <w:spacing w:before="248"/>
              <w:ind w:left="189"/>
              <w:rPr>
                <w:sz w:val="24"/>
              </w:rPr>
            </w:pPr>
            <w:r>
              <w:rPr>
                <w:w w:val="110"/>
                <w:sz w:val="24"/>
              </w:rPr>
              <w:t xml:space="preserve">WA, </w:t>
            </w:r>
            <w:proofErr w:type="spellStart"/>
            <w:r>
              <w:rPr>
                <w:w w:val="110"/>
                <w:sz w:val="24"/>
              </w:rPr>
              <w:t>Eur</w:t>
            </w:r>
            <w:proofErr w:type="spellEnd"/>
          </w:p>
        </w:tc>
        <w:tc>
          <w:tcPr>
            <w:tcW w:w="676" w:type="dxa"/>
            <w:tcBorders>
              <w:bottom w:val="single" w:sz="8" w:space="0" w:color="000000"/>
            </w:tcBorders>
          </w:tcPr>
          <w:p w14:paraId="672F3686" w14:textId="77777777" w:rsidR="00F76AB2" w:rsidRDefault="00F76AB2">
            <w:pPr>
              <w:pStyle w:val="TableParagraph"/>
            </w:pPr>
          </w:p>
        </w:tc>
        <w:tc>
          <w:tcPr>
            <w:tcW w:w="1861" w:type="dxa"/>
            <w:tcBorders>
              <w:bottom w:val="single" w:sz="8" w:space="0" w:color="000000"/>
            </w:tcBorders>
          </w:tcPr>
          <w:p w14:paraId="194BA2DA" w14:textId="77777777" w:rsidR="00F76AB2" w:rsidRDefault="00F76AB2">
            <w:pPr>
              <w:pStyle w:val="TableParagraph"/>
              <w:rPr>
                <w:sz w:val="28"/>
              </w:rPr>
            </w:pPr>
          </w:p>
          <w:p w14:paraId="05B33574" w14:textId="77777777" w:rsidR="00F76AB2" w:rsidRDefault="00B2285E">
            <w:pPr>
              <w:pStyle w:val="TableParagraph"/>
              <w:spacing w:before="248"/>
              <w:ind w:left="119"/>
              <w:rPr>
                <w:sz w:val="24"/>
              </w:rPr>
            </w:pPr>
            <w:r>
              <w:rPr>
                <w:w w:val="110"/>
                <w:sz w:val="24"/>
              </w:rPr>
              <w:t>19,032/39,498</w:t>
            </w:r>
          </w:p>
        </w:tc>
        <w:tc>
          <w:tcPr>
            <w:tcW w:w="1895" w:type="dxa"/>
            <w:tcBorders>
              <w:bottom w:val="single" w:sz="8" w:space="0" w:color="000000"/>
            </w:tcBorders>
          </w:tcPr>
          <w:p w14:paraId="471655B8" w14:textId="77777777" w:rsidR="00F76AB2" w:rsidRDefault="00F76AB2">
            <w:pPr>
              <w:pStyle w:val="TableParagraph"/>
              <w:rPr>
                <w:sz w:val="28"/>
              </w:rPr>
            </w:pPr>
          </w:p>
          <w:p w14:paraId="3EE33E9F" w14:textId="77777777" w:rsidR="00F76AB2" w:rsidRDefault="00B2285E">
            <w:pPr>
              <w:pStyle w:val="TableParagraph"/>
              <w:spacing w:before="248"/>
              <w:ind w:left="198"/>
              <w:rPr>
                <w:sz w:val="24"/>
              </w:rPr>
            </w:pPr>
            <w:r>
              <w:rPr>
                <w:w w:val="105"/>
                <w:sz w:val="24"/>
              </w:rPr>
              <w:t xml:space="preserve">Psoriasis, </w:t>
            </w:r>
            <w:proofErr w:type="spellStart"/>
            <w:r>
              <w:rPr>
                <w:w w:val="105"/>
                <w:sz w:val="24"/>
              </w:rPr>
              <w:t>PsA</w:t>
            </w:r>
            <w:proofErr w:type="spellEnd"/>
          </w:p>
        </w:tc>
        <w:tc>
          <w:tcPr>
            <w:tcW w:w="4616" w:type="dxa"/>
            <w:tcBorders>
              <w:bottom w:val="single" w:sz="8" w:space="0" w:color="000000"/>
            </w:tcBorders>
          </w:tcPr>
          <w:p w14:paraId="2EE63E3E" w14:textId="77777777" w:rsidR="00F76AB2" w:rsidRDefault="00B2285E">
            <w:pPr>
              <w:pStyle w:val="TableParagraph"/>
              <w:spacing w:before="92"/>
              <w:ind w:left="243"/>
              <w:rPr>
                <w:sz w:val="24"/>
              </w:rPr>
            </w:pPr>
            <w:r>
              <w:rPr>
                <w:w w:val="110"/>
                <w:sz w:val="24"/>
              </w:rPr>
              <w:t>signals with ethnic heterogeneity</w:t>
            </w:r>
          </w:p>
          <w:p w14:paraId="51EE9A41" w14:textId="77777777" w:rsidR="00F76AB2" w:rsidRDefault="00B2285E">
            <w:pPr>
              <w:pStyle w:val="TableParagraph"/>
              <w:spacing w:before="202"/>
              <w:ind w:left="243"/>
              <w:rPr>
                <w:i/>
                <w:sz w:val="24"/>
              </w:rPr>
            </w:pPr>
            <w:r>
              <w:rPr>
                <w:i/>
                <w:w w:val="105"/>
                <w:sz w:val="24"/>
              </w:rPr>
              <w:t>CHUK</w:t>
            </w:r>
            <w:r>
              <w:rPr>
                <w:w w:val="105"/>
                <w:sz w:val="24"/>
              </w:rPr>
              <w:t xml:space="preserve">, </w:t>
            </w:r>
            <w:r>
              <w:rPr>
                <w:i/>
                <w:w w:val="105"/>
                <w:sz w:val="24"/>
              </w:rPr>
              <w:t>IKBKE</w:t>
            </w:r>
            <w:r>
              <w:rPr>
                <w:w w:val="105"/>
                <w:sz w:val="24"/>
              </w:rPr>
              <w:t xml:space="preserve">, </w:t>
            </w:r>
            <w:r>
              <w:rPr>
                <w:i/>
                <w:w w:val="105"/>
                <w:sz w:val="24"/>
              </w:rPr>
              <w:t>FASLG</w:t>
            </w:r>
            <w:r>
              <w:rPr>
                <w:w w:val="105"/>
                <w:sz w:val="24"/>
              </w:rPr>
              <w:t xml:space="preserve">, </w:t>
            </w:r>
            <w:r>
              <w:rPr>
                <w:i/>
                <w:w w:val="105"/>
                <w:sz w:val="24"/>
              </w:rPr>
              <w:t>KLRK1</w:t>
            </w:r>
            <w:r>
              <w:rPr>
                <w:w w:val="105"/>
                <w:sz w:val="24"/>
              </w:rPr>
              <w:t xml:space="preserve">, </w:t>
            </w:r>
            <w:r>
              <w:rPr>
                <w:i/>
                <w:w w:val="105"/>
                <w:sz w:val="24"/>
              </w:rPr>
              <w:t>PTEN</w:t>
            </w:r>
          </w:p>
        </w:tc>
      </w:tr>
    </w:tbl>
    <w:p w14:paraId="2D3F0A67" w14:textId="77777777" w:rsidR="00F76AB2" w:rsidRDefault="00F76AB2">
      <w:pPr>
        <w:rPr>
          <w:sz w:val="24"/>
        </w:rPr>
        <w:sectPr w:rsidR="00F76AB2">
          <w:headerReference w:type="default" r:id="rId18"/>
          <w:footerReference w:type="default" r:id="rId19"/>
          <w:pgSz w:w="16840" w:h="11910" w:orient="landscape"/>
          <w:pgMar w:top="0" w:right="1960" w:bottom="280" w:left="1060" w:header="0" w:footer="0" w:gutter="0"/>
          <w:cols w:space="720"/>
        </w:sectPr>
      </w:pPr>
    </w:p>
    <w:p w14:paraId="667EDBD2" w14:textId="77777777" w:rsidR="00F76AB2" w:rsidRDefault="00F76AB2">
      <w:pPr>
        <w:pStyle w:val="BodyText"/>
        <w:rPr>
          <w:sz w:val="20"/>
        </w:rPr>
      </w:pPr>
    </w:p>
    <w:p w14:paraId="2BC3EF4B" w14:textId="6FAF2C0A" w:rsidR="00F76AB2" w:rsidRDefault="00B2285E">
      <w:pPr>
        <w:pStyle w:val="BodyText"/>
        <w:spacing w:before="225" w:line="415" w:lineRule="auto"/>
        <w:ind w:left="377" w:right="821" w:firstLine="566"/>
        <w:jc w:val="both"/>
      </w:pPr>
      <w:r>
        <w:rPr>
          <w:w w:val="110"/>
        </w:rPr>
        <w:t xml:space="preserve">Overall, GWAS studies have demonstrated shared </w:t>
      </w:r>
      <w:r w:rsidR="00221F6B">
        <w:rPr>
          <w:w w:val="110"/>
        </w:rPr>
        <w:t xml:space="preserve">and distinct </w:t>
      </w:r>
      <w:r>
        <w:rPr>
          <w:w w:val="110"/>
        </w:rPr>
        <w:t xml:space="preserve">genetic </w:t>
      </w:r>
      <w:r w:rsidR="00221F6B">
        <w:rPr>
          <w:w w:val="110"/>
        </w:rPr>
        <w:t xml:space="preserve">architectures for </w:t>
      </w:r>
      <w:r>
        <w:rPr>
          <w:w w:val="110"/>
        </w:rPr>
        <w:t xml:space="preserve">psoriasis and </w:t>
      </w:r>
      <w:proofErr w:type="spellStart"/>
      <w:r>
        <w:rPr>
          <w:w w:val="110"/>
        </w:rPr>
        <w:t>PsA.</w:t>
      </w:r>
      <w:proofErr w:type="spellEnd"/>
      <w:r>
        <w:rPr>
          <w:w w:val="110"/>
        </w:rPr>
        <w:t xml:space="preserve"> It is important to take into account that these results </w:t>
      </w:r>
      <w:proofErr w:type="gramStart"/>
      <w:r>
        <w:rPr>
          <w:w w:val="110"/>
        </w:rPr>
        <w:t>are a</w:t>
      </w:r>
      <w:r>
        <w:rPr>
          <w:rFonts w:ascii="Arial"/>
          <w:w w:val="110"/>
        </w:rPr>
        <w:t>ff</w:t>
      </w:r>
      <w:r>
        <w:rPr>
          <w:w w:val="110"/>
        </w:rPr>
        <w:t>ected</w:t>
      </w:r>
      <w:proofErr w:type="gramEnd"/>
      <w:r>
        <w:rPr>
          <w:w w:val="110"/>
        </w:rPr>
        <w:t xml:space="preserve"> by imprecise phenotyping of cases, which is one of the many challenges in the systematic comparison between the two diseases.</w:t>
      </w:r>
    </w:p>
    <w:p w14:paraId="16BFC838" w14:textId="77777777" w:rsidR="00F76AB2" w:rsidRDefault="00F76AB2">
      <w:pPr>
        <w:pStyle w:val="BodyText"/>
        <w:rPr>
          <w:sz w:val="36"/>
        </w:rPr>
      </w:pPr>
    </w:p>
    <w:p w14:paraId="5670DA1E" w14:textId="77777777" w:rsidR="00F76AB2" w:rsidRDefault="00B2285E">
      <w:pPr>
        <w:pStyle w:val="Heading3"/>
        <w:numPr>
          <w:ilvl w:val="2"/>
          <w:numId w:val="2"/>
        </w:numPr>
        <w:tabs>
          <w:tab w:val="left" w:pos="1283"/>
          <w:tab w:val="left" w:pos="1285"/>
        </w:tabs>
        <w:spacing w:before="1"/>
      </w:pPr>
      <w:r>
        <w:rPr>
          <w:w w:val="120"/>
        </w:rPr>
        <w:t>Relevance</w:t>
      </w:r>
      <w:r>
        <w:rPr>
          <w:spacing w:val="-28"/>
          <w:w w:val="120"/>
        </w:rPr>
        <w:t xml:space="preserve"> </w:t>
      </w:r>
      <w:r>
        <w:rPr>
          <w:w w:val="120"/>
        </w:rPr>
        <w:t>of</w:t>
      </w:r>
      <w:r>
        <w:rPr>
          <w:spacing w:val="-28"/>
          <w:w w:val="120"/>
        </w:rPr>
        <w:t xml:space="preserve"> </w:t>
      </w:r>
      <w:r>
        <w:rPr>
          <w:w w:val="120"/>
        </w:rPr>
        <w:t>non-coding</w:t>
      </w:r>
      <w:r>
        <w:rPr>
          <w:spacing w:val="-28"/>
          <w:w w:val="120"/>
        </w:rPr>
        <w:t xml:space="preserve"> </w:t>
      </w:r>
      <w:r>
        <w:rPr>
          <w:w w:val="120"/>
        </w:rPr>
        <w:t>variants</w:t>
      </w:r>
      <w:r>
        <w:rPr>
          <w:spacing w:val="-28"/>
          <w:w w:val="120"/>
        </w:rPr>
        <w:t xml:space="preserve"> </w:t>
      </w:r>
      <w:r>
        <w:rPr>
          <w:w w:val="120"/>
        </w:rPr>
        <w:t>in</w:t>
      </w:r>
      <w:r>
        <w:rPr>
          <w:spacing w:val="-28"/>
          <w:w w:val="120"/>
        </w:rPr>
        <w:t xml:space="preserve"> </w:t>
      </w:r>
      <w:r>
        <w:rPr>
          <w:w w:val="120"/>
        </w:rPr>
        <w:t>disease</w:t>
      </w:r>
      <w:r>
        <w:rPr>
          <w:spacing w:val="-28"/>
          <w:w w:val="120"/>
        </w:rPr>
        <w:t xml:space="preserve"> </w:t>
      </w:r>
      <w:r>
        <w:rPr>
          <w:w w:val="120"/>
        </w:rPr>
        <w:t>susceptibility</w:t>
      </w:r>
    </w:p>
    <w:p w14:paraId="426C9F91" w14:textId="77777777" w:rsidR="00F76AB2" w:rsidRDefault="00F76AB2">
      <w:pPr>
        <w:pStyle w:val="BodyText"/>
        <w:spacing w:before="2"/>
        <w:rPr>
          <w:sz w:val="30"/>
        </w:rPr>
      </w:pPr>
    </w:p>
    <w:p w14:paraId="5C326261" w14:textId="22322C46" w:rsidR="00F76AB2" w:rsidRDefault="00B2285E">
      <w:pPr>
        <w:pStyle w:val="BodyText"/>
        <w:spacing w:before="1" w:line="415" w:lineRule="auto"/>
        <w:ind w:left="377" w:right="821" w:firstLine="566"/>
        <w:jc w:val="both"/>
      </w:pPr>
      <w:r>
        <w:rPr>
          <w:w w:val="110"/>
        </w:rPr>
        <w:t xml:space="preserve">Approximately 88% of all </w:t>
      </w:r>
      <w:r>
        <w:rPr>
          <w:spacing w:val="-8"/>
          <w:w w:val="110"/>
        </w:rPr>
        <w:t xml:space="preserve">GWAS </w:t>
      </w:r>
      <w:r>
        <w:rPr>
          <w:w w:val="110"/>
        </w:rPr>
        <w:t>associations map within non-coding regions</w:t>
      </w:r>
      <w:del w:id="213" w:author="Microsoft Office User" w:date="2018-12-20T22:11:00Z">
        <w:r w:rsidDel="003E75BF">
          <w:rPr>
            <w:w w:val="110"/>
          </w:rPr>
          <w:delText xml:space="preserve">, withonly the remaining 12% comprising non-synonymous </w:delText>
        </w:r>
        <w:r w:rsidDel="003E75BF">
          <w:rPr>
            <w:spacing w:val="-3"/>
            <w:w w:val="110"/>
          </w:rPr>
          <w:delText xml:space="preserve">coding </w:delText>
        </w:r>
        <w:r w:rsidDel="003E75BF">
          <w:rPr>
            <w:w w:val="110"/>
          </w:rPr>
          <w:delText>mutations impacting the protein function</w:delText>
        </w:r>
      </w:del>
      <w:r>
        <w:rPr>
          <w:w w:val="110"/>
        </w:rPr>
        <w:t xml:space="preserve"> </w:t>
      </w:r>
      <w:r>
        <w:rPr>
          <w:spacing w:val="-4"/>
          <w:w w:val="110"/>
        </w:rPr>
        <w:t xml:space="preserve">(Welter </w:t>
      </w:r>
      <w:r>
        <w:rPr>
          <w:w w:val="110"/>
        </w:rPr>
        <w:t>et al. 2013). Psoriasis exome association studies in Chinese and Caucasian populations have increased the number of coding variants with putative e</w:t>
      </w:r>
      <w:r>
        <w:rPr>
          <w:rFonts w:ascii="Arial"/>
          <w:w w:val="110"/>
        </w:rPr>
        <w:t>ff</w:t>
      </w:r>
      <w:r>
        <w:rPr>
          <w:w w:val="110"/>
        </w:rPr>
        <w:t xml:space="preserve">ects on the protein structure </w:t>
      </w:r>
      <w:r>
        <w:rPr>
          <w:spacing w:val="-5"/>
          <w:w w:val="110"/>
        </w:rPr>
        <w:t>(</w:t>
      </w:r>
      <w:proofErr w:type="gramStart"/>
      <w:r>
        <w:rPr>
          <w:spacing w:val="-5"/>
          <w:w w:val="110"/>
        </w:rPr>
        <w:t xml:space="preserve">Tang </w:t>
      </w:r>
      <w:r>
        <w:rPr>
          <w:spacing w:val="56"/>
          <w:w w:val="110"/>
        </w:rPr>
        <w:t xml:space="preserve"> </w:t>
      </w:r>
      <w:r>
        <w:rPr>
          <w:w w:val="110"/>
        </w:rPr>
        <w:t>et</w:t>
      </w:r>
      <w:proofErr w:type="gramEnd"/>
      <w:r>
        <w:rPr>
          <w:spacing w:val="-16"/>
          <w:w w:val="110"/>
        </w:rPr>
        <w:t xml:space="preserve"> </w:t>
      </w:r>
      <w:r>
        <w:rPr>
          <w:w w:val="110"/>
        </w:rPr>
        <w:t>al.</w:t>
      </w:r>
      <w:r>
        <w:rPr>
          <w:spacing w:val="-16"/>
          <w:w w:val="110"/>
        </w:rPr>
        <w:t xml:space="preserve"> </w:t>
      </w:r>
      <w:r>
        <w:rPr>
          <w:w w:val="110"/>
        </w:rPr>
        <w:t>2014;</w:t>
      </w:r>
      <w:r>
        <w:rPr>
          <w:spacing w:val="-13"/>
          <w:w w:val="110"/>
        </w:rPr>
        <w:t xml:space="preserve"> </w:t>
      </w:r>
      <w:proofErr w:type="spellStart"/>
      <w:r>
        <w:rPr>
          <w:w w:val="110"/>
        </w:rPr>
        <w:t>Zuo</w:t>
      </w:r>
      <w:proofErr w:type="spellEnd"/>
      <w:r>
        <w:rPr>
          <w:spacing w:val="-16"/>
          <w:w w:val="110"/>
        </w:rPr>
        <w:t xml:space="preserve"> </w:t>
      </w:r>
      <w:r>
        <w:rPr>
          <w:w w:val="110"/>
        </w:rPr>
        <w:t>et</w:t>
      </w:r>
      <w:r>
        <w:rPr>
          <w:spacing w:val="-16"/>
          <w:w w:val="110"/>
        </w:rPr>
        <w:t xml:space="preserve"> </w:t>
      </w:r>
      <w:r>
        <w:rPr>
          <w:w w:val="110"/>
        </w:rPr>
        <w:t>al.</w:t>
      </w:r>
      <w:r>
        <w:rPr>
          <w:spacing w:val="-16"/>
          <w:w w:val="110"/>
        </w:rPr>
        <w:t xml:space="preserve"> </w:t>
      </w:r>
      <w:r>
        <w:rPr>
          <w:w w:val="110"/>
        </w:rPr>
        <w:t>2015;</w:t>
      </w:r>
      <w:r>
        <w:rPr>
          <w:spacing w:val="-13"/>
          <w:w w:val="110"/>
        </w:rPr>
        <w:t xml:space="preserve"> </w:t>
      </w:r>
      <w:proofErr w:type="spellStart"/>
      <w:r>
        <w:rPr>
          <w:w w:val="110"/>
        </w:rPr>
        <w:t>Dand</w:t>
      </w:r>
      <w:proofErr w:type="spellEnd"/>
      <w:r>
        <w:rPr>
          <w:spacing w:val="-15"/>
          <w:w w:val="110"/>
        </w:rPr>
        <w:t xml:space="preserve"> </w:t>
      </w:r>
      <w:r>
        <w:rPr>
          <w:w w:val="110"/>
        </w:rPr>
        <w:t>et</w:t>
      </w:r>
      <w:r>
        <w:rPr>
          <w:spacing w:val="-16"/>
          <w:w w:val="110"/>
        </w:rPr>
        <w:t xml:space="preserve"> </w:t>
      </w:r>
      <w:r>
        <w:rPr>
          <w:w w:val="110"/>
        </w:rPr>
        <w:t>al.</w:t>
      </w:r>
      <w:r>
        <w:rPr>
          <w:spacing w:val="-16"/>
          <w:w w:val="110"/>
        </w:rPr>
        <w:t xml:space="preserve"> </w:t>
      </w:r>
      <w:r>
        <w:rPr>
          <w:w w:val="110"/>
        </w:rPr>
        <w:t>2017).</w:t>
      </w:r>
      <w:r>
        <w:rPr>
          <w:spacing w:val="3"/>
          <w:w w:val="110"/>
        </w:rPr>
        <w:t xml:space="preserve"> </w:t>
      </w:r>
      <w:r>
        <w:rPr>
          <w:w w:val="110"/>
        </w:rPr>
        <w:t>These</w:t>
      </w:r>
      <w:r>
        <w:rPr>
          <w:spacing w:val="-16"/>
          <w:w w:val="110"/>
        </w:rPr>
        <w:t xml:space="preserve"> </w:t>
      </w:r>
      <w:r>
        <w:rPr>
          <w:w w:val="110"/>
        </w:rPr>
        <w:t>studies</w:t>
      </w:r>
      <w:r>
        <w:rPr>
          <w:spacing w:val="-15"/>
          <w:w w:val="110"/>
        </w:rPr>
        <w:t xml:space="preserve"> </w:t>
      </w:r>
      <w:r>
        <w:rPr>
          <w:w w:val="110"/>
        </w:rPr>
        <w:t>have</w:t>
      </w:r>
      <w:r>
        <w:rPr>
          <w:spacing w:val="-16"/>
          <w:w w:val="110"/>
        </w:rPr>
        <w:t xml:space="preserve"> </w:t>
      </w:r>
      <w:r>
        <w:rPr>
          <w:w w:val="110"/>
        </w:rPr>
        <w:t>confirmed</w:t>
      </w:r>
      <w:r>
        <w:rPr>
          <w:spacing w:val="-16"/>
          <w:w w:val="110"/>
        </w:rPr>
        <w:t xml:space="preserve"> </w:t>
      </w:r>
      <w:r>
        <w:rPr>
          <w:spacing w:val="-4"/>
          <w:w w:val="110"/>
        </w:rPr>
        <w:t xml:space="preserve">some </w:t>
      </w:r>
      <w:r>
        <w:rPr>
          <w:w w:val="110"/>
        </w:rPr>
        <w:t>previously</w:t>
      </w:r>
      <w:r>
        <w:rPr>
          <w:spacing w:val="-20"/>
          <w:w w:val="110"/>
        </w:rPr>
        <w:t xml:space="preserve"> </w:t>
      </w:r>
      <w:r>
        <w:rPr>
          <w:w w:val="110"/>
        </w:rPr>
        <w:t>identified</w:t>
      </w:r>
      <w:r>
        <w:rPr>
          <w:spacing w:val="-19"/>
          <w:w w:val="110"/>
        </w:rPr>
        <w:t xml:space="preserve"> </w:t>
      </w:r>
      <w:r>
        <w:rPr>
          <w:w w:val="110"/>
        </w:rPr>
        <w:t>missense</w:t>
      </w:r>
      <w:r>
        <w:rPr>
          <w:spacing w:val="-19"/>
          <w:w w:val="110"/>
        </w:rPr>
        <w:t xml:space="preserve"> </w:t>
      </w:r>
      <w:r>
        <w:rPr>
          <w:w w:val="110"/>
        </w:rPr>
        <w:t>associations</w:t>
      </w:r>
      <w:r>
        <w:rPr>
          <w:spacing w:val="-19"/>
          <w:w w:val="110"/>
        </w:rPr>
        <w:t xml:space="preserve"> </w:t>
      </w:r>
      <w:r>
        <w:rPr>
          <w:w w:val="110"/>
        </w:rPr>
        <w:t>in</w:t>
      </w:r>
      <w:r>
        <w:rPr>
          <w:spacing w:val="-19"/>
          <w:w w:val="110"/>
        </w:rPr>
        <w:t xml:space="preserve"> </w:t>
      </w:r>
      <w:r>
        <w:rPr>
          <w:i/>
          <w:w w:val="110"/>
        </w:rPr>
        <w:t>CARD14</w:t>
      </w:r>
      <w:r>
        <w:rPr>
          <w:i/>
          <w:spacing w:val="-19"/>
          <w:w w:val="110"/>
        </w:rPr>
        <w:t xml:space="preserve"> </w:t>
      </w:r>
      <w:r>
        <w:rPr>
          <w:w w:val="110"/>
        </w:rPr>
        <w:t>and</w:t>
      </w:r>
      <w:r>
        <w:rPr>
          <w:spacing w:val="-19"/>
          <w:w w:val="110"/>
        </w:rPr>
        <w:t xml:space="preserve"> </w:t>
      </w:r>
      <w:r>
        <w:rPr>
          <w:i/>
          <w:w w:val="110"/>
        </w:rPr>
        <w:t>ERAP1</w:t>
      </w:r>
      <w:r>
        <w:rPr>
          <w:w w:val="110"/>
        </w:rPr>
        <w:t>,</w:t>
      </w:r>
      <w:r>
        <w:rPr>
          <w:spacing w:val="-16"/>
          <w:w w:val="110"/>
        </w:rPr>
        <w:t xml:space="preserve"> </w:t>
      </w:r>
      <w:r>
        <w:rPr>
          <w:w w:val="110"/>
        </w:rPr>
        <w:t>revealed</w:t>
      </w:r>
      <w:r>
        <w:rPr>
          <w:spacing w:val="-20"/>
          <w:w w:val="110"/>
        </w:rPr>
        <w:t xml:space="preserve"> </w:t>
      </w:r>
      <w:r>
        <w:rPr>
          <w:w w:val="110"/>
        </w:rPr>
        <w:t xml:space="preserve">new common coding variants at these previously associated loci and identified </w:t>
      </w:r>
      <w:r>
        <w:rPr>
          <w:spacing w:val="-4"/>
          <w:w w:val="110"/>
        </w:rPr>
        <w:t xml:space="preserve">rare </w:t>
      </w:r>
      <w:r>
        <w:rPr>
          <w:w w:val="110"/>
        </w:rPr>
        <w:t xml:space="preserve">protective missense changes, for example in the </w:t>
      </w:r>
      <w:r>
        <w:rPr>
          <w:i/>
          <w:w w:val="110"/>
        </w:rPr>
        <w:t xml:space="preserve">TYK2 </w:t>
      </w:r>
      <w:r>
        <w:rPr>
          <w:spacing w:val="-3"/>
          <w:w w:val="110"/>
        </w:rPr>
        <w:t xml:space="preserve">gene(Tang </w:t>
      </w:r>
      <w:r>
        <w:rPr>
          <w:w w:val="110"/>
        </w:rPr>
        <w:t xml:space="preserve">et al. 2014; </w:t>
      </w:r>
      <w:proofErr w:type="spellStart"/>
      <w:r>
        <w:rPr>
          <w:w w:val="110"/>
        </w:rPr>
        <w:t>Dand</w:t>
      </w:r>
      <w:proofErr w:type="spellEnd"/>
      <w:r>
        <w:rPr>
          <w:w w:val="110"/>
        </w:rPr>
        <w:t xml:space="preserve"> et al. 2017). Nevertheless, results from extensive exome studies suggest that non-synonymous </w:t>
      </w:r>
      <w:r>
        <w:rPr>
          <w:spacing w:val="-3"/>
          <w:w w:val="110"/>
        </w:rPr>
        <w:t xml:space="preserve">SNPs </w:t>
      </w:r>
      <w:r>
        <w:rPr>
          <w:w w:val="110"/>
        </w:rPr>
        <w:t>have a limited contribution to the overall genetic risk</w:t>
      </w:r>
      <w:r>
        <w:rPr>
          <w:spacing w:val="-6"/>
          <w:w w:val="110"/>
        </w:rPr>
        <w:t xml:space="preserve"> </w:t>
      </w:r>
      <w:r>
        <w:rPr>
          <w:w w:val="110"/>
        </w:rPr>
        <w:t>of</w:t>
      </w:r>
      <w:r>
        <w:rPr>
          <w:spacing w:val="-5"/>
          <w:w w:val="110"/>
        </w:rPr>
        <w:t xml:space="preserve"> </w:t>
      </w:r>
      <w:r>
        <w:rPr>
          <w:w w:val="110"/>
        </w:rPr>
        <w:t>psoriasis</w:t>
      </w:r>
      <w:r>
        <w:rPr>
          <w:spacing w:val="-6"/>
          <w:w w:val="110"/>
        </w:rPr>
        <w:t xml:space="preserve"> </w:t>
      </w:r>
      <w:r>
        <w:rPr>
          <w:w w:val="110"/>
        </w:rPr>
        <w:t>compared</w:t>
      </w:r>
      <w:r>
        <w:rPr>
          <w:spacing w:val="-5"/>
          <w:w w:val="110"/>
        </w:rPr>
        <w:t xml:space="preserve"> </w:t>
      </w:r>
      <w:r>
        <w:rPr>
          <w:w w:val="110"/>
        </w:rPr>
        <w:t>to</w:t>
      </w:r>
      <w:r>
        <w:rPr>
          <w:spacing w:val="-5"/>
          <w:w w:val="110"/>
        </w:rPr>
        <w:t xml:space="preserve"> </w:t>
      </w:r>
      <w:r>
        <w:rPr>
          <w:w w:val="110"/>
        </w:rPr>
        <w:t>non-coding</w:t>
      </w:r>
      <w:r>
        <w:rPr>
          <w:spacing w:val="-6"/>
          <w:w w:val="110"/>
        </w:rPr>
        <w:t xml:space="preserve"> </w:t>
      </w:r>
      <w:r>
        <w:rPr>
          <w:w w:val="110"/>
        </w:rPr>
        <w:t>variants</w:t>
      </w:r>
      <w:r>
        <w:rPr>
          <w:spacing w:val="-5"/>
          <w:w w:val="110"/>
        </w:rPr>
        <w:t xml:space="preserve"> (Tang </w:t>
      </w:r>
      <w:r>
        <w:rPr>
          <w:w w:val="110"/>
        </w:rPr>
        <w:t>et</w:t>
      </w:r>
      <w:r>
        <w:rPr>
          <w:spacing w:val="-6"/>
          <w:w w:val="110"/>
        </w:rPr>
        <w:t xml:space="preserve"> </w:t>
      </w:r>
      <w:r>
        <w:rPr>
          <w:w w:val="110"/>
        </w:rPr>
        <w:t>al.</w:t>
      </w:r>
      <w:r>
        <w:rPr>
          <w:spacing w:val="-5"/>
          <w:w w:val="110"/>
        </w:rPr>
        <w:t xml:space="preserve"> </w:t>
      </w:r>
      <w:r>
        <w:rPr>
          <w:w w:val="110"/>
        </w:rPr>
        <w:t>2014).</w:t>
      </w:r>
    </w:p>
    <w:p w14:paraId="13F501E0" w14:textId="77777777" w:rsidR="00F76AB2" w:rsidRDefault="00B2285E">
      <w:pPr>
        <w:pStyle w:val="BodyText"/>
        <w:spacing w:before="7" w:line="415" w:lineRule="auto"/>
        <w:ind w:left="377" w:right="821" w:firstLine="566"/>
        <w:jc w:val="both"/>
      </w:pPr>
      <w:r>
        <w:rPr>
          <w:w w:val="110"/>
        </w:rPr>
        <w:t xml:space="preserve">The association of non-coding variants with disease </w:t>
      </w:r>
      <w:proofErr w:type="gramStart"/>
      <w:r>
        <w:rPr>
          <w:w w:val="110"/>
        </w:rPr>
        <w:t>can be explained</w:t>
      </w:r>
      <w:proofErr w:type="gramEnd"/>
      <w:r>
        <w:rPr>
          <w:w w:val="110"/>
        </w:rPr>
        <w:t xml:space="preserve"> by their ability to regulate gene expression in a cell and context specific manner (Fairfax et al. 2012). These variants can be located in di</w:t>
      </w:r>
      <w:r>
        <w:rPr>
          <w:rFonts w:ascii="Arial" w:hAnsi="Arial"/>
          <w:w w:val="110"/>
        </w:rPr>
        <w:t>ff</w:t>
      </w:r>
      <w:r>
        <w:rPr>
          <w:w w:val="110"/>
        </w:rPr>
        <w:t>erent regulatory elements,</w:t>
      </w:r>
      <w:r>
        <w:rPr>
          <w:spacing w:val="-4"/>
          <w:w w:val="110"/>
        </w:rPr>
        <w:t xml:space="preserve"> </w:t>
      </w:r>
      <w:r>
        <w:rPr>
          <w:w w:val="110"/>
        </w:rPr>
        <w:t>including</w:t>
      </w:r>
      <w:r>
        <w:rPr>
          <w:spacing w:val="-8"/>
          <w:w w:val="110"/>
        </w:rPr>
        <w:t xml:space="preserve"> </w:t>
      </w:r>
      <w:r>
        <w:rPr>
          <w:w w:val="110"/>
        </w:rPr>
        <w:t>enhancer,</w:t>
      </w:r>
      <w:r>
        <w:rPr>
          <w:spacing w:val="-4"/>
          <w:w w:val="110"/>
        </w:rPr>
        <w:t xml:space="preserve"> </w:t>
      </w:r>
      <w:r>
        <w:rPr>
          <w:w w:val="110"/>
        </w:rPr>
        <w:t>silencers,</w:t>
      </w:r>
      <w:r>
        <w:rPr>
          <w:spacing w:val="-3"/>
          <w:w w:val="110"/>
        </w:rPr>
        <w:t xml:space="preserve"> </w:t>
      </w:r>
      <w:r>
        <w:rPr>
          <w:w w:val="110"/>
        </w:rPr>
        <w:t>promoters</w:t>
      </w:r>
      <w:r>
        <w:rPr>
          <w:spacing w:val="-8"/>
          <w:w w:val="110"/>
        </w:rPr>
        <w:t xml:space="preserve"> </w:t>
      </w:r>
      <w:r>
        <w:rPr>
          <w:w w:val="110"/>
        </w:rPr>
        <w:t>and</w:t>
      </w:r>
      <w:r>
        <w:rPr>
          <w:spacing w:val="-7"/>
          <w:w w:val="110"/>
        </w:rPr>
        <w:t xml:space="preserve"> </w:t>
      </w:r>
      <w:r>
        <w:rPr>
          <w:w w:val="110"/>
        </w:rPr>
        <w:t>the</w:t>
      </w:r>
      <w:r>
        <w:rPr>
          <w:spacing w:val="-8"/>
          <w:w w:val="110"/>
        </w:rPr>
        <w:t xml:space="preserve"> </w:t>
      </w:r>
      <w:r>
        <w:rPr>
          <w:w w:val="110"/>
        </w:rPr>
        <w:t>5’</w:t>
      </w:r>
      <w:r>
        <w:rPr>
          <w:spacing w:val="-7"/>
          <w:w w:val="110"/>
        </w:rPr>
        <w:t xml:space="preserve"> </w:t>
      </w:r>
      <w:r>
        <w:rPr>
          <w:w w:val="110"/>
        </w:rPr>
        <w:t>and</w:t>
      </w:r>
      <w:r>
        <w:rPr>
          <w:spacing w:val="-8"/>
          <w:w w:val="110"/>
        </w:rPr>
        <w:t xml:space="preserve"> </w:t>
      </w:r>
      <w:r>
        <w:rPr>
          <w:w w:val="110"/>
        </w:rPr>
        <w:t>3’</w:t>
      </w:r>
      <w:r>
        <w:rPr>
          <w:spacing w:val="-7"/>
          <w:w w:val="110"/>
        </w:rPr>
        <w:t xml:space="preserve"> </w:t>
      </w:r>
      <w:r>
        <w:rPr>
          <w:w w:val="110"/>
        </w:rPr>
        <w:t xml:space="preserve">untranslated region (UTR) of genes </w:t>
      </w:r>
      <w:r>
        <w:rPr>
          <w:spacing w:val="-5"/>
          <w:w w:val="110"/>
        </w:rPr>
        <w:t>(</w:t>
      </w:r>
      <w:r w:rsidRPr="007F5595">
        <w:rPr>
          <w:spacing w:val="-5"/>
          <w:w w:val="110"/>
          <w:highlight w:val="yellow"/>
          <w:rPrChange w:id="214" w:author="Microsoft Office User" w:date="2018-12-20T22:12:00Z">
            <w:rPr>
              <w:spacing w:val="-5"/>
              <w:w w:val="110"/>
            </w:rPr>
          </w:rPrChange>
        </w:rPr>
        <w:t xml:space="preserve">Ward </w:t>
      </w:r>
      <w:r w:rsidRPr="007F5595">
        <w:rPr>
          <w:w w:val="110"/>
          <w:highlight w:val="yellow"/>
          <w:rPrChange w:id="215" w:author="Microsoft Office User" w:date="2018-12-20T22:12:00Z">
            <w:rPr>
              <w:w w:val="110"/>
            </w:rPr>
          </w:rPrChange>
        </w:rPr>
        <w:t>and biotechnology</w:t>
      </w:r>
      <w:r>
        <w:rPr>
          <w:w w:val="110"/>
        </w:rPr>
        <w:t xml:space="preserve"> 2012). Non-coding </w:t>
      </w:r>
      <w:r>
        <w:rPr>
          <w:spacing w:val="-12"/>
          <w:w w:val="110"/>
        </w:rPr>
        <w:t xml:space="preserve">GWAS </w:t>
      </w:r>
      <w:r>
        <w:rPr>
          <w:w w:val="110"/>
        </w:rPr>
        <w:t>variants can alter the expression of target genes through di</w:t>
      </w:r>
      <w:r>
        <w:rPr>
          <w:rFonts w:ascii="Arial" w:hAnsi="Arial"/>
          <w:w w:val="110"/>
        </w:rPr>
        <w:t>ff</w:t>
      </w:r>
      <w:r>
        <w:rPr>
          <w:w w:val="110"/>
        </w:rPr>
        <w:t>erent mechanisms including changes in chromatin accessibility, histone modifications,</w:t>
      </w:r>
      <w:r>
        <w:rPr>
          <w:spacing w:val="40"/>
          <w:w w:val="110"/>
        </w:rPr>
        <w:t xml:space="preserve"> </w:t>
      </w:r>
      <w:proofErr w:type="gramStart"/>
      <w:r>
        <w:rPr>
          <w:w w:val="110"/>
        </w:rPr>
        <w:t>protein</w:t>
      </w:r>
      <w:proofErr w:type="gramEnd"/>
    </w:p>
    <w:p w14:paraId="3955B1A9" w14:textId="77777777" w:rsidR="00F76AB2" w:rsidRDefault="00F76AB2">
      <w:pPr>
        <w:spacing w:line="415" w:lineRule="auto"/>
        <w:jc w:val="both"/>
        <w:sectPr w:rsidR="00F76AB2">
          <w:headerReference w:type="default" r:id="rId20"/>
          <w:footerReference w:type="default" r:id="rId21"/>
          <w:pgSz w:w="11910" w:h="16840"/>
          <w:pgMar w:top="1580" w:right="520" w:bottom="800" w:left="1680" w:header="1231" w:footer="615" w:gutter="0"/>
          <w:pgNumType w:start="24"/>
          <w:cols w:space="720"/>
        </w:sectPr>
      </w:pPr>
    </w:p>
    <w:p w14:paraId="278D7E95" w14:textId="77777777" w:rsidR="00F76AB2" w:rsidRDefault="00F76AB2">
      <w:pPr>
        <w:pStyle w:val="BodyText"/>
        <w:rPr>
          <w:sz w:val="20"/>
        </w:rPr>
      </w:pPr>
    </w:p>
    <w:p w14:paraId="7A3DD9F7" w14:textId="77777777" w:rsidR="00F76AB2" w:rsidRDefault="00B2285E">
      <w:pPr>
        <w:pStyle w:val="BodyText"/>
        <w:spacing w:before="225" w:line="415" w:lineRule="auto"/>
        <w:ind w:left="377" w:right="822"/>
      </w:pPr>
      <w:proofErr w:type="gramStart"/>
      <w:r>
        <w:rPr>
          <w:w w:val="110"/>
        </w:rPr>
        <w:t>binding</w:t>
      </w:r>
      <w:proofErr w:type="gramEnd"/>
      <w:r>
        <w:rPr>
          <w:w w:val="110"/>
        </w:rPr>
        <w:t xml:space="preserve"> such as transcription factors (TFs), DNA methylation and binding of non-coding RNA molecules(Knight 2014) (1.4.2).</w:t>
      </w:r>
    </w:p>
    <w:p w14:paraId="31DFCFA5" w14:textId="4101D3B0" w:rsidR="00F76AB2" w:rsidRDefault="00B2285E">
      <w:pPr>
        <w:pStyle w:val="BodyText"/>
        <w:spacing w:before="1" w:line="415" w:lineRule="auto"/>
        <w:ind w:left="377" w:right="821" w:firstLine="566"/>
        <w:jc w:val="both"/>
      </w:pPr>
      <w:r>
        <w:rPr>
          <w:w w:val="110"/>
        </w:rPr>
        <w:t xml:space="preserve">Identification of the target gene regulated by non-coding variants represents a challenge in the field of functional genetics.   This limitation </w:t>
      </w:r>
      <w:r>
        <w:rPr>
          <w:spacing w:val="-4"/>
          <w:w w:val="110"/>
        </w:rPr>
        <w:t xml:space="preserve">can   </w:t>
      </w:r>
      <w:r>
        <w:rPr>
          <w:w w:val="110"/>
        </w:rPr>
        <w:t>be partially addressed by conducting expression quantitative trait loci (</w:t>
      </w:r>
      <w:proofErr w:type="spellStart"/>
      <w:r>
        <w:rPr>
          <w:w w:val="110"/>
        </w:rPr>
        <w:t>eQTL</w:t>
      </w:r>
      <w:proofErr w:type="spellEnd"/>
      <w:r>
        <w:rPr>
          <w:w w:val="110"/>
        </w:rPr>
        <w:t xml:space="preserve">) analysis, which identifies genome-wide statistical associations between gene transcript levels and </w:t>
      </w:r>
      <w:proofErr w:type="gramStart"/>
      <w:r>
        <w:rPr>
          <w:spacing w:val="-3"/>
          <w:w w:val="110"/>
        </w:rPr>
        <w:t xml:space="preserve">SNPs  </w:t>
      </w:r>
      <w:r>
        <w:rPr>
          <w:w w:val="110"/>
        </w:rPr>
        <w:t>in</w:t>
      </w:r>
      <w:proofErr w:type="gramEnd"/>
      <w:r>
        <w:rPr>
          <w:w w:val="110"/>
        </w:rPr>
        <w:t xml:space="preserve"> </w:t>
      </w:r>
      <w:r>
        <w:rPr>
          <w:i/>
          <w:w w:val="110"/>
        </w:rPr>
        <w:t xml:space="preserve">cis </w:t>
      </w:r>
      <w:r>
        <w:rPr>
          <w:w w:val="110"/>
        </w:rPr>
        <w:t>(</w:t>
      </w:r>
      <w:r>
        <w:rPr>
          <w:i/>
          <w:w w:val="110"/>
        </w:rPr>
        <w:t>&lt;</w:t>
      </w:r>
      <w:r>
        <w:rPr>
          <w:w w:val="110"/>
        </w:rPr>
        <w:t xml:space="preserve">1Mb) or </w:t>
      </w:r>
      <w:r>
        <w:rPr>
          <w:i/>
          <w:w w:val="110"/>
        </w:rPr>
        <w:t xml:space="preserve">trans </w:t>
      </w:r>
      <w:r>
        <w:rPr>
          <w:w w:val="110"/>
        </w:rPr>
        <w:t xml:space="preserve">to the gene.   For instance, </w:t>
      </w:r>
      <w:r>
        <w:rPr>
          <w:spacing w:val="66"/>
          <w:w w:val="110"/>
        </w:rPr>
        <w:t xml:space="preserve"> </w:t>
      </w:r>
      <w:r>
        <w:rPr>
          <w:w w:val="110"/>
        </w:rPr>
        <w:t xml:space="preserve">in T2D an such approach revealed a </w:t>
      </w:r>
      <w:r>
        <w:rPr>
          <w:i/>
          <w:w w:val="110"/>
        </w:rPr>
        <w:t>cis</w:t>
      </w:r>
      <w:r>
        <w:rPr>
          <w:w w:val="110"/>
        </w:rPr>
        <w:t>-</w:t>
      </w:r>
      <w:proofErr w:type="spellStart"/>
      <w:r>
        <w:rPr>
          <w:w w:val="110"/>
        </w:rPr>
        <w:t>eQTL</w:t>
      </w:r>
      <w:proofErr w:type="spellEnd"/>
      <w:r>
        <w:rPr>
          <w:w w:val="110"/>
        </w:rPr>
        <w:t xml:space="preserve"> involving the TF </w:t>
      </w:r>
      <w:r>
        <w:rPr>
          <w:i/>
          <w:w w:val="110"/>
        </w:rPr>
        <w:t xml:space="preserve">KLF4 </w:t>
      </w:r>
      <w:r>
        <w:rPr>
          <w:w w:val="110"/>
        </w:rPr>
        <w:t xml:space="preserve">and       </w:t>
      </w:r>
      <w:r>
        <w:rPr>
          <w:spacing w:val="66"/>
          <w:w w:val="110"/>
        </w:rPr>
        <w:t xml:space="preserve"> </w:t>
      </w:r>
      <w:r>
        <w:rPr>
          <w:w w:val="110"/>
        </w:rPr>
        <w:t xml:space="preserve">a haplotype of non-coding  </w:t>
      </w:r>
      <w:r>
        <w:rPr>
          <w:spacing w:val="-8"/>
          <w:w w:val="110"/>
        </w:rPr>
        <w:t xml:space="preserve">GWAS  </w:t>
      </w:r>
      <w:r>
        <w:rPr>
          <w:spacing w:val="-3"/>
          <w:w w:val="110"/>
        </w:rPr>
        <w:t xml:space="preserve">SNPs  </w:t>
      </w:r>
      <w:r>
        <w:rPr>
          <w:w w:val="110"/>
        </w:rPr>
        <w:t>located  14kb  up-stream  (Small  et al. 2011). Moreover, this haplotype also showed association with genes in</w:t>
      </w:r>
      <w:r>
        <w:rPr>
          <w:spacing w:val="66"/>
          <w:w w:val="110"/>
        </w:rPr>
        <w:t xml:space="preserve"> </w:t>
      </w:r>
      <w:proofErr w:type="gramStart"/>
      <w:r>
        <w:rPr>
          <w:i/>
          <w:w w:val="110"/>
        </w:rPr>
        <w:t>trans</w:t>
      </w:r>
      <w:proofErr w:type="gramEnd"/>
      <w:r>
        <w:rPr>
          <w:w w:val="110"/>
        </w:rPr>
        <w:t xml:space="preserve">, highlighting downstream targets regulated by KLF4. Nonetheless, </w:t>
      </w:r>
      <w:proofErr w:type="spellStart"/>
      <w:r>
        <w:rPr>
          <w:w w:val="110"/>
        </w:rPr>
        <w:t>eQTL</w:t>
      </w:r>
      <w:proofErr w:type="spellEnd"/>
      <w:r>
        <w:rPr>
          <w:w w:val="110"/>
        </w:rPr>
        <w:t xml:space="preserve"> mapping alone only provides statistical suggestion of transcriptomic regulation, and additional functional assays, such as chromatin conformation</w:t>
      </w:r>
      <w:ins w:id="216" w:author="Microsoft Office User" w:date="2018-12-20T22:13:00Z">
        <w:r w:rsidR="007F5595">
          <w:rPr>
            <w:w w:val="110"/>
          </w:rPr>
          <w:t xml:space="preserve"> and genome editing</w:t>
        </w:r>
      </w:ins>
      <w:r>
        <w:rPr>
          <w:w w:val="110"/>
        </w:rPr>
        <w:t>, are required to demonstrate causality (Edwards et al.</w:t>
      </w:r>
      <w:r>
        <w:rPr>
          <w:spacing w:val="-34"/>
          <w:w w:val="110"/>
        </w:rPr>
        <w:t xml:space="preserve"> </w:t>
      </w:r>
      <w:r>
        <w:rPr>
          <w:w w:val="110"/>
        </w:rPr>
        <w:t>2013).</w:t>
      </w:r>
    </w:p>
    <w:p w14:paraId="722DAA9B" w14:textId="77777777" w:rsidR="00F76AB2" w:rsidRDefault="00F76AB2">
      <w:pPr>
        <w:pStyle w:val="BodyText"/>
        <w:spacing w:before="7"/>
        <w:rPr>
          <w:sz w:val="36"/>
        </w:rPr>
      </w:pPr>
    </w:p>
    <w:p w14:paraId="5CF6E8F4" w14:textId="77777777" w:rsidR="00F76AB2" w:rsidRDefault="00B2285E">
      <w:pPr>
        <w:pStyle w:val="Heading3"/>
        <w:numPr>
          <w:ilvl w:val="2"/>
          <w:numId w:val="2"/>
        </w:numPr>
        <w:tabs>
          <w:tab w:val="left" w:pos="1283"/>
          <w:tab w:val="left" w:pos="1285"/>
        </w:tabs>
        <w:spacing w:line="441" w:lineRule="auto"/>
        <w:ind w:right="822"/>
      </w:pPr>
      <w:r>
        <w:rPr>
          <w:w w:val="120"/>
        </w:rPr>
        <w:t xml:space="preserve">The role of </w:t>
      </w:r>
      <w:commentRangeStart w:id="217"/>
      <w:r>
        <w:rPr>
          <w:spacing w:val="-8"/>
          <w:w w:val="120"/>
        </w:rPr>
        <w:t xml:space="preserve">GWAS </w:t>
      </w:r>
      <w:r>
        <w:rPr>
          <w:w w:val="120"/>
        </w:rPr>
        <w:t xml:space="preserve">studies </w:t>
      </w:r>
      <w:commentRangeEnd w:id="217"/>
      <w:r w:rsidR="007F5595">
        <w:rPr>
          <w:rStyle w:val="CommentReference"/>
        </w:rPr>
        <w:commentReference w:id="217"/>
      </w:r>
      <w:r>
        <w:rPr>
          <w:w w:val="120"/>
        </w:rPr>
        <w:t xml:space="preserve">in highlighting </w:t>
      </w:r>
      <w:r>
        <w:rPr>
          <w:spacing w:val="-3"/>
          <w:w w:val="120"/>
        </w:rPr>
        <w:t xml:space="preserve">immune- </w:t>
      </w:r>
      <w:r>
        <w:rPr>
          <w:w w:val="120"/>
        </w:rPr>
        <w:t>relevant</w:t>
      </w:r>
      <w:r>
        <w:rPr>
          <w:spacing w:val="-17"/>
          <w:w w:val="120"/>
        </w:rPr>
        <w:t xml:space="preserve"> </w:t>
      </w:r>
      <w:r>
        <w:rPr>
          <w:w w:val="120"/>
        </w:rPr>
        <w:t>cell</w:t>
      </w:r>
      <w:r>
        <w:rPr>
          <w:spacing w:val="-16"/>
          <w:w w:val="120"/>
        </w:rPr>
        <w:t xml:space="preserve"> </w:t>
      </w:r>
      <w:r>
        <w:rPr>
          <w:w w:val="120"/>
        </w:rPr>
        <w:t>types</w:t>
      </w:r>
      <w:r>
        <w:rPr>
          <w:spacing w:val="-16"/>
          <w:w w:val="120"/>
        </w:rPr>
        <w:t xml:space="preserve"> </w:t>
      </w:r>
      <w:r>
        <w:rPr>
          <w:w w:val="120"/>
        </w:rPr>
        <w:t>and</w:t>
      </w:r>
      <w:r>
        <w:rPr>
          <w:spacing w:val="-16"/>
          <w:w w:val="120"/>
        </w:rPr>
        <w:t xml:space="preserve"> </w:t>
      </w:r>
      <w:r>
        <w:rPr>
          <w:w w:val="120"/>
        </w:rPr>
        <w:t>pathways</w:t>
      </w:r>
    </w:p>
    <w:p w14:paraId="7505DEAA" w14:textId="77777777" w:rsidR="00C81045" w:rsidRDefault="00B2285E">
      <w:pPr>
        <w:pStyle w:val="BodyText"/>
        <w:spacing w:before="79" w:line="415" w:lineRule="auto"/>
        <w:ind w:left="377" w:right="821" w:firstLine="566"/>
        <w:jc w:val="both"/>
        <w:rPr>
          <w:ins w:id="218" w:author="Alicia Lledolara" w:date="2018-12-27T13:35:00Z"/>
          <w:spacing w:val="66"/>
          <w:w w:val="110"/>
        </w:rPr>
      </w:pPr>
      <w:commentRangeStart w:id="219"/>
      <w:r>
        <w:rPr>
          <w:spacing w:val="-8"/>
          <w:w w:val="110"/>
        </w:rPr>
        <w:t xml:space="preserve">GWAS </w:t>
      </w:r>
      <w:r>
        <w:rPr>
          <w:w w:val="110"/>
        </w:rPr>
        <w:t xml:space="preserve">represent a biologically </w:t>
      </w:r>
      <w:proofErr w:type="gramStart"/>
      <w:r>
        <w:rPr>
          <w:w w:val="110"/>
        </w:rPr>
        <w:t>unbiased  approach</w:t>
      </w:r>
      <w:proofErr w:type="gramEnd"/>
      <w:r>
        <w:rPr>
          <w:w w:val="110"/>
        </w:rPr>
        <w:t xml:space="preserve">  to  shed  some  </w:t>
      </w:r>
      <w:r>
        <w:rPr>
          <w:spacing w:val="-3"/>
          <w:w w:val="110"/>
        </w:rPr>
        <w:t xml:space="preserve">light </w:t>
      </w:r>
      <w:r>
        <w:rPr>
          <w:w w:val="110"/>
        </w:rPr>
        <w:t xml:space="preserve">on pathophysiological relevant cell types and molecular pathways associated with disease. In the field of common immune-mediated diseases, </w:t>
      </w:r>
      <w:r>
        <w:rPr>
          <w:spacing w:val="-8"/>
          <w:w w:val="110"/>
        </w:rPr>
        <w:t xml:space="preserve">GWAS </w:t>
      </w:r>
      <w:r>
        <w:rPr>
          <w:w w:val="110"/>
        </w:rPr>
        <w:t xml:space="preserve">have underlined some of the most important cell types for which genetic variation  </w:t>
      </w:r>
      <w:r>
        <w:rPr>
          <w:spacing w:val="66"/>
          <w:w w:val="110"/>
        </w:rPr>
        <w:t xml:space="preserve"> </w:t>
      </w:r>
      <w:r>
        <w:rPr>
          <w:w w:val="110"/>
        </w:rPr>
        <w:t>is functionally relevant.</w:t>
      </w:r>
      <w:r>
        <w:rPr>
          <w:spacing w:val="66"/>
          <w:w w:val="110"/>
        </w:rPr>
        <w:t xml:space="preserve"> </w:t>
      </w:r>
      <w:commentRangeEnd w:id="219"/>
      <w:r w:rsidR="007F5595">
        <w:rPr>
          <w:rStyle w:val="CommentReference"/>
        </w:rPr>
        <w:commentReference w:id="219"/>
      </w:r>
    </w:p>
    <w:p w14:paraId="5E954808" w14:textId="0EB9AF74" w:rsidR="00C81045" w:rsidRDefault="00C81045">
      <w:pPr>
        <w:pStyle w:val="BodyText"/>
        <w:spacing w:before="79" w:line="415" w:lineRule="auto"/>
        <w:ind w:left="377" w:right="821" w:firstLine="566"/>
        <w:jc w:val="both"/>
        <w:rPr>
          <w:ins w:id="220" w:author="Alicia Lledolara" w:date="2018-12-27T13:35:00Z"/>
          <w:spacing w:val="66"/>
          <w:w w:val="110"/>
        </w:rPr>
      </w:pPr>
      <w:ins w:id="221" w:author="Alicia Lledolara" w:date="2018-12-27T13:35:00Z">
        <w:r w:rsidRPr="00C81045">
          <w:rPr>
            <w:rFonts w:ascii="Calibri" w:eastAsia="Calibri" w:hAnsi="Calibri"/>
            <w:sz w:val="22"/>
            <w:szCs w:val="22"/>
          </w:rPr>
          <w:t xml:space="preserve">Nevertheless, it is important to bear in mind that in most of the cases non-coding variants from GWAS studies lack of functional </w:t>
        </w:r>
        <w:proofErr w:type="spellStart"/>
        <w:r w:rsidRPr="00C81045">
          <w:rPr>
            <w:rFonts w:ascii="Calibri" w:eastAsia="Calibri" w:hAnsi="Calibri"/>
            <w:sz w:val="22"/>
            <w:szCs w:val="22"/>
          </w:rPr>
          <w:t>characterisation</w:t>
        </w:r>
        <w:proofErr w:type="spellEnd"/>
        <w:r w:rsidRPr="00C81045">
          <w:rPr>
            <w:rFonts w:ascii="Calibri" w:eastAsia="Calibri" w:hAnsi="Calibri"/>
            <w:sz w:val="22"/>
            <w:szCs w:val="22"/>
          </w:rPr>
          <w:t xml:space="preserve"> and they tend to be associated arbitrarily to the nearest gene or the closest </w:t>
        </w:r>
        <w:proofErr w:type="gramStart"/>
        <w:r w:rsidRPr="00C81045">
          <w:rPr>
            <w:rFonts w:ascii="Calibri" w:eastAsia="Calibri" w:hAnsi="Calibri"/>
            <w:sz w:val="22"/>
            <w:szCs w:val="22"/>
          </w:rPr>
          <w:t>gene which</w:t>
        </w:r>
        <w:proofErr w:type="gramEnd"/>
        <w:r w:rsidRPr="00C81045">
          <w:rPr>
            <w:rFonts w:ascii="Calibri" w:eastAsia="Calibri" w:hAnsi="Calibri"/>
            <w:sz w:val="22"/>
            <w:szCs w:val="22"/>
          </w:rPr>
          <w:t xml:space="preserve"> fits into current knowledge about pathophysiology. This bias to some extent the genes that contribute to enrichment of certain pathways and the efficacy of drugs developed to target some of those genes has helped to further confirm their truly involvement in disease.</w:t>
        </w:r>
      </w:ins>
    </w:p>
    <w:p w14:paraId="3F5F6B5E" w14:textId="77777777" w:rsidR="00C81045" w:rsidRDefault="00C81045">
      <w:pPr>
        <w:pStyle w:val="BodyText"/>
        <w:spacing w:before="79" w:line="415" w:lineRule="auto"/>
        <w:ind w:left="377" w:right="821" w:firstLine="566"/>
        <w:jc w:val="both"/>
        <w:rPr>
          <w:ins w:id="222" w:author="Alicia Lledolara" w:date="2018-12-27T13:35:00Z"/>
          <w:spacing w:val="66"/>
          <w:w w:val="110"/>
        </w:rPr>
      </w:pPr>
    </w:p>
    <w:p w14:paraId="0753C12B" w14:textId="27C15826" w:rsidR="00F76AB2" w:rsidRDefault="00B2285E">
      <w:pPr>
        <w:pStyle w:val="BodyText"/>
        <w:spacing w:before="79" w:line="415" w:lineRule="auto"/>
        <w:ind w:left="377" w:right="821" w:firstLine="566"/>
        <w:jc w:val="both"/>
      </w:pPr>
      <w:r>
        <w:rPr>
          <w:w w:val="110"/>
        </w:rPr>
        <w:t>Better</w:t>
      </w:r>
      <w:r>
        <w:rPr>
          <w:spacing w:val="66"/>
          <w:w w:val="110"/>
        </w:rPr>
        <w:t xml:space="preserve"> </w:t>
      </w:r>
      <w:r>
        <w:rPr>
          <w:w w:val="110"/>
        </w:rPr>
        <w:t>understanding</w:t>
      </w:r>
      <w:r>
        <w:rPr>
          <w:spacing w:val="66"/>
          <w:w w:val="110"/>
        </w:rPr>
        <w:t xml:space="preserve"> </w:t>
      </w:r>
      <w:r>
        <w:rPr>
          <w:w w:val="110"/>
        </w:rPr>
        <w:t>of</w:t>
      </w:r>
      <w:r>
        <w:rPr>
          <w:spacing w:val="66"/>
          <w:w w:val="110"/>
        </w:rPr>
        <w:t xml:space="preserve"> </w:t>
      </w:r>
      <w:r>
        <w:rPr>
          <w:w w:val="110"/>
        </w:rPr>
        <w:t>immune-related</w:t>
      </w:r>
      <w:r>
        <w:rPr>
          <w:spacing w:val="66"/>
          <w:w w:val="110"/>
        </w:rPr>
        <w:t xml:space="preserve"> </w:t>
      </w:r>
      <w:r>
        <w:rPr>
          <w:w w:val="110"/>
        </w:rPr>
        <w:t>diseases</w:t>
      </w:r>
      <w:r>
        <w:rPr>
          <w:spacing w:val="66"/>
          <w:w w:val="110"/>
        </w:rPr>
        <w:t xml:space="preserve"> </w:t>
      </w:r>
      <w:r>
        <w:rPr>
          <w:w w:val="110"/>
        </w:rPr>
        <w:t xml:space="preserve">has likewise led to </w:t>
      </w:r>
      <w:proofErr w:type="gramStart"/>
      <w:r>
        <w:rPr>
          <w:w w:val="110"/>
        </w:rPr>
        <w:t>identification</w:t>
      </w:r>
      <w:proofErr w:type="gramEnd"/>
      <w:r>
        <w:rPr>
          <w:w w:val="110"/>
        </w:rPr>
        <w:t xml:space="preserve"> of shared susceptibility loci and </w:t>
      </w:r>
      <w:del w:id="223" w:author="Microsoft Office User" w:date="2018-12-20T22:15:00Z">
        <w:r w:rsidDel="007F5595">
          <w:rPr>
            <w:w w:val="110"/>
          </w:rPr>
          <w:delText xml:space="preserve">the </w:delText>
        </w:r>
      </w:del>
      <w:ins w:id="224" w:author="Microsoft Office User" w:date="2018-12-20T22:15:00Z">
        <w:r w:rsidR="007F5595">
          <w:rPr>
            <w:w w:val="110"/>
          </w:rPr>
          <w:t xml:space="preserve">supported </w:t>
        </w:r>
      </w:ins>
      <w:r>
        <w:rPr>
          <w:w w:val="110"/>
        </w:rPr>
        <w:t xml:space="preserve">use </w:t>
      </w:r>
      <w:r>
        <w:rPr>
          <w:spacing w:val="-7"/>
          <w:w w:val="110"/>
        </w:rPr>
        <w:t xml:space="preserve">of </w:t>
      </w:r>
      <w:r>
        <w:rPr>
          <w:w w:val="110"/>
        </w:rPr>
        <w:t xml:space="preserve">therapeutic interventions across diseases, such as anti- </w:t>
      </w:r>
      <w:r>
        <w:rPr>
          <w:spacing w:val="-5"/>
          <w:w w:val="110"/>
        </w:rPr>
        <w:t xml:space="preserve">IL-23 </w:t>
      </w:r>
      <w:r>
        <w:rPr>
          <w:w w:val="110"/>
        </w:rPr>
        <w:t xml:space="preserve">and anti- </w:t>
      </w:r>
      <w:r>
        <w:rPr>
          <w:spacing w:val="-5"/>
          <w:w w:val="110"/>
        </w:rPr>
        <w:t xml:space="preserve">IL-17 </w:t>
      </w:r>
      <w:r>
        <w:rPr>
          <w:w w:val="110"/>
        </w:rPr>
        <w:t>antibodies</w:t>
      </w:r>
      <w:r>
        <w:rPr>
          <w:spacing w:val="-9"/>
          <w:w w:val="110"/>
        </w:rPr>
        <w:t xml:space="preserve"> </w:t>
      </w:r>
      <w:r>
        <w:rPr>
          <w:w w:val="110"/>
        </w:rPr>
        <w:t>to</w:t>
      </w:r>
      <w:r>
        <w:rPr>
          <w:spacing w:val="-8"/>
          <w:w w:val="110"/>
        </w:rPr>
        <w:t xml:space="preserve"> </w:t>
      </w:r>
      <w:r>
        <w:rPr>
          <w:w w:val="110"/>
        </w:rPr>
        <w:t>treat</w:t>
      </w:r>
      <w:r>
        <w:rPr>
          <w:spacing w:val="-8"/>
          <w:w w:val="110"/>
        </w:rPr>
        <w:t xml:space="preserve"> </w:t>
      </w:r>
      <w:r>
        <w:rPr>
          <w:w w:val="110"/>
        </w:rPr>
        <w:t>psoriasis,</w:t>
      </w:r>
      <w:r>
        <w:rPr>
          <w:spacing w:val="-9"/>
          <w:w w:val="110"/>
        </w:rPr>
        <w:t xml:space="preserve"> </w:t>
      </w:r>
      <w:proofErr w:type="spellStart"/>
      <w:r>
        <w:rPr>
          <w:spacing w:val="-3"/>
          <w:w w:val="110"/>
        </w:rPr>
        <w:t>PsA</w:t>
      </w:r>
      <w:proofErr w:type="spellEnd"/>
      <w:r>
        <w:rPr>
          <w:spacing w:val="-3"/>
          <w:w w:val="110"/>
        </w:rPr>
        <w:t>,</w:t>
      </w:r>
      <w:r>
        <w:rPr>
          <w:spacing w:val="-8"/>
          <w:w w:val="110"/>
        </w:rPr>
        <w:t xml:space="preserve"> </w:t>
      </w:r>
      <w:r>
        <w:rPr>
          <w:w w:val="110"/>
        </w:rPr>
        <w:t>AS</w:t>
      </w:r>
      <w:r>
        <w:rPr>
          <w:spacing w:val="-8"/>
          <w:w w:val="110"/>
        </w:rPr>
        <w:t xml:space="preserve"> </w:t>
      </w:r>
      <w:r>
        <w:rPr>
          <w:w w:val="110"/>
        </w:rPr>
        <w:t>and</w:t>
      </w:r>
      <w:r>
        <w:rPr>
          <w:spacing w:val="-9"/>
          <w:w w:val="110"/>
        </w:rPr>
        <w:t xml:space="preserve"> </w:t>
      </w:r>
      <w:r>
        <w:rPr>
          <w:w w:val="110"/>
        </w:rPr>
        <w:t>IBD</w:t>
      </w:r>
      <w:r>
        <w:rPr>
          <w:spacing w:val="-8"/>
          <w:w w:val="110"/>
        </w:rPr>
        <w:t xml:space="preserve"> </w:t>
      </w:r>
      <w:r>
        <w:rPr>
          <w:w w:val="110"/>
        </w:rPr>
        <w:t>(</w:t>
      </w:r>
      <w:proofErr w:type="spellStart"/>
      <w:r>
        <w:rPr>
          <w:w w:val="110"/>
        </w:rPr>
        <w:t>Visscher</w:t>
      </w:r>
      <w:proofErr w:type="spellEnd"/>
      <w:r>
        <w:rPr>
          <w:spacing w:val="-8"/>
          <w:w w:val="110"/>
        </w:rPr>
        <w:t xml:space="preserve"> </w:t>
      </w:r>
      <w:r>
        <w:rPr>
          <w:w w:val="110"/>
        </w:rPr>
        <w:t>et</w:t>
      </w:r>
      <w:r>
        <w:rPr>
          <w:spacing w:val="-8"/>
          <w:w w:val="110"/>
        </w:rPr>
        <w:t xml:space="preserve"> </w:t>
      </w:r>
      <w:r>
        <w:rPr>
          <w:w w:val="110"/>
        </w:rPr>
        <w:t>al.</w:t>
      </w:r>
      <w:r>
        <w:rPr>
          <w:spacing w:val="-9"/>
          <w:w w:val="110"/>
        </w:rPr>
        <w:t xml:space="preserve"> </w:t>
      </w:r>
      <w:r>
        <w:rPr>
          <w:w w:val="110"/>
        </w:rPr>
        <w:t>2017).</w:t>
      </w:r>
    </w:p>
    <w:p w14:paraId="33265102" w14:textId="77777777" w:rsidR="00F76AB2" w:rsidRDefault="00B2285E">
      <w:pPr>
        <w:pStyle w:val="BodyText"/>
        <w:spacing w:before="5" w:line="415" w:lineRule="auto"/>
        <w:ind w:left="377" w:right="821" w:firstLine="566"/>
        <w:jc w:val="both"/>
      </w:pPr>
      <w:r>
        <w:rPr>
          <w:w w:val="110"/>
        </w:rPr>
        <w:t>Systematic comparison of the genetic architecture across di</w:t>
      </w:r>
      <w:r>
        <w:rPr>
          <w:rFonts w:ascii="Arial" w:hAnsi="Arial"/>
          <w:w w:val="110"/>
        </w:rPr>
        <w:t>ff</w:t>
      </w:r>
      <w:r>
        <w:rPr>
          <w:w w:val="110"/>
        </w:rPr>
        <w:t xml:space="preserve">erent conditions has revealed psoriasis and </w:t>
      </w:r>
      <w:proofErr w:type="spellStart"/>
      <w:proofErr w:type="gramStart"/>
      <w:r>
        <w:rPr>
          <w:spacing w:val="-4"/>
          <w:w w:val="110"/>
        </w:rPr>
        <w:t>PsA</w:t>
      </w:r>
      <w:proofErr w:type="spellEnd"/>
      <w:r>
        <w:rPr>
          <w:spacing w:val="-4"/>
          <w:w w:val="110"/>
        </w:rPr>
        <w:t xml:space="preserve">  </w:t>
      </w:r>
      <w:r>
        <w:rPr>
          <w:w w:val="110"/>
        </w:rPr>
        <w:t>risk</w:t>
      </w:r>
      <w:proofErr w:type="gramEnd"/>
      <w:r>
        <w:rPr>
          <w:w w:val="110"/>
        </w:rPr>
        <w:t xml:space="preserve"> loci to be shared,  in the </w:t>
      </w:r>
      <w:r>
        <w:rPr>
          <w:spacing w:val="-3"/>
          <w:w w:val="110"/>
        </w:rPr>
        <w:t xml:space="preserve">same   </w:t>
      </w:r>
      <w:r>
        <w:rPr>
          <w:w w:val="110"/>
        </w:rPr>
        <w:t xml:space="preserve">or opposite directions, with AS, </w:t>
      </w:r>
      <w:r>
        <w:rPr>
          <w:spacing w:val="-4"/>
          <w:w w:val="110"/>
        </w:rPr>
        <w:t xml:space="preserve">Crohn’s </w:t>
      </w:r>
      <w:r>
        <w:rPr>
          <w:w w:val="110"/>
        </w:rPr>
        <w:t>disease (CD), multiple sclerosis</w:t>
      </w:r>
      <w:r>
        <w:rPr>
          <w:spacing w:val="16"/>
          <w:w w:val="110"/>
        </w:rPr>
        <w:t xml:space="preserve"> </w:t>
      </w:r>
      <w:r>
        <w:rPr>
          <w:spacing w:val="-3"/>
          <w:w w:val="110"/>
        </w:rPr>
        <w:t>(MS),</w:t>
      </w:r>
    </w:p>
    <w:p w14:paraId="5FFE9104" w14:textId="77777777" w:rsidR="00F76AB2" w:rsidRDefault="00F76AB2">
      <w:pPr>
        <w:spacing w:line="415" w:lineRule="auto"/>
        <w:jc w:val="both"/>
        <w:sectPr w:rsidR="00F76AB2">
          <w:pgSz w:w="11910" w:h="16840"/>
          <w:pgMar w:top="1580" w:right="520" w:bottom="800" w:left="1680" w:header="1231" w:footer="615" w:gutter="0"/>
          <w:cols w:space="720"/>
        </w:sectPr>
      </w:pPr>
    </w:p>
    <w:p w14:paraId="440E37BF" w14:textId="77777777" w:rsidR="00F76AB2" w:rsidRDefault="00F76AB2">
      <w:pPr>
        <w:pStyle w:val="BodyText"/>
        <w:rPr>
          <w:sz w:val="20"/>
        </w:rPr>
      </w:pPr>
    </w:p>
    <w:p w14:paraId="707D6670" w14:textId="4A4762EF" w:rsidR="00F76AB2" w:rsidRDefault="00B2285E">
      <w:pPr>
        <w:pStyle w:val="BodyText"/>
        <w:spacing w:before="66" w:line="478" w:lineRule="exact"/>
        <w:ind w:left="377" w:right="822"/>
        <w:jc w:val="both"/>
      </w:pPr>
      <w:r>
        <w:rPr>
          <w:w w:val="105"/>
        </w:rPr>
        <w:t>RA</w:t>
      </w:r>
      <w:r>
        <w:rPr>
          <w:spacing w:val="-22"/>
          <w:w w:val="105"/>
        </w:rPr>
        <w:t xml:space="preserve"> </w:t>
      </w:r>
      <w:r>
        <w:rPr>
          <w:w w:val="105"/>
        </w:rPr>
        <w:t>and</w:t>
      </w:r>
      <w:r>
        <w:rPr>
          <w:spacing w:val="-22"/>
          <w:w w:val="105"/>
        </w:rPr>
        <w:t xml:space="preserve"> </w:t>
      </w:r>
      <w:r>
        <w:rPr>
          <w:w w:val="105"/>
        </w:rPr>
        <w:t>type</w:t>
      </w:r>
      <w:r>
        <w:rPr>
          <w:spacing w:val="-21"/>
          <w:w w:val="105"/>
        </w:rPr>
        <w:t xml:space="preserve"> </w:t>
      </w:r>
      <w:r>
        <w:rPr>
          <w:w w:val="105"/>
        </w:rPr>
        <w:t>1</w:t>
      </w:r>
      <w:r>
        <w:rPr>
          <w:spacing w:val="-21"/>
          <w:w w:val="105"/>
        </w:rPr>
        <w:t xml:space="preserve"> </w:t>
      </w:r>
      <w:r>
        <w:rPr>
          <w:w w:val="105"/>
        </w:rPr>
        <w:t>diabetes</w:t>
      </w:r>
      <w:r>
        <w:rPr>
          <w:spacing w:val="-22"/>
          <w:w w:val="105"/>
        </w:rPr>
        <w:t xml:space="preserve"> </w:t>
      </w:r>
      <w:r>
        <w:rPr>
          <w:w w:val="105"/>
        </w:rPr>
        <w:t>(T1D)</w:t>
      </w:r>
      <w:r>
        <w:rPr>
          <w:spacing w:val="-21"/>
          <w:w w:val="105"/>
        </w:rPr>
        <w:t xml:space="preserve"> </w:t>
      </w:r>
      <w:r>
        <w:rPr>
          <w:w w:val="105"/>
        </w:rPr>
        <w:t>(</w:t>
      </w:r>
      <w:hyperlink r:id="rId22">
        <w:r>
          <w:rPr>
            <w:rFonts w:ascii="Monaco"/>
            <w:w w:val="105"/>
          </w:rPr>
          <w:t>https://www.immunobase.org</w:t>
        </w:r>
      </w:hyperlink>
      <w:r>
        <w:rPr>
          <w:w w:val="105"/>
        </w:rPr>
        <w:t>).</w:t>
      </w:r>
      <w:r>
        <w:rPr>
          <w:spacing w:val="15"/>
          <w:w w:val="105"/>
        </w:rPr>
        <w:t xml:space="preserve"> </w:t>
      </w:r>
      <w:r>
        <w:rPr>
          <w:spacing w:val="-4"/>
          <w:w w:val="105"/>
        </w:rPr>
        <w:t xml:space="preserve">Interestingly, </w:t>
      </w:r>
      <w:r>
        <w:rPr>
          <w:w w:val="110"/>
        </w:rPr>
        <w:t xml:space="preserve">cross-disease association studies </w:t>
      </w:r>
      <w:del w:id="225" w:author="Microsoft Office User" w:date="2018-12-20T22:17:00Z">
        <w:r w:rsidDel="007F5595">
          <w:rPr>
            <w:w w:val="110"/>
          </w:rPr>
          <w:delText xml:space="preserve">performed for AS, UC, primary sclerosing cholangilitis (PSC), CD and psoriasis </w:delText>
        </w:r>
      </w:del>
      <w:r>
        <w:rPr>
          <w:w w:val="110"/>
        </w:rPr>
        <w:t xml:space="preserve">has revealed significant overlap of </w:t>
      </w:r>
      <w:r>
        <w:rPr>
          <w:spacing w:val="-4"/>
          <w:w w:val="110"/>
        </w:rPr>
        <w:t xml:space="preserve">the </w:t>
      </w:r>
      <w:r>
        <w:rPr>
          <w:w w:val="110"/>
        </w:rPr>
        <w:t>multi-trait</w:t>
      </w:r>
      <w:r>
        <w:rPr>
          <w:spacing w:val="-6"/>
          <w:w w:val="110"/>
        </w:rPr>
        <w:t xml:space="preserve"> </w:t>
      </w:r>
      <w:r>
        <w:rPr>
          <w:w w:val="110"/>
        </w:rPr>
        <w:t>associated</w:t>
      </w:r>
      <w:r>
        <w:rPr>
          <w:spacing w:val="-5"/>
          <w:w w:val="110"/>
        </w:rPr>
        <w:t xml:space="preserve"> </w:t>
      </w:r>
      <w:r>
        <w:rPr>
          <w:w w:val="110"/>
        </w:rPr>
        <w:t>loci</w:t>
      </w:r>
      <w:r>
        <w:rPr>
          <w:spacing w:val="-6"/>
          <w:w w:val="110"/>
        </w:rPr>
        <w:t xml:space="preserve"> </w:t>
      </w:r>
      <w:r>
        <w:rPr>
          <w:w w:val="110"/>
        </w:rPr>
        <w:t>in</w:t>
      </w:r>
      <w:r>
        <w:rPr>
          <w:spacing w:val="-5"/>
          <w:w w:val="110"/>
        </w:rPr>
        <w:t xml:space="preserve"> </w:t>
      </w:r>
      <w:r>
        <w:rPr>
          <w:w w:val="110"/>
        </w:rPr>
        <w:t>regulatory</w:t>
      </w:r>
      <w:r>
        <w:rPr>
          <w:spacing w:val="-5"/>
          <w:w w:val="110"/>
        </w:rPr>
        <w:t xml:space="preserve"> </w:t>
      </w:r>
      <w:r>
        <w:rPr>
          <w:w w:val="110"/>
        </w:rPr>
        <w:t>elements</w:t>
      </w:r>
      <w:r>
        <w:rPr>
          <w:spacing w:val="-6"/>
          <w:w w:val="110"/>
        </w:rPr>
        <w:t xml:space="preserve"> </w:t>
      </w:r>
      <w:r>
        <w:rPr>
          <w:w w:val="110"/>
        </w:rPr>
        <w:t>in</w:t>
      </w:r>
      <w:r>
        <w:rPr>
          <w:spacing w:val="-5"/>
          <w:w w:val="110"/>
        </w:rPr>
        <w:t xml:space="preserve"> </w:t>
      </w:r>
      <w:r>
        <w:rPr>
          <w:w w:val="110"/>
        </w:rPr>
        <w:t>bone</w:t>
      </w:r>
      <w:r>
        <w:rPr>
          <w:spacing w:val="-6"/>
          <w:w w:val="110"/>
        </w:rPr>
        <w:t xml:space="preserve"> </w:t>
      </w:r>
      <w:r>
        <w:rPr>
          <w:spacing w:val="-4"/>
          <w:w w:val="110"/>
        </w:rPr>
        <w:t xml:space="preserve">marrow, </w:t>
      </w:r>
      <w:r>
        <w:rPr>
          <w:w w:val="110"/>
        </w:rPr>
        <w:t>NK</w:t>
      </w:r>
      <w:r>
        <w:rPr>
          <w:spacing w:val="-5"/>
          <w:w w:val="110"/>
        </w:rPr>
        <w:t xml:space="preserve"> </w:t>
      </w:r>
      <w:r>
        <w:rPr>
          <w:w w:val="110"/>
        </w:rPr>
        <w:t>and</w:t>
      </w:r>
      <w:r>
        <w:rPr>
          <w:spacing w:val="-6"/>
          <w:w w:val="110"/>
        </w:rPr>
        <w:t xml:space="preserve"> </w:t>
      </w:r>
      <w:r>
        <w:rPr>
          <w:w w:val="110"/>
        </w:rPr>
        <w:t>T</w:t>
      </w:r>
      <w:r>
        <w:rPr>
          <w:spacing w:val="-5"/>
          <w:w w:val="110"/>
        </w:rPr>
        <w:t xml:space="preserve"> </w:t>
      </w:r>
      <w:r>
        <w:rPr>
          <w:w w:val="110"/>
        </w:rPr>
        <w:t>cells as</w:t>
      </w:r>
      <w:r>
        <w:rPr>
          <w:spacing w:val="-6"/>
          <w:w w:val="110"/>
        </w:rPr>
        <w:t xml:space="preserve"> </w:t>
      </w:r>
      <w:r>
        <w:rPr>
          <w:w w:val="110"/>
        </w:rPr>
        <w:t>well</w:t>
      </w:r>
      <w:r>
        <w:rPr>
          <w:spacing w:val="-6"/>
          <w:w w:val="110"/>
        </w:rPr>
        <w:t xml:space="preserve"> </w:t>
      </w:r>
      <w:r>
        <w:rPr>
          <w:w w:val="110"/>
        </w:rPr>
        <w:t>as</w:t>
      </w:r>
      <w:r>
        <w:rPr>
          <w:spacing w:val="-6"/>
          <w:w w:val="110"/>
        </w:rPr>
        <w:t xml:space="preserve"> </w:t>
      </w:r>
      <w:r>
        <w:rPr>
          <w:w w:val="110"/>
        </w:rPr>
        <w:t>immune</w:t>
      </w:r>
      <w:r>
        <w:rPr>
          <w:spacing w:val="-6"/>
          <w:w w:val="110"/>
        </w:rPr>
        <w:t xml:space="preserve"> </w:t>
      </w:r>
      <w:r>
        <w:rPr>
          <w:w w:val="110"/>
        </w:rPr>
        <w:t>response</w:t>
      </w:r>
      <w:r>
        <w:rPr>
          <w:spacing w:val="-6"/>
          <w:w w:val="110"/>
        </w:rPr>
        <w:t xml:space="preserve"> </w:t>
      </w:r>
      <w:r>
        <w:rPr>
          <w:w w:val="110"/>
        </w:rPr>
        <w:t>pathways</w:t>
      </w:r>
      <w:r>
        <w:rPr>
          <w:spacing w:val="-6"/>
          <w:w w:val="110"/>
        </w:rPr>
        <w:t xml:space="preserve"> </w:t>
      </w:r>
      <w:r>
        <w:rPr>
          <w:w w:val="110"/>
        </w:rPr>
        <w:t>(</w:t>
      </w:r>
      <w:proofErr w:type="spellStart"/>
      <w:r>
        <w:rPr>
          <w:w w:val="110"/>
        </w:rPr>
        <w:t>Ellinghaus</w:t>
      </w:r>
      <w:proofErr w:type="spellEnd"/>
      <w:r>
        <w:rPr>
          <w:spacing w:val="-6"/>
          <w:w w:val="110"/>
        </w:rPr>
        <w:t xml:space="preserve"> </w:t>
      </w:r>
      <w:r>
        <w:rPr>
          <w:w w:val="110"/>
        </w:rPr>
        <w:t>et</w:t>
      </w:r>
      <w:r>
        <w:rPr>
          <w:spacing w:val="-6"/>
          <w:w w:val="110"/>
        </w:rPr>
        <w:t xml:space="preserve"> </w:t>
      </w:r>
      <w:r>
        <w:rPr>
          <w:w w:val="110"/>
        </w:rPr>
        <w:t>al.</w:t>
      </w:r>
      <w:r>
        <w:rPr>
          <w:spacing w:val="-6"/>
          <w:w w:val="110"/>
        </w:rPr>
        <w:t xml:space="preserve"> </w:t>
      </w:r>
      <w:r>
        <w:rPr>
          <w:w w:val="110"/>
        </w:rPr>
        <w:t>2016).</w:t>
      </w:r>
    </w:p>
    <w:p w14:paraId="15CFBE8B" w14:textId="0F0ABB3A" w:rsidR="00F76AB2" w:rsidRDefault="00B2285E">
      <w:pPr>
        <w:pStyle w:val="BodyText"/>
        <w:spacing w:before="159" w:line="415" w:lineRule="auto"/>
        <w:ind w:left="377" w:right="821" w:firstLine="566"/>
        <w:jc w:val="both"/>
      </w:pPr>
      <w:r>
        <w:rPr>
          <w:w w:val="115"/>
        </w:rPr>
        <w:t xml:space="preserve">In the case of psoriasis and </w:t>
      </w:r>
      <w:proofErr w:type="spellStart"/>
      <w:r>
        <w:rPr>
          <w:w w:val="115"/>
        </w:rPr>
        <w:t>PsA</w:t>
      </w:r>
      <w:proofErr w:type="spellEnd"/>
      <w:r>
        <w:rPr>
          <w:w w:val="115"/>
        </w:rPr>
        <w:t xml:space="preserve">, the majority of GWAS risk loci </w:t>
      </w:r>
      <w:proofErr w:type="gramStart"/>
      <w:r>
        <w:rPr>
          <w:w w:val="115"/>
        </w:rPr>
        <w:t>have been linked</w:t>
      </w:r>
      <w:proofErr w:type="gramEnd"/>
      <w:r>
        <w:rPr>
          <w:w w:val="115"/>
        </w:rPr>
        <w:t xml:space="preserve"> to genes that belong to a limited number of pathways and show enrichment for regulatory elements in several cell types (Capon 2017)</w:t>
      </w:r>
      <w:ins w:id="226" w:author="Microsoft Office User" w:date="2018-12-20T22:17:00Z">
        <w:r w:rsidR="00F20CDC">
          <w:rPr>
            <w:w w:val="115"/>
          </w:rPr>
          <w:t xml:space="preserve"> as detailed below</w:t>
        </w:r>
      </w:ins>
      <w:r>
        <w:rPr>
          <w:w w:val="115"/>
        </w:rPr>
        <w:t>.</w:t>
      </w:r>
    </w:p>
    <w:p w14:paraId="5DCD84AE" w14:textId="77777777" w:rsidR="00F76AB2" w:rsidRDefault="00F76AB2">
      <w:pPr>
        <w:pStyle w:val="BodyText"/>
        <w:spacing w:before="4"/>
        <w:rPr>
          <w:sz w:val="29"/>
        </w:rPr>
      </w:pPr>
    </w:p>
    <w:p w14:paraId="3067EB2B" w14:textId="77777777" w:rsidR="00F76AB2" w:rsidRDefault="00B2285E">
      <w:pPr>
        <w:pStyle w:val="BodyText"/>
        <w:ind w:left="377"/>
      </w:pPr>
      <w:r>
        <w:rPr>
          <w:w w:val="120"/>
        </w:rPr>
        <w:t>Antigen presentation</w:t>
      </w:r>
    </w:p>
    <w:p w14:paraId="1DB58FF0" w14:textId="77777777" w:rsidR="00F76AB2" w:rsidRDefault="00F76AB2">
      <w:pPr>
        <w:pStyle w:val="BodyText"/>
        <w:rPr>
          <w:sz w:val="31"/>
        </w:rPr>
      </w:pPr>
    </w:p>
    <w:p w14:paraId="595FB052" w14:textId="3549959D" w:rsidR="00F76AB2" w:rsidRDefault="00B2285E">
      <w:pPr>
        <w:pStyle w:val="BodyText"/>
        <w:spacing w:line="415" w:lineRule="auto"/>
        <w:ind w:left="377" w:right="821" w:firstLine="566"/>
        <w:jc w:val="both"/>
      </w:pPr>
      <w:r>
        <w:rPr>
          <w:w w:val="110"/>
        </w:rPr>
        <w:t xml:space="preserve">In psoriasis </w:t>
      </w:r>
      <w:r>
        <w:rPr>
          <w:i/>
          <w:w w:val="110"/>
        </w:rPr>
        <w:t>HLA-</w:t>
      </w:r>
      <w:proofErr w:type="spellStart"/>
      <w:r>
        <w:rPr>
          <w:i/>
          <w:w w:val="110"/>
        </w:rPr>
        <w:t>Cw</w:t>
      </w:r>
      <w:proofErr w:type="spellEnd"/>
      <w:r>
        <w:rPr>
          <w:i/>
          <w:w w:val="110"/>
        </w:rPr>
        <w:t xml:space="preserve">*0602 </w:t>
      </w:r>
      <w:r>
        <w:rPr>
          <w:w w:val="110"/>
        </w:rPr>
        <w:t xml:space="preserve">represents the strongest </w:t>
      </w:r>
      <w:r>
        <w:rPr>
          <w:spacing w:val="-8"/>
          <w:w w:val="110"/>
        </w:rPr>
        <w:t xml:space="preserve">GWAS </w:t>
      </w:r>
      <w:r>
        <w:rPr>
          <w:w w:val="110"/>
        </w:rPr>
        <w:t xml:space="preserve">association, shared with other diseases such as Hepatitis C, </w:t>
      </w:r>
      <w:ins w:id="227" w:author="Alicia Lledolara" w:date="2018-12-27T16:14:00Z">
        <w:r w:rsidR="00D46CC9">
          <w:rPr>
            <w:w w:val="110"/>
          </w:rPr>
          <w:t>p</w:t>
        </w:r>
        <w:r w:rsidR="00D46CC9" w:rsidRPr="00D46CC9">
          <w:rPr>
            <w:w w:val="110"/>
          </w:rPr>
          <w:t xml:space="preserve">rimary </w:t>
        </w:r>
        <w:proofErr w:type="spellStart"/>
        <w:r w:rsidR="00D46CC9" w:rsidRPr="00D46CC9">
          <w:rPr>
            <w:w w:val="110"/>
          </w:rPr>
          <w:t>sclerosing</w:t>
        </w:r>
        <w:proofErr w:type="spellEnd"/>
        <w:r w:rsidR="00D46CC9" w:rsidRPr="00D46CC9">
          <w:rPr>
            <w:w w:val="110"/>
          </w:rPr>
          <w:t xml:space="preserve"> cholangitis</w:t>
        </w:r>
        <w:r w:rsidR="00D46CC9">
          <w:rPr>
            <w:w w:val="110"/>
          </w:rPr>
          <w:t xml:space="preserve"> </w:t>
        </w:r>
      </w:ins>
      <w:del w:id="228" w:author="Alicia Lledolara" w:date="2018-12-27T16:14:00Z">
        <w:r w:rsidDel="00D46CC9">
          <w:rPr>
            <w:w w:val="110"/>
          </w:rPr>
          <w:delText>PSO</w:delText>
        </w:r>
      </w:del>
      <w:r>
        <w:rPr>
          <w:w w:val="110"/>
        </w:rPr>
        <w:t xml:space="preserve"> and </w:t>
      </w:r>
      <w:proofErr w:type="spellStart"/>
      <w:r>
        <w:rPr>
          <w:w w:val="110"/>
        </w:rPr>
        <w:t>Graves</w:t>
      </w:r>
      <w:proofErr w:type="spellEnd"/>
      <w:r>
        <w:rPr>
          <w:w w:val="110"/>
        </w:rPr>
        <w:t xml:space="preserve"> disease </w:t>
      </w:r>
      <w:r>
        <w:rPr>
          <w:spacing w:val="-3"/>
          <w:w w:val="110"/>
        </w:rPr>
        <w:t>(</w:t>
      </w:r>
      <w:proofErr w:type="spellStart"/>
      <w:r>
        <w:rPr>
          <w:spacing w:val="-3"/>
          <w:w w:val="110"/>
        </w:rPr>
        <w:t>Blais</w:t>
      </w:r>
      <w:proofErr w:type="spellEnd"/>
      <w:r>
        <w:rPr>
          <w:spacing w:val="-3"/>
          <w:w w:val="110"/>
        </w:rPr>
        <w:t xml:space="preserve">  </w:t>
      </w:r>
      <w:r>
        <w:rPr>
          <w:w w:val="110"/>
        </w:rPr>
        <w:t>et al. 2011). No di</w:t>
      </w:r>
      <w:r>
        <w:rPr>
          <w:rFonts w:ascii="Arial"/>
          <w:w w:val="110"/>
        </w:rPr>
        <w:t>ff</w:t>
      </w:r>
      <w:r>
        <w:rPr>
          <w:w w:val="110"/>
        </w:rPr>
        <w:t>erences at the transcript level have been identified for HLA-</w:t>
      </w:r>
      <w:proofErr w:type="spellStart"/>
      <w:r>
        <w:rPr>
          <w:w w:val="110"/>
        </w:rPr>
        <w:t>Cw</w:t>
      </w:r>
      <w:proofErr w:type="spellEnd"/>
      <w:r>
        <w:rPr>
          <w:w w:val="110"/>
        </w:rPr>
        <w:t>*0602 when comparing psoriasis patients versus controls, suggesting alterations in antigen presentation as the mechanism explaining disease association (</w:t>
      </w:r>
      <w:proofErr w:type="spellStart"/>
      <w:r>
        <w:rPr>
          <w:w w:val="110"/>
        </w:rPr>
        <w:t>Hundhausen</w:t>
      </w:r>
      <w:proofErr w:type="spellEnd"/>
      <w:r>
        <w:rPr>
          <w:w w:val="110"/>
        </w:rPr>
        <w:t xml:space="preserve"> et al. 2012).   The relevance of antigen </w:t>
      </w:r>
      <w:proofErr w:type="gramStart"/>
      <w:r>
        <w:rPr>
          <w:w w:val="110"/>
        </w:rPr>
        <w:t xml:space="preserve">presentation </w:t>
      </w:r>
      <w:r>
        <w:rPr>
          <w:spacing w:val="66"/>
          <w:w w:val="110"/>
        </w:rPr>
        <w:t xml:space="preserve"> </w:t>
      </w:r>
      <w:r>
        <w:rPr>
          <w:w w:val="110"/>
        </w:rPr>
        <w:t>in</w:t>
      </w:r>
      <w:proofErr w:type="gramEnd"/>
      <w:r>
        <w:rPr>
          <w:w w:val="110"/>
        </w:rPr>
        <w:t xml:space="preserve"> psoriasis and </w:t>
      </w:r>
      <w:proofErr w:type="spellStart"/>
      <w:r>
        <w:rPr>
          <w:spacing w:val="-4"/>
          <w:w w:val="110"/>
        </w:rPr>
        <w:t>PsA</w:t>
      </w:r>
      <w:proofErr w:type="spellEnd"/>
      <w:r>
        <w:rPr>
          <w:spacing w:val="-4"/>
          <w:w w:val="110"/>
        </w:rPr>
        <w:t xml:space="preserve"> </w:t>
      </w:r>
      <w:r>
        <w:rPr>
          <w:w w:val="110"/>
        </w:rPr>
        <w:t xml:space="preserve">has been reinforced by the </w:t>
      </w:r>
      <w:r>
        <w:rPr>
          <w:spacing w:val="-8"/>
          <w:w w:val="110"/>
        </w:rPr>
        <w:t xml:space="preserve">GWAS </w:t>
      </w:r>
      <w:r>
        <w:rPr>
          <w:w w:val="110"/>
        </w:rPr>
        <w:t xml:space="preserve">association of the endoplasmic reticulum aminopeptidase 1 </w:t>
      </w:r>
      <w:r>
        <w:rPr>
          <w:i/>
          <w:w w:val="110"/>
        </w:rPr>
        <w:t xml:space="preserve">ERAP1 </w:t>
      </w:r>
      <w:r>
        <w:rPr>
          <w:w w:val="110"/>
        </w:rPr>
        <w:t xml:space="preserve">gene, involved in the trimming of peptide antigens. Moreover, </w:t>
      </w:r>
      <w:r>
        <w:rPr>
          <w:spacing w:val="-8"/>
          <w:w w:val="110"/>
        </w:rPr>
        <w:t xml:space="preserve">GWAS </w:t>
      </w:r>
      <w:r>
        <w:rPr>
          <w:w w:val="110"/>
        </w:rPr>
        <w:t xml:space="preserve">studies identified that </w:t>
      </w:r>
      <w:r>
        <w:rPr>
          <w:i/>
          <w:w w:val="110"/>
        </w:rPr>
        <w:t xml:space="preserve">ERAP1 </w:t>
      </w:r>
      <w:r>
        <w:rPr>
          <w:spacing w:val="-5"/>
          <w:w w:val="110"/>
        </w:rPr>
        <w:t xml:space="preserve">was </w:t>
      </w:r>
      <w:r>
        <w:rPr>
          <w:w w:val="110"/>
        </w:rPr>
        <w:t xml:space="preserve">associated with psoriasis and </w:t>
      </w:r>
      <w:proofErr w:type="spellStart"/>
      <w:proofErr w:type="gramStart"/>
      <w:r>
        <w:rPr>
          <w:spacing w:val="-4"/>
          <w:w w:val="110"/>
        </w:rPr>
        <w:t>PsA</w:t>
      </w:r>
      <w:proofErr w:type="spellEnd"/>
      <w:r>
        <w:rPr>
          <w:spacing w:val="-4"/>
          <w:w w:val="110"/>
        </w:rPr>
        <w:t xml:space="preserve">  </w:t>
      </w:r>
      <w:r>
        <w:rPr>
          <w:w w:val="110"/>
        </w:rPr>
        <w:t>only</w:t>
      </w:r>
      <w:proofErr w:type="gramEnd"/>
      <w:r>
        <w:rPr>
          <w:w w:val="110"/>
        </w:rPr>
        <w:t xml:space="preserve"> in individuals carrying one copy of     the rs10484554 </w:t>
      </w:r>
      <w:r>
        <w:rPr>
          <w:i/>
          <w:w w:val="110"/>
        </w:rPr>
        <w:t xml:space="preserve">HLA-C </w:t>
      </w:r>
      <w:r>
        <w:rPr>
          <w:w w:val="110"/>
        </w:rPr>
        <w:t xml:space="preserve">risk allele (Strange et al. 2010). </w:t>
      </w:r>
      <w:proofErr w:type="gramStart"/>
      <w:r>
        <w:rPr>
          <w:spacing w:val="-3"/>
          <w:w w:val="110"/>
        </w:rPr>
        <w:t xml:space="preserve">Similarly, </w:t>
      </w:r>
      <w:r>
        <w:rPr>
          <w:w w:val="110"/>
        </w:rPr>
        <w:t xml:space="preserve">the </w:t>
      </w:r>
      <w:r>
        <w:rPr>
          <w:spacing w:val="-3"/>
          <w:w w:val="110"/>
        </w:rPr>
        <w:t xml:space="preserve">same </w:t>
      </w:r>
      <w:r>
        <w:rPr>
          <w:w w:val="110"/>
        </w:rPr>
        <w:t>study</w:t>
      </w:r>
      <w:r>
        <w:rPr>
          <w:spacing w:val="-9"/>
          <w:w w:val="110"/>
        </w:rPr>
        <w:t xml:space="preserve"> </w:t>
      </w:r>
      <w:r>
        <w:rPr>
          <w:w w:val="110"/>
        </w:rPr>
        <w:t>identified</w:t>
      </w:r>
      <w:r>
        <w:rPr>
          <w:spacing w:val="-9"/>
          <w:w w:val="110"/>
        </w:rPr>
        <w:t xml:space="preserve"> </w:t>
      </w:r>
      <w:r>
        <w:rPr>
          <w:w w:val="110"/>
        </w:rPr>
        <w:t>a</w:t>
      </w:r>
      <w:r>
        <w:rPr>
          <w:spacing w:val="-9"/>
          <w:w w:val="110"/>
        </w:rPr>
        <w:t xml:space="preserve"> </w:t>
      </w:r>
      <w:r>
        <w:rPr>
          <w:w w:val="110"/>
        </w:rPr>
        <w:t>dependent</w:t>
      </w:r>
      <w:r>
        <w:rPr>
          <w:spacing w:val="-8"/>
          <w:w w:val="110"/>
        </w:rPr>
        <w:t xml:space="preserve"> </w:t>
      </w:r>
      <w:r>
        <w:rPr>
          <w:w w:val="110"/>
        </w:rPr>
        <w:t>association</w:t>
      </w:r>
      <w:r>
        <w:rPr>
          <w:spacing w:val="-9"/>
          <w:w w:val="110"/>
        </w:rPr>
        <w:t xml:space="preserve"> </w:t>
      </w:r>
      <w:r>
        <w:rPr>
          <w:w w:val="110"/>
        </w:rPr>
        <w:t>between</w:t>
      </w:r>
      <w:r>
        <w:rPr>
          <w:spacing w:val="-9"/>
          <w:w w:val="110"/>
        </w:rPr>
        <w:t xml:space="preserve"> </w:t>
      </w:r>
      <w:r>
        <w:rPr>
          <w:i/>
          <w:w w:val="110"/>
        </w:rPr>
        <w:t>HLA-</w:t>
      </w:r>
      <w:proofErr w:type="spellStart"/>
      <w:r>
        <w:rPr>
          <w:i/>
          <w:w w:val="110"/>
        </w:rPr>
        <w:t>Cw</w:t>
      </w:r>
      <w:proofErr w:type="spellEnd"/>
      <w:r>
        <w:rPr>
          <w:i/>
          <w:w w:val="110"/>
        </w:rPr>
        <w:t>*0602</w:t>
      </w:r>
      <w:r>
        <w:rPr>
          <w:i/>
          <w:spacing w:val="-9"/>
          <w:w w:val="110"/>
        </w:rPr>
        <w:t xml:space="preserve"> </w:t>
      </w:r>
      <w:r>
        <w:rPr>
          <w:w w:val="110"/>
        </w:rPr>
        <w:t>and</w:t>
      </w:r>
      <w:r>
        <w:rPr>
          <w:spacing w:val="-8"/>
          <w:w w:val="110"/>
        </w:rPr>
        <w:t xml:space="preserve"> </w:t>
      </w:r>
      <w:r>
        <w:rPr>
          <w:spacing w:val="-3"/>
          <w:w w:val="110"/>
        </w:rPr>
        <w:t>SNPs</w:t>
      </w:r>
      <w:r>
        <w:rPr>
          <w:spacing w:val="-9"/>
          <w:w w:val="110"/>
        </w:rPr>
        <w:t xml:space="preserve"> </w:t>
      </w:r>
      <w:r>
        <w:rPr>
          <w:w w:val="110"/>
        </w:rPr>
        <w:t>in</w:t>
      </w:r>
      <w:r>
        <w:rPr>
          <w:spacing w:val="-9"/>
          <w:w w:val="110"/>
        </w:rPr>
        <w:t xml:space="preserve"> </w:t>
      </w:r>
      <w:r>
        <w:rPr>
          <w:w w:val="110"/>
        </w:rPr>
        <w:t>the vicinity of the zeta chain of T cell receptor associated protein kinase 70</w:t>
      </w:r>
      <w:r>
        <w:rPr>
          <w:spacing w:val="-14"/>
          <w:w w:val="110"/>
        </w:rPr>
        <w:t xml:space="preserve"> </w:t>
      </w:r>
      <w:r>
        <w:rPr>
          <w:w w:val="110"/>
        </w:rPr>
        <w:t>(</w:t>
      </w:r>
      <w:r>
        <w:rPr>
          <w:i/>
          <w:w w:val="110"/>
        </w:rPr>
        <w:t>ZAP70</w:t>
      </w:r>
      <w:r>
        <w:rPr>
          <w:w w:val="110"/>
        </w:rPr>
        <w:t xml:space="preserve">) gene (Picard et al. 2009).These </w:t>
      </w:r>
      <w:proofErr w:type="spellStart"/>
      <w:r>
        <w:rPr>
          <w:w w:val="110"/>
        </w:rPr>
        <w:t>epistatic</w:t>
      </w:r>
      <w:proofErr w:type="spellEnd"/>
      <w:r>
        <w:rPr>
          <w:w w:val="110"/>
        </w:rPr>
        <w:t xml:space="preserve"> phenomena, whereby association of</w:t>
      </w:r>
      <w:r>
        <w:rPr>
          <w:spacing w:val="-26"/>
          <w:w w:val="110"/>
        </w:rPr>
        <w:t xml:space="preserve"> </w:t>
      </w:r>
      <w:r>
        <w:rPr>
          <w:spacing w:val="-4"/>
          <w:w w:val="110"/>
        </w:rPr>
        <w:t xml:space="preserve">one </w:t>
      </w:r>
      <w:r>
        <w:rPr>
          <w:w w:val="110"/>
        </w:rPr>
        <w:t xml:space="preserve">gene is dependent on the presence of another, have also been reported between </w:t>
      </w:r>
      <w:r>
        <w:rPr>
          <w:i/>
          <w:w w:val="110"/>
        </w:rPr>
        <w:t>HLA-B*27</w:t>
      </w:r>
      <w:r>
        <w:rPr>
          <w:i/>
          <w:spacing w:val="-10"/>
          <w:w w:val="110"/>
        </w:rPr>
        <w:t xml:space="preserve"> </w:t>
      </w:r>
      <w:r>
        <w:rPr>
          <w:w w:val="110"/>
        </w:rPr>
        <w:t>and</w:t>
      </w:r>
      <w:r>
        <w:rPr>
          <w:spacing w:val="-10"/>
          <w:w w:val="110"/>
        </w:rPr>
        <w:t xml:space="preserve"> </w:t>
      </w:r>
      <w:r>
        <w:rPr>
          <w:i/>
          <w:w w:val="110"/>
        </w:rPr>
        <w:t>ERAP1</w:t>
      </w:r>
      <w:r>
        <w:rPr>
          <w:i/>
          <w:spacing w:val="-10"/>
          <w:w w:val="110"/>
        </w:rPr>
        <w:t xml:space="preserve"> </w:t>
      </w:r>
      <w:r>
        <w:rPr>
          <w:w w:val="110"/>
        </w:rPr>
        <w:t>in</w:t>
      </w:r>
      <w:r>
        <w:rPr>
          <w:spacing w:val="-9"/>
          <w:w w:val="110"/>
        </w:rPr>
        <w:t xml:space="preserve"> </w:t>
      </w:r>
      <w:r>
        <w:rPr>
          <w:w w:val="110"/>
        </w:rPr>
        <w:t>AS</w:t>
      </w:r>
      <w:r>
        <w:rPr>
          <w:spacing w:val="-10"/>
          <w:w w:val="110"/>
        </w:rPr>
        <w:t xml:space="preserve"> </w:t>
      </w:r>
      <w:r>
        <w:rPr>
          <w:w w:val="110"/>
        </w:rPr>
        <w:t>(Cortes2015b;</w:t>
      </w:r>
      <w:r>
        <w:rPr>
          <w:spacing w:val="-7"/>
          <w:w w:val="110"/>
        </w:rPr>
        <w:t xml:space="preserve"> </w:t>
      </w:r>
      <w:r>
        <w:rPr>
          <w:w w:val="110"/>
        </w:rPr>
        <w:t>Evans</w:t>
      </w:r>
      <w:r>
        <w:rPr>
          <w:spacing w:val="-10"/>
          <w:w w:val="110"/>
        </w:rPr>
        <w:t xml:space="preserve"> </w:t>
      </w:r>
      <w:r>
        <w:rPr>
          <w:w w:val="110"/>
        </w:rPr>
        <w:t>et</w:t>
      </w:r>
      <w:r>
        <w:rPr>
          <w:spacing w:val="-9"/>
          <w:w w:val="110"/>
        </w:rPr>
        <w:t xml:space="preserve"> </w:t>
      </w:r>
      <w:r>
        <w:rPr>
          <w:w w:val="110"/>
        </w:rPr>
        <w:t>al.</w:t>
      </w:r>
      <w:r>
        <w:rPr>
          <w:spacing w:val="-10"/>
          <w:w w:val="110"/>
        </w:rPr>
        <w:t xml:space="preserve"> </w:t>
      </w:r>
      <w:r>
        <w:rPr>
          <w:w w:val="110"/>
        </w:rPr>
        <w:t>2011).</w:t>
      </w:r>
      <w:proofErr w:type="gramEnd"/>
      <w:r>
        <w:rPr>
          <w:spacing w:val="13"/>
          <w:w w:val="110"/>
        </w:rPr>
        <w:t xml:space="preserve"> </w:t>
      </w:r>
      <w:r>
        <w:rPr>
          <w:w w:val="110"/>
        </w:rPr>
        <w:t>Interestingly,</w:t>
      </w:r>
      <w:r>
        <w:rPr>
          <w:spacing w:val="-8"/>
          <w:w w:val="110"/>
        </w:rPr>
        <w:t xml:space="preserve"> </w:t>
      </w:r>
      <w:r>
        <w:rPr>
          <w:w w:val="110"/>
        </w:rPr>
        <w:t>the AS</w:t>
      </w:r>
      <w:r>
        <w:rPr>
          <w:spacing w:val="-36"/>
          <w:w w:val="110"/>
        </w:rPr>
        <w:t xml:space="preserve"> </w:t>
      </w:r>
      <w:r>
        <w:rPr>
          <w:i/>
          <w:w w:val="110"/>
        </w:rPr>
        <w:t>ERAP1</w:t>
      </w:r>
      <w:r>
        <w:rPr>
          <w:i/>
          <w:spacing w:val="-35"/>
          <w:w w:val="110"/>
        </w:rPr>
        <w:t xml:space="preserve"> </w:t>
      </w:r>
      <w:r>
        <w:rPr>
          <w:spacing w:val="-8"/>
          <w:w w:val="110"/>
        </w:rPr>
        <w:t>GWAS</w:t>
      </w:r>
      <w:r>
        <w:rPr>
          <w:spacing w:val="-35"/>
          <w:w w:val="110"/>
        </w:rPr>
        <w:t xml:space="preserve"> </w:t>
      </w:r>
      <w:r>
        <w:rPr>
          <w:w w:val="110"/>
        </w:rPr>
        <w:t>association</w:t>
      </w:r>
      <w:r>
        <w:rPr>
          <w:spacing w:val="-35"/>
          <w:w w:val="110"/>
        </w:rPr>
        <w:t xml:space="preserve"> </w:t>
      </w:r>
      <w:r>
        <w:rPr>
          <w:w w:val="110"/>
        </w:rPr>
        <w:t>increases</w:t>
      </w:r>
      <w:r>
        <w:rPr>
          <w:spacing w:val="-35"/>
          <w:w w:val="110"/>
        </w:rPr>
        <w:t xml:space="preserve"> </w:t>
      </w:r>
      <w:r>
        <w:rPr>
          <w:i/>
          <w:w w:val="110"/>
        </w:rPr>
        <w:t>ERAP1</w:t>
      </w:r>
      <w:r>
        <w:rPr>
          <w:i/>
          <w:spacing w:val="-35"/>
          <w:w w:val="110"/>
        </w:rPr>
        <w:t xml:space="preserve"> </w:t>
      </w:r>
      <w:r>
        <w:rPr>
          <w:w w:val="110"/>
        </w:rPr>
        <w:t>expression</w:t>
      </w:r>
      <w:r>
        <w:rPr>
          <w:spacing w:val="-35"/>
          <w:w w:val="110"/>
        </w:rPr>
        <w:t xml:space="preserve"> </w:t>
      </w:r>
      <w:r>
        <w:rPr>
          <w:w w:val="110"/>
        </w:rPr>
        <w:t>and</w:t>
      </w:r>
      <w:r>
        <w:rPr>
          <w:spacing w:val="-35"/>
          <w:w w:val="110"/>
        </w:rPr>
        <w:t xml:space="preserve"> </w:t>
      </w:r>
      <w:r>
        <w:rPr>
          <w:w w:val="110"/>
        </w:rPr>
        <w:t>also</w:t>
      </w:r>
      <w:r>
        <w:rPr>
          <w:spacing w:val="-35"/>
          <w:w w:val="110"/>
        </w:rPr>
        <w:t xml:space="preserve"> </w:t>
      </w:r>
      <w:r>
        <w:rPr>
          <w:w w:val="110"/>
        </w:rPr>
        <w:t>alters</w:t>
      </w:r>
      <w:r>
        <w:rPr>
          <w:spacing w:val="-35"/>
          <w:w w:val="110"/>
        </w:rPr>
        <w:t xml:space="preserve"> </w:t>
      </w:r>
      <w:r>
        <w:rPr>
          <w:w w:val="110"/>
        </w:rPr>
        <w:t>splicing,</w:t>
      </w:r>
    </w:p>
    <w:p w14:paraId="46FC143A" w14:textId="77777777" w:rsidR="00F76AB2" w:rsidRDefault="00F76AB2">
      <w:pPr>
        <w:spacing w:line="415" w:lineRule="auto"/>
        <w:jc w:val="both"/>
        <w:sectPr w:rsidR="00F76AB2">
          <w:pgSz w:w="11910" w:h="16840"/>
          <w:pgMar w:top="1580" w:right="520" w:bottom="800" w:left="1680" w:header="1231" w:footer="615" w:gutter="0"/>
          <w:cols w:space="720"/>
        </w:sectPr>
      </w:pPr>
    </w:p>
    <w:p w14:paraId="4FA0D820" w14:textId="77777777" w:rsidR="00F76AB2" w:rsidRDefault="00F76AB2">
      <w:pPr>
        <w:pStyle w:val="BodyText"/>
        <w:rPr>
          <w:sz w:val="20"/>
        </w:rPr>
      </w:pPr>
    </w:p>
    <w:p w14:paraId="68902268" w14:textId="77777777" w:rsidR="00F76AB2" w:rsidRDefault="00B2285E">
      <w:pPr>
        <w:pStyle w:val="BodyText"/>
        <w:spacing w:before="225" w:line="415" w:lineRule="auto"/>
        <w:ind w:left="377" w:right="822"/>
      </w:pPr>
      <w:proofErr w:type="gramStart"/>
      <w:r>
        <w:rPr>
          <w:w w:val="110"/>
        </w:rPr>
        <w:t>resulting</w:t>
      </w:r>
      <w:proofErr w:type="gramEnd"/>
      <w:r>
        <w:rPr>
          <w:w w:val="110"/>
        </w:rPr>
        <w:t xml:space="preserve"> in an ERAP1 protein isoform with increased activity (Constatino2015; Hanson et al. 2018).</w:t>
      </w:r>
    </w:p>
    <w:p w14:paraId="7C84E75D" w14:textId="77777777" w:rsidR="00F76AB2" w:rsidRDefault="00F76AB2">
      <w:pPr>
        <w:pStyle w:val="BodyText"/>
        <w:spacing w:before="2"/>
        <w:rPr>
          <w:sz w:val="29"/>
        </w:rPr>
      </w:pPr>
    </w:p>
    <w:p w14:paraId="11ACD718" w14:textId="77777777" w:rsidR="00F76AB2" w:rsidRDefault="00B2285E">
      <w:pPr>
        <w:pStyle w:val="BodyText"/>
        <w:ind w:left="377"/>
      </w:pPr>
      <w:r>
        <w:rPr>
          <w:w w:val="120"/>
        </w:rPr>
        <w:t>Skin barrier</w:t>
      </w:r>
    </w:p>
    <w:p w14:paraId="2EC47462" w14:textId="77777777" w:rsidR="00F76AB2" w:rsidRDefault="00F76AB2">
      <w:pPr>
        <w:pStyle w:val="BodyText"/>
        <w:rPr>
          <w:sz w:val="31"/>
        </w:rPr>
      </w:pPr>
    </w:p>
    <w:p w14:paraId="41B1A413" w14:textId="29BD4EAD" w:rsidR="00F76AB2" w:rsidRDefault="00CD561F">
      <w:pPr>
        <w:pStyle w:val="BodyText"/>
        <w:spacing w:line="415" w:lineRule="auto"/>
        <w:ind w:left="377" w:right="821" w:firstLine="566"/>
        <w:jc w:val="both"/>
      </w:pPr>
      <w:r>
        <w:rPr>
          <w:noProof/>
        </w:rPr>
        <mc:AlternateContent>
          <mc:Choice Requires="wps">
            <w:drawing>
              <wp:anchor distT="0" distB="0" distL="114300" distR="114300" simplePos="0" relativeHeight="251659776" behindDoc="1" locked="0" layoutInCell="1" allowOverlap="1" wp14:anchorId="7BEC9480" wp14:editId="3A0DF0A3">
                <wp:simplePos x="0" y="0"/>
                <wp:positionH relativeFrom="page">
                  <wp:posOffset>1833245</wp:posOffset>
                </wp:positionH>
                <wp:positionV relativeFrom="paragraph">
                  <wp:posOffset>1354455</wp:posOffset>
                </wp:positionV>
                <wp:extent cx="45720" cy="0"/>
                <wp:effectExtent l="0" t="0" r="5080" b="0"/>
                <wp:wrapNone/>
                <wp:docPr id="7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48B93B" id="Line 56"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35pt,106.65pt" to="147.9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" strokeweight=".14042mm">
                <o:lock v:ext="edit" shapetype="f"/>
                <w10:wrap anchorx="page"/>
              </v:line>
            </w:pict>
          </mc:Fallback>
        </mc:AlternateContent>
      </w:r>
      <w:r>
        <w:rPr>
          <w:noProof/>
        </w:rPr>
        <mc:AlternateContent>
          <mc:Choice Requires="wps">
            <w:drawing>
              <wp:anchor distT="0" distB="0" distL="114300" distR="114300" simplePos="0" relativeHeight="251660800" behindDoc="1" locked="0" layoutInCell="1" allowOverlap="1" wp14:anchorId="08EE3D35" wp14:editId="0023893D">
                <wp:simplePos x="0" y="0"/>
                <wp:positionH relativeFrom="page">
                  <wp:posOffset>2343150</wp:posOffset>
                </wp:positionH>
                <wp:positionV relativeFrom="paragraph">
                  <wp:posOffset>1354455</wp:posOffset>
                </wp:positionV>
                <wp:extent cx="45720" cy="0"/>
                <wp:effectExtent l="0" t="0" r="5080" b="0"/>
                <wp:wrapNone/>
                <wp:docPr id="7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8EC14E" id="Line 55"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5pt,106.65pt" to="188.1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" strokeweight=".14042mm">
                <o:lock v:ext="edit" shapetype="f"/>
                <w10:wrap anchorx="page"/>
              </v:line>
            </w:pict>
          </mc:Fallback>
        </mc:AlternateContent>
      </w:r>
      <w:r w:rsidR="00B2285E">
        <w:rPr>
          <w:spacing w:val="-8"/>
          <w:w w:val="110"/>
        </w:rPr>
        <w:t xml:space="preserve">GWAS </w:t>
      </w:r>
      <w:r w:rsidR="00B2285E">
        <w:rPr>
          <w:w w:val="110"/>
        </w:rPr>
        <w:t xml:space="preserve">have highlighted </w:t>
      </w:r>
      <w:r w:rsidR="00B2285E">
        <w:rPr>
          <w:spacing w:val="-8"/>
          <w:w w:val="110"/>
        </w:rPr>
        <w:t xml:space="preserve">KC </w:t>
      </w:r>
      <w:r w:rsidR="00B2285E">
        <w:rPr>
          <w:w w:val="110"/>
        </w:rPr>
        <w:t xml:space="preserve">specific genes such the </w:t>
      </w:r>
      <w:del w:id="229" w:author="Microsoft Office User" w:date="2018-12-20T22:18:00Z">
        <w:r w:rsidR="00B2285E" w:rsidDel="00F20CDC">
          <w:rPr>
            <w:w w:val="110"/>
          </w:rPr>
          <w:delText xml:space="preserve">previously mentioned </w:delText>
        </w:r>
      </w:del>
      <w:r w:rsidR="00B2285E">
        <w:rPr>
          <w:i/>
          <w:w w:val="110"/>
        </w:rPr>
        <w:t xml:space="preserve">LCE </w:t>
      </w:r>
      <w:r w:rsidR="00B2285E">
        <w:rPr>
          <w:w w:val="110"/>
        </w:rPr>
        <w:t xml:space="preserve">gene cluster and genes with a key role in skin biology such as </w:t>
      </w:r>
      <w:r w:rsidR="00B2285E">
        <w:rPr>
          <w:i/>
          <w:w w:val="110"/>
        </w:rPr>
        <w:t>CARD</w:t>
      </w:r>
      <w:del w:id="230" w:author="Microsoft Office User" w:date="2018-12-20T22:18:00Z">
        <w:r w:rsidR="00B2285E" w:rsidDel="00F20CDC">
          <w:rPr>
            <w:i/>
            <w:w w:val="110"/>
          </w:rPr>
          <w:delText>-</w:delText>
        </w:r>
      </w:del>
      <w:r w:rsidR="00B2285E">
        <w:rPr>
          <w:i/>
          <w:w w:val="110"/>
        </w:rPr>
        <w:t>14</w:t>
      </w:r>
      <w:r w:rsidR="00B2285E">
        <w:rPr>
          <w:w w:val="110"/>
        </w:rPr>
        <w:t xml:space="preserve">. </w:t>
      </w:r>
      <w:commentRangeStart w:id="231"/>
      <w:commentRangeStart w:id="232"/>
      <w:r w:rsidR="00B2285E">
        <w:rPr>
          <w:w w:val="110"/>
        </w:rPr>
        <w:t>Further</w:t>
      </w:r>
      <w:r w:rsidR="00B2285E">
        <w:rPr>
          <w:spacing w:val="-5"/>
          <w:w w:val="110"/>
        </w:rPr>
        <w:t xml:space="preserve"> </w:t>
      </w:r>
      <w:r w:rsidR="00B2285E">
        <w:rPr>
          <w:w w:val="110"/>
        </w:rPr>
        <w:t>studies</w:t>
      </w:r>
      <w:r w:rsidR="00B2285E">
        <w:rPr>
          <w:spacing w:val="-5"/>
          <w:w w:val="110"/>
        </w:rPr>
        <w:t xml:space="preserve"> </w:t>
      </w:r>
      <w:r w:rsidR="00B2285E">
        <w:rPr>
          <w:w w:val="110"/>
        </w:rPr>
        <w:t>in</w:t>
      </w:r>
      <w:r w:rsidR="00B2285E">
        <w:rPr>
          <w:spacing w:val="-4"/>
          <w:w w:val="110"/>
        </w:rPr>
        <w:t xml:space="preserve"> </w:t>
      </w:r>
      <w:r w:rsidR="00B2285E">
        <w:rPr>
          <w:w w:val="110"/>
        </w:rPr>
        <w:t>the</w:t>
      </w:r>
      <w:r w:rsidR="00B2285E">
        <w:rPr>
          <w:spacing w:val="-5"/>
          <w:w w:val="110"/>
        </w:rPr>
        <w:t xml:space="preserve"> </w:t>
      </w:r>
      <w:r w:rsidR="00B2285E">
        <w:rPr>
          <w:i/>
          <w:w w:val="110"/>
        </w:rPr>
        <w:t>PSORS4</w:t>
      </w:r>
      <w:r w:rsidR="00B2285E">
        <w:rPr>
          <w:i/>
          <w:spacing w:val="-5"/>
          <w:w w:val="110"/>
        </w:rPr>
        <w:t xml:space="preserve"> </w:t>
      </w:r>
      <w:r w:rsidR="00B2285E">
        <w:rPr>
          <w:w w:val="110"/>
        </w:rPr>
        <w:t>region</w:t>
      </w:r>
      <w:r w:rsidR="00B2285E">
        <w:rPr>
          <w:spacing w:val="-4"/>
          <w:w w:val="110"/>
        </w:rPr>
        <w:t xml:space="preserve"> </w:t>
      </w:r>
      <w:r w:rsidR="00B2285E">
        <w:rPr>
          <w:w w:val="110"/>
        </w:rPr>
        <w:t>have</w:t>
      </w:r>
      <w:r w:rsidR="00B2285E">
        <w:rPr>
          <w:spacing w:val="-5"/>
          <w:w w:val="110"/>
        </w:rPr>
        <w:t xml:space="preserve"> </w:t>
      </w:r>
      <w:r w:rsidR="00B2285E">
        <w:rPr>
          <w:w w:val="110"/>
        </w:rPr>
        <w:t>revealed</w:t>
      </w:r>
      <w:r w:rsidR="00B2285E">
        <w:rPr>
          <w:spacing w:val="-4"/>
          <w:w w:val="110"/>
        </w:rPr>
        <w:t xml:space="preserve"> </w:t>
      </w:r>
      <w:r w:rsidR="00B2285E">
        <w:rPr>
          <w:w w:val="110"/>
        </w:rPr>
        <w:t>that</w:t>
      </w:r>
      <w:r w:rsidR="00B2285E">
        <w:rPr>
          <w:spacing w:val="-5"/>
          <w:w w:val="110"/>
        </w:rPr>
        <w:t xml:space="preserve"> </w:t>
      </w:r>
      <w:r w:rsidR="00B2285E">
        <w:rPr>
          <w:w w:val="110"/>
        </w:rPr>
        <w:t>association</w:t>
      </w:r>
      <w:r w:rsidR="00B2285E">
        <w:rPr>
          <w:spacing w:val="-5"/>
          <w:w w:val="110"/>
        </w:rPr>
        <w:t xml:space="preserve"> </w:t>
      </w:r>
      <w:r w:rsidR="00B2285E">
        <w:rPr>
          <w:w w:val="110"/>
        </w:rPr>
        <w:t>with</w:t>
      </w:r>
      <w:r w:rsidR="00B2285E">
        <w:rPr>
          <w:spacing w:val="-4"/>
          <w:w w:val="110"/>
        </w:rPr>
        <w:t xml:space="preserve"> </w:t>
      </w:r>
      <w:r w:rsidR="00B2285E">
        <w:rPr>
          <w:w w:val="110"/>
        </w:rPr>
        <w:t xml:space="preserve">disease is driven by a deletion in two of the genes within this </w:t>
      </w:r>
      <w:r w:rsidR="00B2285E">
        <w:rPr>
          <w:spacing w:val="-5"/>
          <w:w w:val="110"/>
        </w:rPr>
        <w:t xml:space="preserve">family, </w:t>
      </w:r>
      <w:r w:rsidR="00B2285E">
        <w:rPr>
          <w:i/>
          <w:w w:val="110"/>
        </w:rPr>
        <w:t xml:space="preserve">LCE3B </w:t>
      </w:r>
      <w:r w:rsidR="00B2285E">
        <w:rPr>
          <w:w w:val="110"/>
        </w:rPr>
        <w:t>and</w:t>
      </w:r>
      <w:r w:rsidR="00B2285E">
        <w:rPr>
          <w:spacing w:val="-45"/>
          <w:w w:val="110"/>
        </w:rPr>
        <w:t xml:space="preserve"> </w:t>
      </w:r>
      <w:r w:rsidR="00B2285E">
        <w:rPr>
          <w:i/>
          <w:w w:val="110"/>
        </w:rPr>
        <w:t xml:space="preserve">LCE3C </w:t>
      </w:r>
      <w:r w:rsidR="00B2285E">
        <w:rPr>
          <w:w w:val="110"/>
        </w:rPr>
        <w:t>(</w:t>
      </w:r>
      <w:r w:rsidR="00B2285E">
        <w:rPr>
          <w:i/>
          <w:w w:val="110"/>
        </w:rPr>
        <w:t>LCE3C</w:t>
      </w:r>
      <w:r w:rsidR="00B2285E">
        <w:rPr>
          <w:i/>
          <w:spacing w:val="-12"/>
          <w:w w:val="110"/>
        </w:rPr>
        <w:t xml:space="preserve"> </w:t>
      </w:r>
      <w:r w:rsidR="00B2285E">
        <w:rPr>
          <w:i/>
          <w:w w:val="110"/>
        </w:rPr>
        <w:t>LCE3B</w:t>
      </w:r>
      <w:r w:rsidR="00B2285E">
        <w:rPr>
          <w:i/>
          <w:spacing w:val="-12"/>
          <w:w w:val="110"/>
        </w:rPr>
        <w:t xml:space="preserve"> </w:t>
      </w:r>
      <w:r w:rsidR="00B2285E">
        <w:rPr>
          <w:i/>
          <w:w w:val="110"/>
        </w:rPr>
        <w:t>del</w:t>
      </w:r>
      <w:proofErr w:type="gramStart"/>
      <w:r w:rsidR="00B2285E">
        <w:rPr>
          <w:w w:val="110"/>
        </w:rPr>
        <w:t>)(</w:t>
      </w:r>
      <w:proofErr w:type="gramEnd"/>
      <w:r w:rsidR="00B2285E">
        <w:rPr>
          <w:w w:val="110"/>
        </w:rPr>
        <w:t>Cid</w:t>
      </w:r>
      <w:r w:rsidR="00B2285E">
        <w:rPr>
          <w:spacing w:val="-30"/>
          <w:w w:val="110"/>
        </w:rPr>
        <w:t xml:space="preserve"> </w:t>
      </w:r>
      <w:r w:rsidR="00B2285E">
        <w:rPr>
          <w:w w:val="110"/>
        </w:rPr>
        <w:t>et</w:t>
      </w:r>
      <w:r w:rsidR="00B2285E">
        <w:rPr>
          <w:spacing w:val="-30"/>
          <w:w w:val="110"/>
        </w:rPr>
        <w:t xml:space="preserve"> </w:t>
      </w:r>
      <w:r w:rsidR="00B2285E">
        <w:rPr>
          <w:w w:val="110"/>
        </w:rPr>
        <w:t>al.</w:t>
      </w:r>
      <w:r w:rsidR="00B2285E">
        <w:rPr>
          <w:spacing w:val="-30"/>
          <w:w w:val="110"/>
        </w:rPr>
        <w:t xml:space="preserve"> </w:t>
      </w:r>
      <w:r w:rsidR="00B2285E">
        <w:rPr>
          <w:w w:val="110"/>
        </w:rPr>
        <w:t>2009).</w:t>
      </w:r>
      <w:r w:rsidR="00B2285E">
        <w:rPr>
          <w:spacing w:val="-19"/>
          <w:w w:val="110"/>
        </w:rPr>
        <w:t xml:space="preserve"> </w:t>
      </w:r>
      <w:r w:rsidR="00B2285E">
        <w:rPr>
          <w:w w:val="110"/>
        </w:rPr>
        <w:t>Expression</w:t>
      </w:r>
      <w:r w:rsidR="00B2285E">
        <w:rPr>
          <w:spacing w:val="-30"/>
          <w:w w:val="110"/>
        </w:rPr>
        <w:t xml:space="preserve"> </w:t>
      </w:r>
      <w:r w:rsidR="00B2285E">
        <w:rPr>
          <w:w w:val="110"/>
        </w:rPr>
        <w:t>of</w:t>
      </w:r>
      <w:r w:rsidR="00B2285E">
        <w:rPr>
          <w:spacing w:val="-30"/>
          <w:w w:val="110"/>
        </w:rPr>
        <w:t xml:space="preserve"> </w:t>
      </w:r>
      <w:r w:rsidR="00B2285E">
        <w:rPr>
          <w:i/>
          <w:w w:val="110"/>
        </w:rPr>
        <w:t>LCE3B</w:t>
      </w:r>
      <w:r w:rsidR="00B2285E">
        <w:rPr>
          <w:i/>
          <w:spacing w:val="-30"/>
          <w:w w:val="110"/>
        </w:rPr>
        <w:t xml:space="preserve"> </w:t>
      </w:r>
      <w:r w:rsidR="00B2285E">
        <w:rPr>
          <w:w w:val="110"/>
        </w:rPr>
        <w:t>and</w:t>
      </w:r>
      <w:r w:rsidR="00B2285E">
        <w:rPr>
          <w:spacing w:val="-30"/>
          <w:w w:val="110"/>
        </w:rPr>
        <w:t xml:space="preserve"> </w:t>
      </w:r>
      <w:r w:rsidR="00B2285E">
        <w:rPr>
          <w:i/>
          <w:w w:val="110"/>
        </w:rPr>
        <w:t>LCE3C</w:t>
      </w:r>
      <w:r w:rsidR="00B2285E">
        <w:rPr>
          <w:i/>
          <w:spacing w:val="-30"/>
          <w:w w:val="110"/>
        </w:rPr>
        <w:t xml:space="preserve"> </w:t>
      </w:r>
      <w:r w:rsidR="00B2285E">
        <w:rPr>
          <w:w w:val="110"/>
        </w:rPr>
        <w:t>is</w:t>
      </w:r>
      <w:r w:rsidR="00B2285E">
        <w:rPr>
          <w:spacing w:val="-30"/>
          <w:w w:val="110"/>
        </w:rPr>
        <w:t xml:space="preserve"> </w:t>
      </w:r>
      <w:r w:rsidR="00B2285E">
        <w:rPr>
          <w:w w:val="110"/>
        </w:rPr>
        <w:t>induced upon barrier disruption</w:t>
      </w:r>
      <w:proofErr w:type="gramStart"/>
      <w:r w:rsidR="00B2285E">
        <w:rPr>
          <w:w w:val="110"/>
        </w:rPr>
        <w:t>,  where</w:t>
      </w:r>
      <w:proofErr w:type="gramEnd"/>
      <w:r w:rsidR="00B2285E">
        <w:rPr>
          <w:w w:val="110"/>
        </w:rPr>
        <w:t xml:space="preserve"> these proteins participate in the formation of </w:t>
      </w:r>
      <w:r w:rsidR="00B2285E">
        <w:rPr>
          <w:spacing w:val="66"/>
          <w:w w:val="110"/>
        </w:rPr>
        <w:t xml:space="preserve"> </w:t>
      </w:r>
      <w:r w:rsidR="00B2285E">
        <w:rPr>
          <w:w w:val="110"/>
        </w:rPr>
        <w:t xml:space="preserve">the </w:t>
      </w:r>
      <w:proofErr w:type="spellStart"/>
      <w:r w:rsidR="00B2285E">
        <w:rPr>
          <w:w w:val="110"/>
        </w:rPr>
        <w:t>cornified</w:t>
      </w:r>
      <w:proofErr w:type="spellEnd"/>
      <w:r w:rsidR="00B2285E">
        <w:rPr>
          <w:w w:val="110"/>
        </w:rPr>
        <w:t xml:space="preserve"> envelope at the most external layer of the epidermis and are likely involved</w:t>
      </w:r>
      <w:r w:rsidR="00B2285E">
        <w:rPr>
          <w:spacing w:val="-17"/>
          <w:w w:val="110"/>
        </w:rPr>
        <w:t xml:space="preserve"> </w:t>
      </w:r>
      <w:r w:rsidR="00B2285E">
        <w:rPr>
          <w:w w:val="110"/>
        </w:rPr>
        <w:t>in</w:t>
      </w:r>
      <w:r w:rsidR="00B2285E">
        <w:rPr>
          <w:spacing w:val="-17"/>
          <w:w w:val="110"/>
        </w:rPr>
        <w:t xml:space="preserve"> </w:t>
      </w:r>
      <w:r w:rsidR="00B2285E">
        <w:rPr>
          <w:spacing w:val="-8"/>
          <w:w w:val="110"/>
        </w:rPr>
        <w:t>KC</w:t>
      </w:r>
      <w:r w:rsidR="00B2285E">
        <w:rPr>
          <w:spacing w:val="-16"/>
          <w:w w:val="110"/>
        </w:rPr>
        <w:t xml:space="preserve"> </w:t>
      </w:r>
      <w:r w:rsidR="00B2285E">
        <w:rPr>
          <w:w w:val="110"/>
        </w:rPr>
        <w:t>terminal</w:t>
      </w:r>
      <w:r w:rsidR="00B2285E">
        <w:rPr>
          <w:spacing w:val="-17"/>
          <w:w w:val="110"/>
        </w:rPr>
        <w:t xml:space="preserve"> </w:t>
      </w:r>
      <w:r w:rsidR="00B2285E">
        <w:rPr>
          <w:w w:val="110"/>
        </w:rPr>
        <w:t>di</w:t>
      </w:r>
      <w:r w:rsidR="00B2285E">
        <w:rPr>
          <w:rFonts w:ascii="Arial" w:hAnsi="Arial"/>
          <w:w w:val="110"/>
        </w:rPr>
        <w:t>ff</w:t>
      </w:r>
      <w:r w:rsidR="00B2285E">
        <w:rPr>
          <w:w w:val="110"/>
        </w:rPr>
        <w:t>erentiation</w:t>
      </w:r>
      <w:r w:rsidR="00B2285E">
        <w:rPr>
          <w:spacing w:val="-16"/>
          <w:w w:val="110"/>
        </w:rPr>
        <w:t xml:space="preserve"> </w:t>
      </w:r>
      <w:r w:rsidR="00B2285E">
        <w:rPr>
          <w:w w:val="110"/>
        </w:rPr>
        <w:t>(</w:t>
      </w:r>
      <w:proofErr w:type="spellStart"/>
      <w:r w:rsidR="00B2285E">
        <w:rPr>
          <w:w w:val="110"/>
        </w:rPr>
        <w:t>Bergboer</w:t>
      </w:r>
      <w:proofErr w:type="spellEnd"/>
      <w:r w:rsidR="00B2285E">
        <w:rPr>
          <w:spacing w:val="-17"/>
          <w:w w:val="110"/>
        </w:rPr>
        <w:t xml:space="preserve"> </w:t>
      </w:r>
      <w:r w:rsidR="00B2285E">
        <w:rPr>
          <w:w w:val="110"/>
        </w:rPr>
        <w:t>et</w:t>
      </w:r>
      <w:r w:rsidR="00B2285E">
        <w:rPr>
          <w:spacing w:val="-16"/>
          <w:w w:val="110"/>
        </w:rPr>
        <w:t xml:space="preserve"> </w:t>
      </w:r>
      <w:r w:rsidR="00B2285E">
        <w:rPr>
          <w:w w:val="110"/>
        </w:rPr>
        <w:t>al.</w:t>
      </w:r>
      <w:r w:rsidR="00B2285E">
        <w:rPr>
          <w:spacing w:val="-17"/>
          <w:w w:val="110"/>
        </w:rPr>
        <w:t xml:space="preserve"> </w:t>
      </w:r>
      <w:r w:rsidR="00B2285E">
        <w:rPr>
          <w:w w:val="110"/>
        </w:rPr>
        <w:t>2011).</w:t>
      </w:r>
      <w:r w:rsidR="00B2285E">
        <w:rPr>
          <w:spacing w:val="-1"/>
          <w:w w:val="110"/>
        </w:rPr>
        <w:t xml:space="preserve"> </w:t>
      </w:r>
      <w:r w:rsidR="00B2285E">
        <w:rPr>
          <w:w w:val="110"/>
        </w:rPr>
        <w:t>The</w:t>
      </w:r>
      <w:r w:rsidR="00B2285E">
        <w:rPr>
          <w:spacing w:val="-17"/>
          <w:w w:val="110"/>
        </w:rPr>
        <w:t xml:space="preserve"> </w:t>
      </w:r>
      <w:r w:rsidR="00B2285E">
        <w:rPr>
          <w:w w:val="110"/>
        </w:rPr>
        <w:t>lack</w:t>
      </w:r>
      <w:r w:rsidR="00B2285E">
        <w:rPr>
          <w:spacing w:val="-17"/>
          <w:w w:val="110"/>
        </w:rPr>
        <w:t xml:space="preserve"> </w:t>
      </w:r>
      <w:r w:rsidR="00B2285E">
        <w:rPr>
          <w:w w:val="110"/>
        </w:rPr>
        <w:t>of</w:t>
      </w:r>
      <w:r w:rsidR="00B2285E">
        <w:rPr>
          <w:spacing w:val="-16"/>
          <w:w w:val="110"/>
        </w:rPr>
        <w:t xml:space="preserve"> </w:t>
      </w:r>
      <w:r w:rsidR="00B2285E">
        <w:rPr>
          <w:i/>
          <w:w w:val="110"/>
        </w:rPr>
        <w:t xml:space="preserve">LCE3B </w:t>
      </w:r>
      <w:r w:rsidR="00B2285E">
        <w:rPr>
          <w:w w:val="110"/>
        </w:rPr>
        <w:t xml:space="preserve">and </w:t>
      </w:r>
      <w:r w:rsidR="00B2285E">
        <w:rPr>
          <w:i/>
          <w:w w:val="110"/>
        </w:rPr>
        <w:t xml:space="preserve">LCE3C </w:t>
      </w:r>
      <w:r w:rsidR="00B2285E">
        <w:rPr>
          <w:w w:val="110"/>
        </w:rPr>
        <w:t xml:space="preserve">expression in psoriasis patients </w:t>
      </w:r>
      <w:proofErr w:type="gramStart"/>
      <w:r w:rsidR="00B2285E">
        <w:rPr>
          <w:w w:val="110"/>
        </w:rPr>
        <w:t xml:space="preserve">has been </w:t>
      </w:r>
      <w:proofErr w:type="spellStart"/>
      <w:r w:rsidR="00B2285E">
        <w:rPr>
          <w:w w:val="110"/>
        </w:rPr>
        <w:t>hypothesised</w:t>
      </w:r>
      <w:proofErr w:type="spellEnd"/>
      <w:proofErr w:type="gramEnd"/>
      <w:r w:rsidR="00B2285E">
        <w:rPr>
          <w:w w:val="110"/>
        </w:rPr>
        <w:t xml:space="preserve"> to impair the repair following skin disruption, potentially facilitating microorganism infection and triggering a dysregulated immune response (</w:t>
      </w:r>
      <w:proofErr w:type="spellStart"/>
      <w:r w:rsidR="00B2285E">
        <w:rPr>
          <w:w w:val="110"/>
        </w:rPr>
        <w:t>Bergboer</w:t>
      </w:r>
      <w:proofErr w:type="spellEnd"/>
      <w:r w:rsidR="00B2285E">
        <w:rPr>
          <w:w w:val="110"/>
        </w:rPr>
        <w:t xml:space="preserve"> et al. 2011). In fact, the use of UVB radiation has been shown to upregulate </w:t>
      </w:r>
      <w:r w:rsidR="00B2285E">
        <w:rPr>
          <w:i/>
          <w:w w:val="110"/>
        </w:rPr>
        <w:t xml:space="preserve">LCE3E </w:t>
      </w:r>
      <w:r w:rsidR="00B2285E">
        <w:rPr>
          <w:w w:val="110"/>
        </w:rPr>
        <w:t xml:space="preserve">expression </w:t>
      </w:r>
      <w:r w:rsidR="00B2285E">
        <w:rPr>
          <w:spacing w:val="-7"/>
          <w:w w:val="110"/>
        </w:rPr>
        <w:t xml:space="preserve">48 </w:t>
      </w:r>
      <w:r w:rsidR="00B2285E">
        <w:rPr>
          <w:w w:val="110"/>
        </w:rPr>
        <w:t xml:space="preserve">hours after treatment, contributing to amelioration of the skin </w:t>
      </w:r>
      <w:proofErr w:type="gramStart"/>
      <w:r w:rsidR="00B2285E">
        <w:rPr>
          <w:w w:val="110"/>
        </w:rPr>
        <w:t>lesions(</w:t>
      </w:r>
      <w:proofErr w:type="gramEnd"/>
      <w:r w:rsidR="00B2285E">
        <w:rPr>
          <w:w w:val="110"/>
        </w:rPr>
        <w:t>Jackson</w:t>
      </w:r>
      <w:r w:rsidR="00B2285E">
        <w:rPr>
          <w:spacing w:val="66"/>
          <w:w w:val="110"/>
        </w:rPr>
        <w:t xml:space="preserve"> </w:t>
      </w:r>
      <w:r w:rsidR="00B2285E">
        <w:rPr>
          <w:w w:val="110"/>
        </w:rPr>
        <w:t xml:space="preserve">et al. 2005). </w:t>
      </w:r>
      <w:proofErr w:type="gramStart"/>
      <w:r w:rsidR="00B2285E">
        <w:rPr>
          <w:w w:val="110"/>
        </w:rPr>
        <w:t>Similarly</w:t>
      </w:r>
      <w:proofErr w:type="gramEnd"/>
      <w:r w:rsidR="00B2285E">
        <w:rPr>
          <w:w w:val="110"/>
        </w:rPr>
        <w:t xml:space="preserve"> to the </w:t>
      </w:r>
      <w:r w:rsidR="00B2285E">
        <w:rPr>
          <w:i/>
          <w:w w:val="110"/>
        </w:rPr>
        <w:t xml:space="preserve">LCE </w:t>
      </w:r>
      <w:r w:rsidR="00B2285E">
        <w:rPr>
          <w:w w:val="110"/>
        </w:rPr>
        <w:t xml:space="preserve">gene cluster, </w:t>
      </w:r>
      <w:r w:rsidR="00B2285E">
        <w:rPr>
          <w:i/>
          <w:w w:val="110"/>
        </w:rPr>
        <w:t xml:space="preserve">CARD14 </w:t>
      </w:r>
      <w:r w:rsidR="00B2285E">
        <w:rPr>
          <w:w w:val="110"/>
        </w:rPr>
        <w:t>is primarily expressed in epithelial tissues mediating the recruitment and activation of the NF-</w:t>
      </w:r>
      <w:proofErr w:type="spellStart"/>
      <w:r w:rsidR="00B2285E">
        <w:rPr>
          <w:i/>
          <w:w w:val="110"/>
        </w:rPr>
        <w:t>κ</w:t>
      </w:r>
      <w:r w:rsidR="00B2285E">
        <w:rPr>
          <w:w w:val="110"/>
        </w:rPr>
        <w:t>B</w:t>
      </w:r>
      <w:proofErr w:type="spellEnd"/>
      <w:r w:rsidR="00B2285E">
        <w:rPr>
          <w:w w:val="110"/>
        </w:rPr>
        <w:t xml:space="preserve"> pathway</w:t>
      </w:r>
      <w:r w:rsidR="00B2285E">
        <w:rPr>
          <w:spacing w:val="-16"/>
          <w:w w:val="110"/>
        </w:rPr>
        <w:t xml:space="preserve"> </w:t>
      </w:r>
      <w:r w:rsidR="00B2285E">
        <w:rPr>
          <w:w w:val="110"/>
        </w:rPr>
        <w:t>in</w:t>
      </w:r>
      <w:r w:rsidR="00B2285E">
        <w:rPr>
          <w:spacing w:val="-15"/>
          <w:w w:val="110"/>
        </w:rPr>
        <w:t xml:space="preserve"> </w:t>
      </w:r>
      <w:r w:rsidR="00B2285E">
        <w:rPr>
          <w:w w:val="110"/>
        </w:rPr>
        <w:t>this</w:t>
      </w:r>
      <w:r w:rsidR="00B2285E">
        <w:rPr>
          <w:spacing w:val="-16"/>
          <w:w w:val="110"/>
        </w:rPr>
        <w:t xml:space="preserve"> </w:t>
      </w:r>
      <w:r w:rsidR="00B2285E">
        <w:rPr>
          <w:w w:val="110"/>
        </w:rPr>
        <w:t>tissue</w:t>
      </w:r>
      <w:r w:rsidR="00B2285E">
        <w:rPr>
          <w:spacing w:val="-15"/>
          <w:w w:val="110"/>
        </w:rPr>
        <w:t xml:space="preserve"> </w:t>
      </w:r>
      <w:r w:rsidR="00B2285E">
        <w:rPr>
          <w:w w:val="110"/>
        </w:rPr>
        <w:t>(</w:t>
      </w:r>
      <w:proofErr w:type="spellStart"/>
      <w:r w:rsidR="00B2285E">
        <w:rPr>
          <w:w w:val="110"/>
        </w:rPr>
        <w:t>Blonska</w:t>
      </w:r>
      <w:proofErr w:type="spellEnd"/>
      <w:r w:rsidR="00B2285E">
        <w:rPr>
          <w:spacing w:val="-16"/>
          <w:w w:val="110"/>
        </w:rPr>
        <w:t xml:space="preserve"> </w:t>
      </w:r>
      <w:r w:rsidR="00B2285E">
        <w:rPr>
          <w:w w:val="110"/>
        </w:rPr>
        <w:t>and</w:t>
      </w:r>
      <w:r w:rsidR="00B2285E">
        <w:rPr>
          <w:spacing w:val="-15"/>
          <w:w w:val="110"/>
        </w:rPr>
        <w:t xml:space="preserve"> </w:t>
      </w:r>
      <w:r w:rsidR="00B2285E">
        <w:rPr>
          <w:w w:val="110"/>
        </w:rPr>
        <w:t>research</w:t>
      </w:r>
      <w:r w:rsidR="00B2285E">
        <w:rPr>
          <w:spacing w:val="-16"/>
          <w:w w:val="110"/>
        </w:rPr>
        <w:t xml:space="preserve"> </w:t>
      </w:r>
      <w:r w:rsidR="00B2285E">
        <w:rPr>
          <w:w w:val="110"/>
        </w:rPr>
        <w:t>2011).</w:t>
      </w:r>
      <w:r w:rsidR="00B2285E">
        <w:rPr>
          <w:spacing w:val="11"/>
          <w:w w:val="110"/>
        </w:rPr>
        <w:t xml:space="preserve"> </w:t>
      </w:r>
      <w:r w:rsidR="00B2285E">
        <w:rPr>
          <w:w w:val="110"/>
        </w:rPr>
        <w:t>Common</w:t>
      </w:r>
      <w:r w:rsidR="00B2285E">
        <w:rPr>
          <w:spacing w:val="-15"/>
          <w:w w:val="110"/>
        </w:rPr>
        <w:t xml:space="preserve"> </w:t>
      </w:r>
      <w:r w:rsidR="00B2285E">
        <w:rPr>
          <w:w w:val="110"/>
        </w:rPr>
        <w:t>and</w:t>
      </w:r>
      <w:r w:rsidR="00B2285E">
        <w:rPr>
          <w:spacing w:val="-16"/>
          <w:w w:val="110"/>
        </w:rPr>
        <w:t xml:space="preserve"> </w:t>
      </w:r>
      <w:r w:rsidR="00B2285E">
        <w:rPr>
          <w:w w:val="110"/>
        </w:rPr>
        <w:t>rare</w:t>
      </w:r>
      <w:r w:rsidR="00B2285E">
        <w:rPr>
          <w:spacing w:val="-15"/>
          <w:w w:val="110"/>
        </w:rPr>
        <w:t xml:space="preserve"> </w:t>
      </w:r>
      <w:r w:rsidR="00B2285E">
        <w:rPr>
          <w:w w:val="110"/>
        </w:rPr>
        <w:t xml:space="preserve">pathogenic mutations of </w:t>
      </w:r>
      <w:r w:rsidR="00B2285E">
        <w:rPr>
          <w:i/>
          <w:w w:val="110"/>
        </w:rPr>
        <w:t xml:space="preserve">CARD14 </w:t>
      </w:r>
      <w:r w:rsidR="00B2285E">
        <w:rPr>
          <w:w w:val="110"/>
        </w:rPr>
        <w:t xml:space="preserve">in </w:t>
      </w:r>
      <w:r w:rsidR="00B2285E">
        <w:rPr>
          <w:spacing w:val="-8"/>
          <w:w w:val="110"/>
        </w:rPr>
        <w:t xml:space="preserve">KC </w:t>
      </w:r>
      <w:r w:rsidR="00B2285E">
        <w:rPr>
          <w:w w:val="110"/>
        </w:rPr>
        <w:t xml:space="preserve">cell lines lead to increased activation of NF-kB as well as overexpression of psoriasis-associated genes including </w:t>
      </w:r>
      <w:r w:rsidR="00B2285E">
        <w:rPr>
          <w:i/>
          <w:w w:val="110"/>
        </w:rPr>
        <w:t>IL6</w:t>
      </w:r>
      <w:r w:rsidR="00B2285E">
        <w:rPr>
          <w:w w:val="110"/>
        </w:rPr>
        <w:t xml:space="preserve">, </w:t>
      </w:r>
      <w:r w:rsidR="00B2285E">
        <w:rPr>
          <w:i/>
          <w:spacing w:val="-5"/>
          <w:w w:val="110"/>
        </w:rPr>
        <w:t xml:space="preserve">TNFA </w:t>
      </w:r>
      <w:r w:rsidR="00B2285E">
        <w:rPr>
          <w:w w:val="110"/>
        </w:rPr>
        <w:t xml:space="preserve">and </w:t>
      </w:r>
      <w:r w:rsidR="00B2285E">
        <w:rPr>
          <w:i/>
          <w:spacing w:val="-3"/>
          <w:w w:val="110"/>
        </w:rPr>
        <w:t>TNFAIP2</w:t>
      </w:r>
      <w:r w:rsidR="00B2285E">
        <w:rPr>
          <w:spacing w:val="-3"/>
          <w:w w:val="110"/>
        </w:rPr>
        <w:t xml:space="preserve">, </w:t>
      </w:r>
      <w:r w:rsidR="00B2285E">
        <w:rPr>
          <w:w w:val="110"/>
        </w:rPr>
        <w:t>among others (Jordan et al.</w:t>
      </w:r>
      <w:r w:rsidR="00B2285E">
        <w:rPr>
          <w:spacing w:val="-37"/>
          <w:w w:val="110"/>
        </w:rPr>
        <w:t xml:space="preserve"> </w:t>
      </w:r>
      <w:r w:rsidR="00B2285E">
        <w:rPr>
          <w:w w:val="110"/>
        </w:rPr>
        <w:t>2012b).</w:t>
      </w:r>
      <w:commentRangeEnd w:id="231"/>
      <w:r w:rsidR="00F20CDC">
        <w:rPr>
          <w:rStyle w:val="CommentReference"/>
        </w:rPr>
        <w:commentReference w:id="231"/>
      </w:r>
      <w:commentRangeEnd w:id="232"/>
      <w:r w:rsidR="008E16EB">
        <w:rPr>
          <w:rStyle w:val="CommentReference"/>
        </w:rPr>
        <w:commentReference w:id="232"/>
      </w:r>
    </w:p>
    <w:p w14:paraId="56F049E3" w14:textId="77777777" w:rsidR="00F76AB2" w:rsidRDefault="00F76AB2">
      <w:pPr>
        <w:pStyle w:val="BodyText"/>
        <w:spacing w:before="2"/>
        <w:rPr>
          <w:sz w:val="30"/>
        </w:rPr>
      </w:pPr>
    </w:p>
    <w:p w14:paraId="5B4F7343" w14:textId="77777777" w:rsidR="00F76AB2" w:rsidRDefault="00B2285E">
      <w:pPr>
        <w:pStyle w:val="BodyText"/>
        <w:spacing w:before="1"/>
        <w:ind w:left="377"/>
      </w:pPr>
      <w:r>
        <w:rPr>
          <w:w w:val="115"/>
        </w:rPr>
        <w:t>NF-</w:t>
      </w:r>
      <w:proofErr w:type="spellStart"/>
      <w:r>
        <w:rPr>
          <w:i/>
          <w:w w:val="115"/>
        </w:rPr>
        <w:t>κ</w:t>
      </w:r>
      <w:r>
        <w:rPr>
          <w:w w:val="115"/>
        </w:rPr>
        <w:t>B</w:t>
      </w:r>
      <w:proofErr w:type="spellEnd"/>
      <w:r>
        <w:rPr>
          <w:w w:val="115"/>
        </w:rPr>
        <w:t xml:space="preserve"> and TNF pathways</w:t>
      </w:r>
    </w:p>
    <w:p w14:paraId="1205BD77" w14:textId="77777777" w:rsidR="00F76AB2" w:rsidRDefault="00F76AB2">
      <w:pPr>
        <w:pStyle w:val="BodyText"/>
        <w:spacing w:before="11"/>
        <w:rPr>
          <w:sz w:val="30"/>
        </w:rPr>
      </w:pPr>
    </w:p>
    <w:p w14:paraId="014235D5" w14:textId="3657709C" w:rsidR="00F76AB2" w:rsidRDefault="00B2285E">
      <w:pPr>
        <w:pStyle w:val="BodyText"/>
        <w:spacing w:line="415" w:lineRule="auto"/>
        <w:ind w:left="377" w:right="821" w:firstLine="566"/>
        <w:jc w:val="both"/>
      </w:pPr>
      <w:r>
        <w:rPr>
          <w:w w:val="110"/>
        </w:rPr>
        <w:t>The</w:t>
      </w:r>
      <w:r>
        <w:rPr>
          <w:spacing w:val="-5"/>
          <w:w w:val="110"/>
        </w:rPr>
        <w:t xml:space="preserve"> </w:t>
      </w:r>
      <w:r>
        <w:rPr>
          <w:w w:val="110"/>
        </w:rPr>
        <w:t>NF-</w:t>
      </w:r>
      <w:proofErr w:type="spellStart"/>
      <w:r>
        <w:rPr>
          <w:i/>
          <w:w w:val="110"/>
        </w:rPr>
        <w:t>κ</w:t>
      </w:r>
      <w:r>
        <w:rPr>
          <w:w w:val="110"/>
        </w:rPr>
        <w:t>B</w:t>
      </w:r>
      <w:proofErr w:type="spellEnd"/>
      <w:r>
        <w:rPr>
          <w:spacing w:val="-5"/>
          <w:w w:val="110"/>
        </w:rPr>
        <w:t xml:space="preserve"> </w:t>
      </w:r>
      <w:r>
        <w:rPr>
          <w:w w:val="110"/>
        </w:rPr>
        <w:t>pathway</w:t>
      </w:r>
      <w:r>
        <w:rPr>
          <w:spacing w:val="-5"/>
          <w:w w:val="110"/>
        </w:rPr>
        <w:t xml:space="preserve"> </w:t>
      </w:r>
      <w:r>
        <w:rPr>
          <w:w w:val="110"/>
        </w:rPr>
        <w:t>is</w:t>
      </w:r>
      <w:r>
        <w:rPr>
          <w:spacing w:val="-5"/>
          <w:w w:val="110"/>
        </w:rPr>
        <w:t xml:space="preserve"> </w:t>
      </w:r>
      <w:r>
        <w:rPr>
          <w:w w:val="110"/>
        </w:rPr>
        <w:t>involved</w:t>
      </w:r>
      <w:r>
        <w:rPr>
          <w:spacing w:val="-4"/>
          <w:w w:val="110"/>
        </w:rPr>
        <w:t xml:space="preserve"> </w:t>
      </w:r>
      <w:r>
        <w:rPr>
          <w:w w:val="110"/>
        </w:rPr>
        <w:t>in</w:t>
      </w:r>
      <w:r>
        <w:rPr>
          <w:spacing w:val="-5"/>
          <w:w w:val="110"/>
        </w:rPr>
        <w:t xml:space="preserve"> </w:t>
      </w:r>
      <w:r>
        <w:rPr>
          <w:w w:val="110"/>
        </w:rPr>
        <w:t>the</w:t>
      </w:r>
      <w:r>
        <w:rPr>
          <w:spacing w:val="-5"/>
          <w:w w:val="110"/>
        </w:rPr>
        <w:t xml:space="preserve"> </w:t>
      </w:r>
      <w:r>
        <w:rPr>
          <w:w w:val="110"/>
        </w:rPr>
        <w:t>regulation</w:t>
      </w:r>
      <w:r>
        <w:rPr>
          <w:spacing w:val="-5"/>
          <w:w w:val="110"/>
        </w:rPr>
        <w:t xml:space="preserve"> </w:t>
      </w:r>
      <w:r>
        <w:rPr>
          <w:w w:val="110"/>
        </w:rPr>
        <w:t>of</w:t>
      </w:r>
      <w:r>
        <w:rPr>
          <w:spacing w:val="-5"/>
          <w:w w:val="110"/>
        </w:rPr>
        <w:t xml:space="preserve"> </w:t>
      </w:r>
      <w:r>
        <w:rPr>
          <w:w w:val="110"/>
        </w:rPr>
        <w:t>the</w:t>
      </w:r>
      <w:r>
        <w:rPr>
          <w:spacing w:val="-4"/>
          <w:w w:val="110"/>
        </w:rPr>
        <w:t xml:space="preserve"> </w:t>
      </w:r>
      <w:r>
        <w:rPr>
          <w:w w:val="110"/>
        </w:rPr>
        <w:t>innate</w:t>
      </w:r>
      <w:r>
        <w:rPr>
          <w:spacing w:val="-5"/>
          <w:w w:val="110"/>
        </w:rPr>
        <w:t xml:space="preserve"> </w:t>
      </w:r>
      <w:r>
        <w:rPr>
          <w:w w:val="110"/>
        </w:rPr>
        <w:t>and</w:t>
      </w:r>
      <w:r>
        <w:rPr>
          <w:spacing w:val="-5"/>
          <w:w w:val="110"/>
        </w:rPr>
        <w:t xml:space="preserve"> </w:t>
      </w:r>
      <w:r>
        <w:rPr>
          <w:w w:val="110"/>
        </w:rPr>
        <w:t>adaptive immune response</w:t>
      </w:r>
      <w:del w:id="233" w:author="Microsoft Office User" w:date="2018-12-20T22:20:00Z">
        <w:r w:rsidDel="00F20CDC">
          <w:rPr>
            <w:w w:val="110"/>
          </w:rPr>
          <w:delText xml:space="preserve">.   In fact,  dysregulation of the feedback loop between </w:delText>
        </w:r>
        <w:r w:rsidDel="00F20CDC">
          <w:rPr>
            <w:spacing w:val="-3"/>
            <w:w w:val="110"/>
          </w:rPr>
          <w:delText xml:space="preserve">TNF-   </w:delText>
        </w:r>
        <w:r w:rsidDel="00F20CDC">
          <w:rPr>
            <w:i/>
            <w:w w:val="110"/>
          </w:rPr>
          <w:delText>α</w:delText>
        </w:r>
      </w:del>
      <w:r>
        <w:rPr>
          <w:i/>
          <w:spacing w:val="59"/>
          <w:w w:val="110"/>
        </w:rPr>
        <w:t xml:space="preserve"> </w:t>
      </w:r>
      <w:r>
        <w:rPr>
          <w:w w:val="110"/>
        </w:rPr>
        <w:t>and</w:t>
      </w:r>
      <w:r>
        <w:rPr>
          <w:spacing w:val="47"/>
          <w:w w:val="110"/>
        </w:rPr>
        <w:t xml:space="preserve"> </w:t>
      </w:r>
      <w:r>
        <w:rPr>
          <w:w w:val="110"/>
        </w:rPr>
        <w:t>NF-</w:t>
      </w:r>
      <w:proofErr w:type="spellStart"/>
      <w:r>
        <w:rPr>
          <w:i/>
          <w:w w:val="110"/>
        </w:rPr>
        <w:t>κ</w:t>
      </w:r>
      <w:r>
        <w:rPr>
          <w:w w:val="110"/>
        </w:rPr>
        <w:t>B</w:t>
      </w:r>
      <w:proofErr w:type="spellEnd"/>
      <w:r>
        <w:rPr>
          <w:spacing w:val="47"/>
          <w:w w:val="110"/>
        </w:rPr>
        <w:t xml:space="preserve"> </w:t>
      </w:r>
      <w:r>
        <w:rPr>
          <w:w w:val="110"/>
        </w:rPr>
        <w:t>contributes</w:t>
      </w:r>
      <w:r>
        <w:rPr>
          <w:spacing w:val="47"/>
          <w:w w:val="110"/>
        </w:rPr>
        <w:t xml:space="preserve"> </w:t>
      </w:r>
      <w:r>
        <w:rPr>
          <w:w w:val="110"/>
        </w:rPr>
        <w:t>to</w:t>
      </w:r>
      <w:r>
        <w:rPr>
          <w:spacing w:val="47"/>
          <w:w w:val="110"/>
        </w:rPr>
        <w:t xml:space="preserve"> </w:t>
      </w:r>
      <w:r>
        <w:rPr>
          <w:w w:val="110"/>
        </w:rPr>
        <w:t>the</w:t>
      </w:r>
      <w:r>
        <w:rPr>
          <w:spacing w:val="47"/>
          <w:w w:val="110"/>
        </w:rPr>
        <w:t xml:space="preserve"> </w:t>
      </w:r>
      <w:r>
        <w:rPr>
          <w:w w:val="110"/>
        </w:rPr>
        <w:t>development</w:t>
      </w:r>
      <w:r>
        <w:rPr>
          <w:spacing w:val="47"/>
          <w:w w:val="110"/>
        </w:rPr>
        <w:t xml:space="preserve"> </w:t>
      </w:r>
      <w:r>
        <w:rPr>
          <w:w w:val="110"/>
        </w:rPr>
        <w:t>of</w:t>
      </w:r>
      <w:r>
        <w:rPr>
          <w:spacing w:val="47"/>
          <w:w w:val="110"/>
        </w:rPr>
        <w:t xml:space="preserve"> </w:t>
      </w:r>
      <w:r>
        <w:rPr>
          <w:w w:val="110"/>
        </w:rPr>
        <w:t>many</w:t>
      </w:r>
      <w:r>
        <w:rPr>
          <w:spacing w:val="47"/>
          <w:w w:val="110"/>
        </w:rPr>
        <w:t xml:space="preserve"> </w:t>
      </w:r>
      <w:r>
        <w:rPr>
          <w:w w:val="110"/>
        </w:rPr>
        <w:t>chronic</w:t>
      </w:r>
      <w:r>
        <w:rPr>
          <w:spacing w:val="47"/>
          <w:w w:val="110"/>
        </w:rPr>
        <w:t xml:space="preserve"> </w:t>
      </w:r>
      <w:r>
        <w:rPr>
          <w:w w:val="110"/>
        </w:rPr>
        <w:t>inflammatory</w:t>
      </w:r>
    </w:p>
    <w:p w14:paraId="6417D750" w14:textId="77777777" w:rsidR="00F76AB2" w:rsidRDefault="00F76AB2">
      <w:pPr>
        <w:spacing w:line="415" w:lineRule="auto"/>
        <w:jc w:val="both"/>
        <w:sectPr w:rsidR="00F76AB2">
          <w:pgSz w:w="11910" w:h="16840"/>
          <w:pgMar w:top="1580" w:right="520" w:bottom="800" w:left="1680" w:header="1231" w:footer="615" w:gutter="0"/>
          <w:cols w:space="720"/>
        </w:sectPr>
      </w:pPr>
    </w:p>
    <w:p w14:paraId="01ABF4FB" w14:textId="77777777" w:rsidR="00F76AB2" w:rsidRDefault="00F76AB2">
      <w:pPr>
        <w:pStyle w:val="BodyText"/>
        <w:rPr>
          <w:sz w:val="20"/>
        </w:rPr>
      </w:pPr>
    </w:p>
    <w:p w14:paraId="3CE1E2C1" w14:textId="6513C908" w:rsidR="00F76AB2" w:rsidRDefault="00B2285E">
      <w:pPr>
        <w:pStyle w:val="BodyText"/>
        <w:spacing w:before="225" w:line="415" w:lineRule="auto"/>
        <w:ind w:left="377" w:right="821"/>
        <w:jc w:val="both"/>
      </w:pPr>
      <w:proofErr w:type="gramStart"/>
      <w:r>
        <w:rPr>
          <w:w w:val="110"/>
        </w:rPr>
        <w:t>diseases</w:t>
      </w:r>
      <w:proofErr w:type="gramEnd"/>
      <w:r>
        <w:rPr>
          <w:spacing w:val="-13"/>
          <w:w w:val="110"/>
        </w:rPr>
        <w:t xml:space="preserve"> </w:t>
      </w:r>
      <w:del w:id="234" w:author="Microsoft Office User" w:date="2018-12-20T22:20:00Z">
        <w:r w:rsidDel="00F20CDC">
          <w:rPr>
            <w:w w:val="110"/>
          </w:rPr>
          <w:delText>and</w:delText>
        </w:r>
        <w:r w:rsidDel="00F20CDC">
          <w:rPr>
            <w:spacing w:val="-12"/>
            <w:w w:val="110"/>
          </w:rPr>
          <w:delText xml:space="preserve"> </w:delText>
        </w:r>
        <w:r w:rsidDel="00F20CDC">
          <w:rPr>
            <w:w w:val="110"/>
          </w:rPr>
          <w:delText>TNF-</w:delText>
        </w:r>
        <w:r w:rsidDel="00F20CDC">
          <w:rPr>
            <w:i/>
            <w:w w:val="110"/>
          </w:rPr>
          <w:delText>α</w:delText>
        </w:r>
        <w:r w:rsidDel="00F20CDC">
          <w:rPr>
            <w:w w:val="110"/>
          </w:rPr>
          <w:delText>i</w:delText>
        </w:r>
        <w:r w:rsidDel="00F20CDC">
          <w:rPr>
            <w:spacing w:val="-12"/>
            <w:w w:val="110"/>
          </w:rPr>
          <w:delText xml:space="preserve"> </w:delText>
        </w:r>
        <w:r w:rsidDel="00F20CDC">
          <w:rPr>
            <w:w w:val="110"/>
          </w:rPr>
          <w:delText>are</w:delText>
        </w:r>
        <w:r w:rsidDel="00F20CDC">
          <w:rPr>
            <w:spacing w:val="-12"/>
            <w:w w:val="110"/>
          </w:rPr>
          <w:delText xml:space="preserve"> </w:delText>
        </w:r>
        <w:r w:rsidDel="00F20CDC">
          <w:rPr>
            <w:w w:val="110"/>
          </w:rPr>
          <w:delText>widely</w:delText>
        </w:r>
        <w:r w:rsidDel="00F20CDC">
          <w:rPr>
            <w:spacing w:val="-12"/>
            <w:w w:val="110"/>
          </w:rPr>
          <w:delText xml:space="preserve"> </w:delText>
        </w:r>
        <w:r w:rsidDel="00F20CDC">
          <w:rPr>
            <w:w w:val="110"/>
          </w:rPr>
          <w:delText>used</w:delText>
        </w:r>
        <w:r w:rsidDel="00F20CDC">
          <w:rPr>
            <w:spacing w:val="-13"/>
            <w:w w:val="110"/>
          </w:rPr>
          <w:delText xml:space="preserve"> </w:delText>
        </w:r>
        <w:r w:rsidDel="00F20CDC">
          <w:rPr>
            <w:w w:val="110"/>
          </w:rPr>
          <w:delText>for</w:delText>
        </w:r>
        <w:r w:rsidDel="00F20CDC">
          <w:rPr>
            <w:spacing w:val="-12"/>
            <w:w w:val="110"/>
          </w:rPr>
          <w:delText xml:space="preserve"> </w:delText>
        </w:r>
        <w:r w:rsidDel="00F20CDC">
          <w:rPr>
            <w:w w:val="110"/>
          </w:rPr>
          <w:delText>treatment</w:delText>
        </w:r>
        <w:r w:rsidDel="00F20CDC">
          <w:rPr>
            <w:spacing w:val="-12"/>
            <w:w w:val="110"/>
          </w:rPr>
          <w:delText xml:space="preserve"> </w:delText>
        </w:r>
        <w:r w:rsidDel="00F20CDC">
          <w:rPr>
            <w:w w:val="110"/>
          </w:rPr>
          <w:delText>of</w:delText>
        </w:r>
        <w:r w:rsidDel="00F20CDC">
          <w:rPr>
            <w:spacing w:val="-12"/>
            <w:w w:val="110"/>
          </w:rPr>
          <w:delText xml:space="preserve"> </w:delText>
        </w:r>
        <w:r w:rsidDel="00F20CDC">
          <w:rPr>
            <w:w w:val="110"/>
          </w:rPr>
          <w:delText>immune-mediated</w:delText>
        </w:r>
        <w:r w:rsidDel="00F20CDC">
          <w:rPr>
            <w:spacing w:val="-13"/>
            <w:w w:val="110"/>
          </w:rPr>
          <w:delText xml:space="preserve"> </w:delText>
        </w:r>
        <w:r w:rsidDel="00F20CDC">
          <w:rPr>
            <w:w w:val="110"/>
          </w:rPr>
          <w:delText>diseases</w:delText>
        </w:r>
      </w:del>
      <w:del w:id="235" w:author="Microsoft Office User" w:date="2018-12-20T22:19:00Z">
        <w:r w:rsidDel="00F20CDC">
          <w:rPr>
            <w:w w:val="110"/>
          </w:rPr>
          <w:delText xml:space="preserve">, as previously detailed </w:delText>
        </w:r>
      </w:del>
      <w:r>
        <w:rPr>
          <w:w w:val="110"/>
        </w:rPr>
        <w:t xml:space="preserve">(Liu et al. 2017). In </w:t>
      </w:r>
      <w:proofErr w:type="gramStart"/>
      <w:r>
        <w:rPr>
          <w:w w:val="110"/>
        </w:rPr>
        <w:t>psoriasis</w:t>
      </w:r>
      <w:proofErr w:type="gramEnd"/>
      <w:del w:id="236" w:author="Microsoft Office User" w:date="2018-12-20T22:19:00Z">
        <w:r w:rsidDel="00F20CDC">
          <w:rPr>
            <w:w w:val="110"/>
          </w:rPr>
          <w:delText xml:space="preserve">, for example, </w:delText>
        </w:r>
      </w:del>
      <w:ins w:id="237" w:author="Microsoft Office User" w:date="2018-12-20T22:19:00Z">
        <w:r w:rsidR="00F20CDC">
          <w:rPr>
            <w:w w:val="110"/>
          </w:rPr>
          <w:t xml:space="preserve"> </w:t>
        </w:r>
      </w:ins>
      <w:r>
        <w:rPr>
          <w:w w:val="110"/>
        </w:rPr>
        <w:t>elevated</w:t>
      </w:r>
      <w:r>
        <w:rPr>
          <w:spacing w:val="-26"/>
          <w:w w:val="110"/>
        </w:rPr>
        <w:t xml:space="preserve"> </w:t>
      </w:r>
      <w:r>
        <w:rPr>
          <w:w w:val="110"/>
        </w:rPr>
        <w:t>levels of</w:t>
      </w:r>
      <w:r>
        <w:rPr>
          <w:spacing w:val="-11"/>
          <w:w w:val="110"/>
        </w:rPr>
        <w:t xml:space="preserve"> </w:t>
      </w:r>
      <w:r>
        <w:rPr>
          <w:w w:val="110"/>
        </w:rPr>
        <w:t>NF-</w:t>
      </w:r>
      <w:proofErr w:type="spellStart"/>
      <w:r>
        <w:rPr>
          <w:i/>
          <w:w w:val="110"/>
        </w:rPr>
        <w:t>κ</w:t>
      </w:r>
      <w:r>
        <w:rPr>
          <w:w w:val="110"/>
        </w:rPr>
        <w:t>B</w:t>
      </w:r>
      <w:proofErr w:type="spellEnd"/>
      <w:r>
        <w:rPr>
          <w:spacing w:val="-11"/>
          <w:w w:val="110"/>
        </w:rPr>
        <w:t xml:space="preserve"> </w:t>
      </w:r>
      <w:r>
        <w:rPr>
          <w:w w:val="110"/>
        </w:rPr>
        <w:t>are</w:t>
      </w:r>
      <w:r>
        <w:rPr>
          <w:spacing w:val="-11"/>
          <w:w w:val="110"/>
        </w:rPr>
        <w:t xml:space="preserve"> </w:t>
      </w:r>
      <w:r>
        <w:rPr>
          <w:w w:val="110"/>
        </w:rPr>
        <w:t>present</w:t>
      </w:r>
      <w:r>
        <w:rPr>
          <w:spacing w:val="-11"/>
          <w:w w:val="110"/>
        </w:rPr>
        <w:t xml:space="preserve"> </w:t>
      </w:r>
      <w:r>
        <w:rPr>
          <w:w w:val="110"/>
        </w:rPr>
        <w:t>in</w:t>
      </w:r>
      <w:r>
        <w:rPr>
          <w:spacing w:val="-11"/>
          <w:w w:val="110"/>
        </w:rPr>
        <w:t xml:space="preserve"> </w:t>
      </w:r>
      <w:proofErr w:type="spellStart"/>
      <w:r>
        <w:rPr>
          <w:w w:val="110"/>
        </w:rPr>
        <w:t>lesional</w:t>
      </w:r>
      <w:proofErr w:type="spellEnd"/>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uninvolved</w:t>
      </w:r>
      <w:r>
        <w:rPr>
          <w:spacing w:val="-11"/>
          <w:w w:val="110"/>
        </w:rPr>
        <w:t xml:space="preserve"> </w:t>
      </w:r>
      <w:r>
        <w:rPr>
          <w:w w:val="110"/>
        </w:rPr>
        <w:t>and</w:t>
      </w:r>
      <w:r>
        <w:rPr>
          <w:spacing w:val="-11"/>
          <w:w w:val="110"/>
        </w:rPr>
        <w:t xml:space="preserve"> </w:t>
      </w:r>
      <w:r>
        <w:rPr>
          <w:w w:val="110"/>
        </w:rPr>
        <w:t>normal</w:t>
      </w:r>
      <w:r>
        <w:rPr>
          <w:spacing w:val="-10"/>
          <w:w w:val="110"/>
        </w:rPr>
        <w:t xml:space="preserve"> </w:t>
      </w:r>
      <w:r>
        <w:rPr>
          <w:w w:val="110"/>
        </w:rPr>
        <w:t>skin</w:t>
      </w:r>
      <w:r>
        <w:rPr>
          <w:spacing w:val="-11"/>
          <w:w w:val="110"/>
        </w:rPr>
        <w:t xml:space="preserve"> </w:t>
      </w:r>
      <w:r>
        <w:rPr>
          <w:w w:val="110"/>
        </w:rPr>
        <w:t>(</w:t>
      </w:r>
      <w:proofErr w:type="spellStart"/>
      <w:r>
        <w:rPr>
          <w:w w:val="110"/>
        </w:rPr>
        <w:t>Lizzul</w:t>
      </w:r>
      <w:proofErr w:type="spellEnd"/>
      <w:r>
        <w:rPr>
          <w:w w:val="110"/>
        </w:rPr>
        <w:t xml:space="preserve"> et al.</w:t>
      </w:r>
      <w:r>
        <w:rPr>
          <w:spacing w:val="-13"/>
          <w:w w:val="110"/>
        </w:rPr>
        <w:t xml:space="preserve"> </w:t>
      </w:r>
      <w:r>
        <w:rPr>
          <w:w w:val="110"/>
        </w:rPr>
        <w:t>2005).</w:t>
      </w:r>
    </w:p>
    <w:p w14:paraId="40C4C7FA" w14:textId="157543E9" w:rsidR="00F76AB2" w:rsidDel="00F20CDC" w:rsidRDefault="00B2285E">
      <w:pPr>
        <w:pStyle w:val="BodyText"/>
        <w:spacing w:before="3" w:line="415" w:lineRule="auto"/>
        <w:ind w:left="377" w:right="821" w:firstLine="566"/>
        <w:jc w:val="both"/>
        <w:rPr>
          <w:del w:id="238" w:author="Microsoft Office User" w:date="2018-12-20T22:22:00Z"/>
        </w:rPr>
      </w:pPr>
      <w:r>
        <w:rPr>
          <w:w w:val="110"/>
        </w:rPr>
        <w:t xml:space="preserve">Several psoriasis and </w:t>
      </w:r>
      <w:proofErr w:type="spellStart"/>
      <w:r>
        <w:rPr>
          <w:spacing w:val="-4"/>
          <w:w w:val="110"/>
        </w:rPr>
        <w:t>PsA</w:t>
      </w:r>
      <w:proofErr w:type="spellEnd"/>
      <w:r>
        <w:rPr>
          <w:spacing w:val="-4"/>
          <w:w w:val="110"/>
        </w:rPr>
        <w:t xml:space="preserve"> </w:t>
      </w:r>
      <w:r>
        <w:rPr>
          <w:spacing w:val="-8"/>
          <w:w w:val="110"/>
        </w:rPr>
        <w:t xml:space="preserve">GWAS </w:t>
      </w:r>
      <w:r>
        <w:rPr>
          <w:w w:val="110"/>
        </w:rPr>
        <w:t>loci have been mapped to gene members of</w:t>
      </w:r>
      <w:r>
        <w:rPr>
          <w:spacing w:val="-18"/>
          <w:w w:val="110"/>
        </w:rPr>
        <w:t xml:space="preserve"> </w:t>
      </w:r>
      <w:r>
        <w:rPr>
          <w:w w:val="110"/>
        </w:rPr>
        <w:t>the</w:t>
      </w:r>
      <w:r>
        <w:rPr>
          <w:spacing w:val="-18"/>
          <w:w w:val="110"/>
        </w:rPr>
        <w:t xml:space="preserve"> </w:t>
      </w:r>
      <w:r>
        <w:rPr>
          <w:w w:val="110"/>
        </w:rPr>
        <w:t>NF-</w:t>
      </w:r>
      <w:proofErr w:type="spellStart"/>
      <w:r>
        <w:rPr>
          <w:i/>
          <w:w w:val="110"/>
        </w:rPr>
        <w:t>κ</w:t>
      </w:r>
      <w:r>
        <w:rPr>
          <w:w w:val="110"/>
        </w:rPr>
        <w:t>B</w:t>
      </w:r>
      <w:proofErr w:type="spellEnd"/>
      <w:r>
        <w:rPr>
          <w:spacing w:val="-17"/>
          <w:w w:val="110"/>
        </w:rPr>
        <w:t xml:space="preserve"> </w:t>
      </w:r>
      <w:r>
        <w:rPr>
          <w:w w:val="110"/>
        </w:rPr>
        <w:t>and</w:t>
      </w:r>
      <w:r>
        <w:rPr>
          <w:spacing w:val="-18"/>
          <w:w w:val="110"/>
        </w:rPr>
        <w:t xml:space="preserve"> </w:t>
      </w:r>
      <w:r>
        <w:rPr>
          <w:w w:val="110"/>
        </w:rPr>
        <w:t>TNF</w:t>
      </w:r>
      <w:r>
        <w:rPr>
          <w:spacing w:val="-17"/>
          <w:w w:val="110"/>
        </w:rPr>
        <w:t xml:space="preserve"> </w:t>
      </w:r>
      <w:proofErr w:type="spellStart"/>
      <w:r>
        <w:rPr>
          <w:w w:val="110"/>
        </w:rPr>
        <w:t>signalling</w:t>
      </w:r>
      <w:proofErr w:type="spellEnd"/>
      <w:r>
        <w:rPr>
          <w:spacing w:val="-18"/>
          <w:w w:val="110"/>
        </w:rPr>
        <w:t xml:space="preserve"> </w:t>
      </w:r>
      <w:r>
        <w:rPr>
          <w:w w:val="110"/>
        </w:rPr>
        <w:t>pathways</w:t>
      </w:r>
      <w:r>
        <w:rPr>
          <w:spacing w:val="-17"/>
          <w:w w:val="110"/>
        </w:rPr>
        <w:t xml:space="preserve"> </w:t>
      </w:r>
      <w:r>
        <w:rPr>
          <w:w w:val="110"/>
        </w:rPr>
        <w:t>including</w:t>
      </w:r>
      <w:r>
        <w:rPr>
          <w:spacing w:val="-18"/>
          <w:w w:val="110"/>
        </w:rPr>
        <w:t xml:space="preserve"> </w:t>
      </w:r>
      <w:r>
        <w:rPr>
          <w:i/>
          <w:w w:val="110"/>
        </w:rPr>
        <w:t>TNIP1</w:t>
      </w:r>
      <w:r>
        <w:rPr>
          <w:w w:val="110"/>
        </w:rPr>
        <w:t>,</w:t>
      </w:r>
      <w:r>
        <w:rPr>
          <w:spacing w:val="-17"/>
          <w:w w:val="110"/>
        </w:rPr>
        <w:t xml:space="preserve"> </w:t>
      </w:r>
      <w:r>
        <w:rPr>
          <w:i/>
          <w:spacing w:val="-3"/>
          <w:w w:val="110"/>
        </w:rPr>
        <w:t>TNFAIP3</w:t>
      </w:r>
      <w:r>
        <w:rPr>
          <w:spacing w:val="-3"/>
          <w:w w:val="110"/>
        </w:rPr>
        <w:t>,</w:t>
      </w:r>
      <w:r>
        <w:rPr>
          <w:spacing w:val="-18"/>
          <w:w w:val="110"/>
        </w:rPr>
        <w:t xml:space="preserve"> </w:t>
      </w:r>
      <w:r>
        <w:rPr>
          <w:i/>
          <w:w w:val="110"/>
        </w:rPr>
        <w:t>NFKBIA</w:t>
      </w:r>
      <w:r>
        <w:rPr>
          <w:w w:val="110"/>
        </w:rPr>
        <w:t xml:space="preserve">, </w:t>
      </w:r>
      <w:r>
        <w:rPr>
          <w:i/>
          <w:w w:val="110"/>
        </w:rPr>
        <w:t>REL</w:t>
      </w:r>
      <w:r>
        <w:rPr>
          <w:w w:val="110"/>
        </w:rPr>
        <w:t xml:space="preserve">, </w:t>
      </w:r>
      <w:r>
        <w:rPr>
          <w:i/>
          <w:w w:val="110"/>
        </w:rPr>
        <w:t>TRAF3IP2</w:t>
      </w:r>
      <w:ins w:id="239" w:author="Microsoft Office User" w:date="2018-12-20T22:23:00Z">
        <w:r w:rsidR="008559CA">
          <w:rPr>
            <w:i/>
            <w:w w:val="110"/>
          </w:rPr>
          <w:t>, CHUK</w:t>
        </w:r>
        <w:r w:rsidR="008559CA">
          <w:rPr>
            <w:w w:val="110"/>
          </w:rPr>
          <w:t xml:space="preserve">, </w:t>
        </w:r>
        <w:r w:rsidR="008559CA">
          <w:rPr>
            <w:i/>
            <w:w w:val="110"/>
          </w:rPr>
          <w:t xml:space="preserve">IKBKE </w:t>
        </w:r>
        <w:r w:rsidR="008559CA">
          <w:rPr>
            <w:w w:val="110"/>
          </w:rPr>
          <w:t xml:space="preserve">and </w:t>
        </w:r>
        <w:r w:rsidR="008559CA">
          <w:rPr>
            <w:i/>
            <w:spacing w:val="-5"/>
            <w:w w:val="110"/>
          </w:rPr>
          <w:t>FASLG</w:t>
        </w:r>
        <w:r w:rsidR="008559CA">
          <w:rPr>
            <w:w w:val="110"/>
          </w:rPr>
          <w:t xml:space="preserve"> </w:t>
        </w:r>
      </w:ins>
      <w:r>
        <w:rPr>
          <w:w w:val="110"/>
        </w:rPr>
        <w:t>(H“”–u˝</w:t>
      </w:r>
      <w:r>
        <w:rPr>
          <w:rFonts w:ascii="Arial" w:hAnsi="Arial"/>
          <w:w w:val="110"/>
        </w:rPr>
        <w:t>ff</w:t>
      </w:r>
      <w:r>
        <w:rPr>
          <w:w w:val="110"/>
        </w:rPr>
        <w:t xml:space="preserve">meier2010; Nair et al. 2008; </w:t>
      </w:r>
      <w:proofErr w:type="spellStart"/>
      <w:r>
        <w:rPr>
          <w:w w:val="110"/>
        </w:rPr>
        <w:t>Ellinghaus</w:t>
      </w:r>
      <w:proofErr w:type="spellEnd"/>
      <w:r>
        <w:rPr>
          <w:w w:val="110"/>
        </w:rPr>
        <w:t xml:space="preserve"> et al. </w:t>
      </w:r>
      <w:r>
        <w:rPr>
          <w:spacing w:val="-3"/>
          <w:w w:val="110"/>
        </w:rPr>
        <w:t xml:space="preserve">2010; </w:t>
      </w:r>
      <w:r>
        <w:rPr>
          <w:spacing w:val="-6"/>
          <w:w w:val="110"/>
        </w:rPr>
        <w:t xml:space="preserve">Wang </w:t>
      </w:r>
      <w:r>
        <w:rPr>
          <w:w w:val="110"/>
        </w:rPr>
        <w:t xml:space="preserve">et al. 2008; </w:t>
      </w:r>
      <w:proofErr w:type="spellStart"/>
      <w:r>
        <w:rPr>
          <w:w w:val="110"/>
        </w:rPr>
        <w:t>Idel</w:t>
      </w:r>
      <w:proofErr w:type="spellEnd"/>
      <w:r>
        <w:rPr>
          <w:w w:val="110"/>
        </w:rPr>
        <w:t xml:space="preserve"> et al. 2003; Bowes et al. 2012)</w:t>
      </w:r>
      <w:ins w:id="240" w:author="Microsoft Office User" w:date="2018-12-20T22:24:00Z">
        <w:r w:rsidR="008559CA" w:rsidRPr="008559CA">
          <w:rPr>
            <w:spacing w:val="-4"/>
            <w:w w:val="110"/>
          </w:rPr>
          <w:t xml:space="preserve"> </w:t>
        </w:r>
        <w:r w:rsidR="008559CA">
          <w:rPr>
            <w:spacing w:val="-4"/>
            <w:w w:val="110"/>
          </w:rPr>
          <w:t>(</w:t>
        </w:r>
        <w:proofErr w:type="spellStart"/>
        <w:r w:rsidR="008559CA">
          <w:rPr>
            <w:spacing w:val="-4"/>
            <w:w w:val="110"/>
          </w:rPr>
          <w:t>Tsoi</w:t>
        </w:r>
        <w:proofErr w:type="spellEnd"/>
        <w:r w:rsidR="008559CA">
          <w:rPr>
            <w:spacing w:val="-6"/>
            <w:w w:val="110"/>
          </w:rPr>
          <w:t xml:space="preserve"> </w:t>
        </w:r>
        <w:r w:rsidR="008559CA">
          <w:rPr>
            <w:w w:val="110"/>
          </w:rPr>
          <w:t>et</w:t>
        </w:r>
        <w:r w:rsidR="008559CA">
          <w:rPr>
            <w:spacing w:val="-6"/>
            <w:w w:val="110"/>
          </w:rPr>
          <w:t xml:space="preserve"> </w:t>
        </w:r>
        <w:r w:rsidR="008559CA">
          <w:rPr>
            <w:w w:val="110"/>
          </w:rPr>
          <w:t>al.</w:t>
        </w:r>
        <w:r w:rsidR="008559CA">
          <w:rPr>
            <w:spacing w:val="-7"/>
            <w:w w:val="110"/>
          </w:rPr>
          <w:t xml:space="preserve"> </w:t>
        </w:r>
        <w:r w:rsidR="008559CA">
          <w:rPr>
            <w:w w:val="110"/>
          </w:rPr>
          <w:t>2017)</w:t>
        </w:r>
      </w:ins>
      <w:r>
        <w:rPr>
          <w:w w:val="110"/>
        </w:rPr>
        <w:t xml:space="preserve">. For example, a haplotype including missense mutations and </w:t>
      </w:r>
      <w:proofErr w:type="spellStart"/>
      <w:r>
        <w:rPr>
          <w:w w:val="110"/>
        </w:rPr>
        <w:t>intronic</w:t>
      </w:r>
      <w:proofErr w:type="spellEnd"/>
      <w:r>
        <w:rPr>
          <w:w w:val="110"/>
        </w:rPr>
        <w:t xml:space="preserve"> variants in </w:t>
      </w:r>
      <w:r>
        <w:rPr>
          <w:i/>
          <w:w w:val="110"/>
        </w:rPr>
        <w:t xml:space="preserve">TRAF3IP2 </w:t>
      </w:r>
      <w:r>
        <w:rPr>
          <w:w w:val="110"/>
        </w:rPr>
        <w:t xml:space="preserve">has </w:t>
      </w:r>
      <w:r>
        <w:rPr>
          <w:spacing w:val="-3"/>
          <w:w w:val="110"/>
        </w:rPr>
        <w:t xml:space="preserve">been </w:t>
      </w:r>
      <w:r>
        <w:rPr>
          <w:w w:val="110"/>
        </w:rPr>
        <w:t xml:space="preserve">reported to drive psoriasis and </w:t>
      </w:r>
      <w:proofErr w:type="spellStart"/>
      <w:r>
        <w:rPr>
          <w:spacing w:val="-4"/>
          <w:w w:val="110"/>
        </w:rPr>
        <w:t>PsA</w:t>
      </w:r>
      <w:proofErr w:type="spellEnd"/>
      <w:r>
        <w:rPr>
          <w:spacing w:val="-4"/>
          <w:w w:val="110"/>
        </w:rPr>
        <w:t xml:space="preserve"> </w:t>
      </w:r>
      <w:r>
        <w:rPr>
          <w:w w:val="110"/>
        </w:rPr>
        <w:t>association by reducing its a</w:t>
      </w:r>
      <w:r>
        <w:rPr>
          <w:rFonts w:ascii="Arial" w:hAnsi="Arial"/>
          <w:w w:val="110"/>
        </w:rPr>
        <w:t>ffi</w:t>
      </w:r>
      <w:r>
        <w:rPr>
          <w:w w:val="110"/>
        </w:rPr>
        <w:t>nity for TRAF interacting proteins and concomitantly altering NF-</w:t>
      </w:r>
      <w:proofErr w:type="spellStart"/>
      <w:r>
        <w:rPr>
          <w:i/>
          <w:w w:val="110"/>
        </w:rPr>
        <w:t>κ</w:t>
      </w:r>
      <w:r>
        <w:rPr>
          <w:w w:val="110"/>
        </w:rPr>
        <w:t>B</w:t>
      </w:r>
      <w:proofErr w:type="spellEnd"/>
      <w:r>
        <w:rPr>
          <w:w w:val="110"/>
        </w:rPr>
        <w:t xml:space="preserve"> activation and the </w:t>
      </w:r>
      <w:r>
        <w:rPr>
          <w:spacing w:val="-8"/>
          <w:w w:val="110"/>
        </w:rPr>
        <w:t xml:space="preserve">IL- </w:t>
      </w:r>
      <w:r>
        <w:rPr>
          <w:spacing w:val="-3"/>
          <w:w w:val="110"/>
        </w:rPr>
        <w:t>17/IL-</w:t>
      </w:r>
      <w:proofErr w:type="gramStart"/>
      <w:r>
        <w:rPr>
          <w:spacing w:val="-3"/>
          <w:w w:val="110"/>
        </w:rPr>
        <w:t xml:space="preserve">23  </w:t>
      </w:r>
      <w:r>
        <w:rPr>
          <w:w w:val="110"/>
        </w:rPr>
        <w:t>axis</w:t>
      </w:r>
      <w:proofErr w:type="gramEnd"/>
      <w:ins w:id="241" w:author="Microsoft Office User" w:date="2018-12-20T22:21:00Z">
        <w:r w:rsidR="00F20CDC">
          <w:rPr>
            <w:w w:val="110"/>
          </w:rPr>
          <w:t xml:space="preserve"> </w:t>
        </w:r>
      </w:ins>
      <w:r>
        <w:rPr>
          <w:w w:val="110"/>
        </w:rPr>
        <w:t>(H</w:t>
      </w:r>
      <w:del w:id="242" w:author="Microsoft Office User" w:date="2018-12-20T22:21:00Z">
        <w:r w:rsidDel="00F20CDC">
          <w:rPr>
            <w:w w:val="110"/>
          </w:rPr>
          <w:delText>“”–</w:delText>
        </w:r>
      </w:del>
      <w:r>
        <w:rPr>
          <w:w w:val="110"/>
        </w:rPr>
        <w:t>u</w:t>
      </w:r>
      <w:del w:id="243" w:author="Microsoft Office User" w:date="2018-12-20T22:21:00Z">
        <w:r w:rsidDel="00F20CDC">
          <w:rPr>
            <w:w w:val="110"/>
          </w:rPr>
          <w:delText>˝</w:delText>
        </w:r>
      </w:del>
      <w:r>
        <w:rPr>
          <w:rFonts w:ascii="Arial" w:hAnsi="Arial"/>
          <w:w w:val="110"/>
        </w:rPr>
        <w:t>ff</w:t>
      </w:r>
      <w:r>
        <w:rPr>
          <w:w w:val="110"/>
        </w:rPr>
        <w:t xml:space="preserve">meier2010;  </w:t>
      </w:r>
      <w:proofErr w:type="spellStart"/>
      <w:r>
        <w:rPr>
          <w:w w:val="110"/>
        </w:rPr>
        <w:t>Ellinghaus</w:t>
      </w:r>
      <w:proofErr w:type="spellEnd"/>
      <w:r>
        <w:rPr>
          <w:w w:val="110"/>
        </w:rPr>
        <w:t xml:space="preserve"> et al. 2010).</w:t>
      </w:r>
      <w:r>
        <w:rPr>
          <w:spacing w:val="66"/>
          <w:w w:val="110"/>
        </w:rPr>
        <w:t xml:space="preserve"> </w:t>
      </w:r>
      <w:del w:id="244" w:author="Microsoft Office User" w:date="2018-12-20T22:22:00Z">
        <w:r w:rsidDel="00F20CDC">
          <w:rPr>
            <w:w w:val="110"/>
          </w:rPr>
          <w:delText xml:space="preserve">SNP variants in </w:delText>
        </w:r>
        <w:r w:rsidDel="00F20CDC">
          <w:rPr>
            <w:spacing w:val="66"/>
            <w:w w:val="110"/>
          </w:rPr>
          <w:delText xml:space="preserve"> </w:delText>
        </w:r>
        <w:r w:rsidDel="00F20CDC">
          <w:rPr>
            <w:w w:val="110"/>
          </w:rPr>
          <w:delText>the</w:delText>
        </w:r>
        <w:r w:rsidDel="00F20CDC">
          <w:rPr>
            <w:spacing w:val="30"/>
            <w:w w:val="110"/>
          </w:rPr>
          <w:delText xml:space="preserve"> </w:delText>
        </w:r>
        <w:r w:rsidDel="00F20CDC">
          <w:rPr>
            <w:i/>
            <w:w w:val="110"/>
          </w:rPr>
          <w:delText>TRAF3IP2</w:delText>
        </w:r>
        <w:r w:rsidDel="00F20CDC">
          <w:rPr>
            <w:i/>
            <w:spacing w:val="31"/>
            <w:w w:val="110"/>
          </w:rPr>
          <w:delText xml:space="preserve"> </w:delText>
        </w:r>
        <w:r w:rsidDel="00F20CDC">
          <w:rPr>
            <w:w w:val="110"/>
          </w:rPr>
          <w:delText>locus</w:delText>
        </w:r>
        <w:r w:rsidDel="00F20CDC">
          <w:rPr>
            <w:spacing w:val="31"/>
            <w:w w:val="110"/>
          </w:rPr>
          <w:delText xml:space="preserve"> </w:delText>
        </w:r>
        <w:r w:rsidDel="00F20CDC">
          <w:rPr>
            <w:w w:val="110"/>
          </w:rPr>
          <w:delText>have</w:delText>
        </w:r>
        <w:r w:rsidDel="00F20CDC">
          <w:rPr>
            <w:spacing w:val="31"/>
            <w:w w:val="110"/>
          </w:rPr>
          <w:delText xml:space="preserve"> </w:delText>
        </w:r>
        <w:r w:rsidDel="00F20CDC">
          <w:rPr>
            <w:w w:val="110"/>
          </w:rPr>
          <w:delText>also</w:delText>
        </w:r>
        <w:r w:rsidDel="00F20CDC">
          <w:rPr>
            <w:spacing w:val="30"/>
            <w:w w:val="110"/>
          </w:rPr>
          <w:delText xml:space="preserve"> </w:delText>
        </w:r>
        <w:r w:rsidDel="00F20CDC">
          <w:rPr>
            <w:w w:val="110"/>
          </w:rPr>
          <w:delText>been</w:delText>
        </w:r>
        <w:r w:rsidDel="00F20CDC">
          <w:rPr>
            <w:spacing w:val="31"/>
            <w:w w:val="110"/>
          </w:rPr>
          <w:delText xml:space="preserve"> </w:delText>
        </w:r>
        <w:r w:rsidDel="00F20CDC">
          <w:rPr>
            <w:w w:val="110"/>
          </w:rPr>
          <w:delText>identified</w:delText>
        </w:r>
        <w:r w:rsidDel="00F20CDC">
          <w:rPr>
            <w:spacing w:val="31"/>
            <w:w w:val="110"/>
          </w:rPr>
          <w:delText xml:space="preserve"> </w:delText>
        </w:r>
        <w:r w:rsidDel="00F20CDC">
          <w:rPr>
            <w:w w:val="110"/>
          </w:rPr>
          <w:delText>in</w:delText>
        </w:r>
        <w:r w:rsidDel="00F20CDC">
          <w:rPr>
            <w:spacing w:val="31"/>
            <w:w w:val="110"/>
          </w:rPr>
          <w:delText xml:space="preserve"> </w:delText>
        </w:r>
        <w:r w:rsidDel="00F20CDC">
          <w:rPr>
            <w:w w:val="110"/>
          </w:rPr>
          <w:delText>CD</w:delText>
        </w:r>
        <w:r w:rsidDel="00F20CDC">
          <w:rPr>
            <w:spacing w:val="30"/>
            <w:w w:val="110"/>
          </w:rPr>
          <w:delText xml:space="preserve"> </w:delText>
        </w:r>
        <w:r w:rsidDel="00F20CDC">
          <w:rPr>
            <w:w w:val="110"/>
          </w:rPr>
          <w:delText>and</w:delText>
        </w:r>
        <w:r w:rsidDel="00F20CDC">
          <w:rPr>
            <w:spacing w:val="31"/>
            <w:w w:val="110"/>
          </w:rPr>
          <w:delText xml:space="preserve"> </w:delText>
        </w:r>
        <w:r w:rsidDel="00F20CDC">
          <w:rPr>
            <w:w w:val="110"/>
          </w:rPr>
          <w:delText>UC,</w:delText>
        </w:r>
        <w:r w:rsidDel="00F20CDC">
          <w:rPr>
            <w:spacing w:val="31"/>
            <w:w w:val="110"/>
          </w:rPr>
          <w:delText xml:space="preserve"> </w:delText>
        </w:r>
        <w:r w:rsidDel="00F20CDC">
          <w:rPr>
            <w:w w:val="110"/>
          </w:rPr>
          <w:delText>reinforcing</w:delText>
        </w:r>
        <w:r w:rsidDel="00F20CDC">
          <w:rPr>
            <w:spacing w:val="31"/>
            <w:w w:val="110"/>
          </w:rPr>
          <w:delText xml:space="preserve"> </w:delText>
        </w:r>
        <w:r w:rsidDel="00F20CDC">
          <w:rPr>
            <w:spacing w:val="-4"/>
            <w:w w:val="110"/>
          </w:rPr>
          <w:delText>the</w:delText>
        </w:r>
      </w:del>
    </w:p>
    <w:p w14:paraId="5838A5B3" w14:textId="590A9754" w:rsidR="00F76AB2" w:rsidDel="00F20CDC" w:rsidRDefault="00B2285E">
      <w:pPr>
        <w:pStyle w:val="BodyText"/>
        <w:spacing w:before="3" w:line="415" w:lineRule="auto"/>
        <w:ind w:left="377" w:right="821" w:firstLine="566"/>
        <w:jc w:val="both"/>
        <w:rPr>
          <w:del w:id="245" w:author="Microsoft Office User" w:date="2018-12-20T22:22:00Z"/>
          <w:rFonts w:ascii="Monaco"/>
        </w:rPr>
        <w:pPrChange w:id="246" w:author="Microsoft Office User" w:date="2018-12-20T22:22:00Z">
          <w:pPr>
            <w:pStyle w:val="BodyText"/>
            <w:spacing w:line="328" w:lineRule="exact"/>
            <w:ind w:left="377"/>
          </w:pPr>
        </w:pPrChange>
      </w:pPr>
      <w:del w:id="247" w:author="Microsoft Office User" w:date="2018-12-20T22:22:00Z">
        <w:r w:rsidDel="00F20CDC">
          <w:rPr>
            <w:w w:val="110"/>
          </w:rPr>
          <w:delText>relationship</w:delText>
        </w:r>
        <w:r w:rsidDel="00F20CDC">
          <w:rPr>
            <w:spacing w:val="34"/>
            <w:w w:val="110"/>
          </w:rPr>
          <w:delText xml:space="preserve"> </w:delText>
        </w:r>
        <w:r w:rsidDel="00F20CDC">
          <w:rPr>
            <w:w w:val="110"/>
          </w:rPr>
          <w:delText>between</w:delText>
        </w:r>
        <w:r w:rsidDel="00F20CDC">
          <w:rPr>
            <w:spacing w:val="34"/>
            <w:w w:val="110"/>
          </w:rPr>
          <w:delText xml:space="preserve"> </w:delText>
        </w:r>
        <w:r w:rsidDel="00F20CDC">
          <w:rPr>
            <w:w w:val="110"/>
          </w:rPr>
          <w:delText>these</w:delText>
        </w:r>
        <w:r w:rsidDel="00F20CDC">
          <w:rPr>
            <w:spacing w:val="35"/>
            <w:w w:val="110"/>
          </w:rPr>
          <w:delText xml:space="preserve"> </w:delText>
        </w:r>
        <w:r w:rsidDel="00F20CDC">
          <w:rPr>
            <w:w w:val="110"/>
          </w:rPr>
          <w:delText>two</w:delText>
        </w:r>
        <w:r w:rsidDel="00F20CDC">
          <w:rPr>
            <w:spacing w:val="35"/>
            <w:w w:val="110"/>
          </w:rPr>
          <w:delText xml:space="preserve"> </w:delText>
        </w:r>
        <w:r w:rsidDel="00F20CDC">
          <w:rPr>
            <w:w w:val="110"/>
          </w:rPr>
          <w:delText>pathways</w:delText>
        </w:r>
        <w:r w:rsidDel="00F20CDC">
          <w:rPr>
            <w:spacing w:val="34"/>
            <w:w w:val="110"/>
          </w:rPr>
          <w:delText xml:space="preserve"> </w:delText>
        </w:r>
        <w:r w:rsidDel="00F20CDC">
          <w:rPr>
            <w:w w:val="110"/>
          </w:rPr>
          <w:delText>and</w:delText>
        </w:r>
        <w:r w:rsidDel="00F20CDC">
          <w:rPr>
            <w:spacing w:val="34"/>
            <w:w w:val="110"/>
          </w:rPr>
          <w:delText xml:space="preserve"> </w:delText>
        </w:r>
        <w:r w:rsidDel="00F20CDC">
          <w:rPr>
            <w:w w:val="110"/>
          </w:rPr>
          <w:delText>chronic</w:delText>
        </w:r>
        <w:r w:rsidDel="00F20CDC">
          <w:rPr>
            <w:spacing w:val="35"/>
            <w:w w:val="110"/>
          </w:rPr>
          <w:delText xml:space="preserve"> </w:delText>
        </w:r>
        <w:r w:rsidDel="00F20CDC">
          <w:rPr>
            <w:w w:val="110"/>
          </w:rPr>
          <w:delText>inflammation</w:delText>
        </w:r>
        <w:r w:rsidDel="00F20CDC">
          <w:rPr>
            <w:spacing w:val="35"/>
            <w:w w:val="110"/>
          </w:rPr>
          <w:delText xml:space="preserve"> </w:delText>
        </w:r>
        <w:r w:rsidDel="00F20CDC">
          <w:rPr>
            <w:w w:val="110"/>
          </w:rPr>
          <w:delText>(</w:delText>
        </w:r>
        <w:r w:rsidDel="00F20CDC">
          <w:rPr>
            <w:rFonts w:ascii="Monaco"/>
            <w:w w:val="110"/>
          </w:rPr>
          <w:fldChar w:fldCharType="begin"/>
        </w:r>
        <w:r w:rsidDel="00F20CDC">
          <w:rPr>
            <w:rFonts w:ascii="Monaco"/>
            <w:w w:val="110"/>
          </w:rPr>
          <w:delInstrText xml:space="preserve"> HYPERLINK "https://www.immunobase.org/" \h </w:delInstrText>
        </w:r>
        <w:r w:rsidDel="00F20CDC">
          <w:rPr>
            <w:rFonts w:ascii="Monaco"/>
            <w:w w:val="110"/>
          </w:rPr>
          <w:fldChar w:fldCharType="separate"/>
        </w:r>
        <w:r w:rsidDel="00F20CDC">
          <w:rPr>
            <w:rFonts w:ascii="Monaco"/>
            <w:w w:val="110"/>
          </w:rPr>
          <w:delText>https:</w:delText>
        </w:r>
        <w:r w:rsidDel="00F20CDC">
          <w:rPr>
            <w:rFonts w:ascii="Monaco"/>
            <w:w w:val="110"/>
          </w:rPr>
          <w:fldChar w:fldCharType="end"/>
        </w:r>
      </w:del>
    </w:p>
    <w:p w14:paraId="1039A2BD" w14:textId="3139A5CE" w:rsidR="00F76AB2" w:rsidDel="00F20CDC" w:rsidRDefault="00B2285E">
      <w:pPr>
        <w:pStyle w:val="BodyText"/>
        <w:spacing w:before="3" w:line="415" w:lineRule="auto"/>
        <w:ind w:left="377" w:right="821" w:firstLine="566"/>
        <w:jc w:val="both"/>
        <w:rPr>
          <w:del w:id="248" w:author="Microsoft Office User" w:date="2018-12-20T22:22:00Z"/>
        </w:rPr>
        <w:pPrChange w:id="249" w:author="Microsoft Office User" w:date="2018-12-20T22:22:00Z">
          <w:pPr>
            <w:pStyle w:val="BodyText"/>
            <w:spacing w:before="63"/>
            <w:ind w:left="377"/>
          </w:pPr>
        </w:pPrChange>
      </w:pPr>
      <w:del w:id="250" w:author="Microsoft Office User" w:date="2018-12-20T22:22:00Z">
        <w:r w:rsidDel="00F20CDC">
          <w:rPr>
            <w:rFonts w:ascii="Monaco"/>
            <w:w w:val="105"/>
          </w:rPr>
          <w:fldChar w:fldCharType="begin"/>
        </w:r>
        <w:r w:rsidDel="00F20CDC">
          <w:rPr>
            <w:rFonts w:ascii="Monaco"/>
            <w:w w:val="105"/>
          </w:rPr>
          <w:delInstrText xml:space="preserve"> HYPERLINK "https://www.immunobase.org/" \h </w:delInstrText>
        </w:r>
        <w:r w:rsidDel="00F20CDC">
          <w:rPr>
            <w:rFonts w:ascii="Monaco"/>
            <w:w w:val="105"/>
          </w:rPr>
          <w:fldChar w:fldCharType="separate"/>
        </w:r>
        <w:r w:rsidDel="00F20CDC">
          <w:rPr>
            <w:rFonts w:ascii="Monaco"/>
            <w:w w:val="105"/>
          </w:rPr>
          <w:delText>//www.immunobase.org</w:delText>
        </w:r>
        <w:r w:rsidDel="00F20CDC">
          <w:rPr>
            <w:rFonts w:ascii="Monaco"/>
            <w:w w:val="105"/>
          </w:rPr>
          <w:fldChar w:fldCharType="end"/>
        </w:r>
        <w:r w:rsidDel="00F20CDC">
          <w:rPr>
            <w:w w:val="105"/>
          </w:rPr>
          <w:delText>).</w:delText>
        </w:r>
        <w:r w:rsidDel="00F20CDC">
          <w:rPr>
            <w:spacing w:val="-22"/>
            <w:w w:val="105"/>
          </w:rPr>
          <w:delText xml:space="preserve"> </w:delText>
        </w:r>
      </w:del>
      <w:r>
        <w:rPr>
          <w:w w:val="105"/>
        </w:rPr>
        <w:t>In</w:t>
      </w:r>
      <w:r>
        <w:rPr>
          <w:spacing w:val="-32"/>
          <w:w w:val="105"/>
        </w:rPr>
        <w:t xml:space="preserve"> </w:t>
      </w:r>
      <w:r>
        <w:rPr>
          <w:w w:val="105"/>
        </w:rPr>
        <w:t>addition,</w:t>
      </w:r>
      <w:r>
        <w:rPr>
          <w:spacing w:val="-32"/>
          <w:w w:val="105"/>
        </w:rPr>
        <w:t xml:space="preserve"> </w:t>
      </w:r>
      <w:r>
        <w:rPr>
          <w:w w:val="105"/>
        </w:rPr>
        <w:t>exome-sequencing</w:t>
      </w:r>
      <w:r>
        <w:rPr>
          <w:spacing w:val="-32"/>
          <w:w w:val="105"/>
        </w:rPr>
        <w:t xml:space="preserve"> </w:t>
      </w:r>
      <w:r>
        <w:rPr>
          <w:w w:val="105"/>
        </w:rPr>
        <w:t>studies</w:t>
      </w:r>
      <w:r>
        <w:rPr>
          <w:spacing w:val="-31"/>
          <w:w w:val="105"/>
        </w:rPr>
        <w:t xml:space="preserve"> </w:t>
      </w:r>
      <w:r>
        <w:rPr>
          <w:w w:val="105"/>
        </w:rPr>
        <w:t>have</w:t>
      </w:r>
      <w:r>
        <w:rPr>
          <w:spacing w:val="-32"/>
          <w:w w:val="105"/>
        </w:rPr>
        <w:t xml:space="preserve"> </w:t>
      </w:r>
      <w:r>
        <w:rPr>
          <w:w w:val="105"/>
        </w:rPr>
        <w:t>identified</w:t>
      </w:r>
      <w:ins w:id="251" w:author="Microsoft Office User" w:date="2018-12-20T22:22:00Z">
        <w:r w:rsidR="00F20CDC">
          <w:rPr>
            <w:w w:val="110"/>
          </w:rPr>
          <w:t xml:space="preserve"> </w:t>
        </w:r>
      </w:ins>
    </w:p>
    <w:p w14:paraId="0E24F6EB" w14:textId="5DF629A7" w:rsidR="00F76AB2" w:rsidDel="008559CA" w:rsidRDefault="00B2285E">
      <w:pPr>
        <w:pStyle w:val="BodyText"/>
        <w:spacing w:before="3" w:line="415" w:lineRule="auto"/>
        <w:ind w:left="377" w:right="821" w:firstLine="566"/>
        <w:jc w:val="both"/>
        <w:rPr>
          <w:del w:id="252" w:author="Microsoft Office User" w:date="2018-12-20T22:24:00Z"/>
        </w:rPr>
        <w:pPrChange w:id="253" w:author="Microsoft Office User" w:date="2018-12-20T22:22:00Z">
          <w:pPr>
            <w:pStyle w:val="BodyText"/>
            <w:spacing w:before="153" w:line="415" w:lineRule="auto"/>
            <w:ind w:left="377" w:right="821"/>
            <w:jc w:val="both"/>
          </w:pPr>
        </w:pPrChange>
      </w:pPr>
      <w:r>
        <w:rPr>
          <w:w w:val="110"/>
        </w:rPr>
        <w:t xml:space="preserve">variants with predicted influence on protein structure and function at </w:t>
      </w:r>
      <w:r>
        <w:rPr>
          <w:i/>
          <w:w w:val="110"/>
        </w:rPr>
        <w:t>TNFSF15</w:t>
      </w:r>
      <w:r>
        <w:rPr>
          <w:w w:val="110"/>
        </w:rPr>
        <w:t>, a</w:t>
      </w:r>
      <w:r>
        <w:rPr>
          <w:spacing w:val="-5"/>
          <w:w w:val="110"/>
        </w:rPr>
        <w:t xml:space="preserve"> </w:t>
      </w:r>
      <w:r>
        <w:rPr>
          <w:w w:val="110"/>
        </w:rPr>
        <w:t>TNF</w:t>
      </w:r>
      <w:r>
        <w:rPr>
          <w:spacing w:val="-4"/>
          <w:w w:val="110"/>
        </w:rPr>
        <w:t xml:space="preserve"> </w:t>
      </w:r>
      <w:r>
        <w:rPr>
          <w:w w:val="110"/>
        </w:rPr>
        <w:t>ligand</w:t>
      </w:r>
      <w:r>
        <w:rPr>
          <w:spacing w:val="-5"/>
          <w:w w:val="110"/>
        </w:rPr>
        <w:t xml:space="preserve"> </w:t>
      </w:r>
      <w:del w:id="254" w:author="Microsoft Office User" w:date="2018-12-20T22:23:00Z">
        <w:r w:rsidDel="008559CA">
          <w:rPr>
            <w:w w:val="110"/>
          </w:rPr>
          <w:delText>family</w:delText>
        </w:r>
        <w:r w:rsidDel="008559CA">
          <w:rPr>
            <w:spacing w:val="-4"/>
            <w:w w:val="110"/>
          </w:rPr>
          <w:delText xml:space="preserve"> </w:delText>
        </w:r>
        <w:r w:rsidDel="008559CA">
          <w:rPr>
            <w:w w:val="110"/>
          </w:rPr>
          <w:delText>protein</w:delText>
        </w:r>
        <w:r w:rsidDel="008559CA">
          <w:rPr>
            <w:spacing w:val="-5"/>
            <w:w w:val="110"/>
          </w:rPr>
          <w:delText xml:space="preserve"> </w:delText>
        </w:r>
        <w:r w:rsidDel="008559CA">
          <w:rPr>
            <w:w w:val="110"/>
          </w:rPr>
          <w:delText>induced</w:delText>
        </w:r>
        <w:r w:rsidDel="008559CA">
          <w:rPr>
            <w:spacing w:val="-4"/>
            <w:w w:val="110"/>
          </w:rPr>
          <w:delText xml:space="preserve"> </w:delText>
        </w:r>
        <w:r w:rsidDel="008559CA">
          <w:rPr>
            <w:w w:val="110"/>
          </w:rPr>
          <w:delText>by</w:delText>
        </w:r>
        <w:r w:rsidDel="008559CA">
          <w:rPr>
            <w:spacing w:val="-4"/>
            <w:w w:val="110"/>
          </w:rPr>
          <w:delText xml:space="preserve"> </w:delText>
        </w:r>
        <w:r w:rsidDel="008559CA">
          <w:rPr>
            <w:w w:val="110"/>
          </w:rPr>
          <w:delText>TNF-</w:delText>
        </w:r>
        <w:r w:rsidDel="008559CA">
          <w:rPr>
            <w:i/>
            <w:w w:val="110"/>
          </w:rPr>
          <w:delText>α</w:delText>
        </w:r>
        <w:r w:rsidDel="008559CA">
          <w:rPr>
            <w:w w:val="110"/>
          </w:rPr>
          <w:delText>,</w:delText>
        </w:r>
        <w:r w:rsidDel="008559CA">
          <w:rPr>
            <w:spacing w:val="-4"/>
            <w:w w:val="110"/>
          </w:rPr>
          <w:delText xml:space="preserve"> </w:delText>
        </w:r>
        <w:r w:rsidDel="008559CA">
          <w:rPr>
            <w:w w:val="110"/>
          </w:rPr>
          <w:delText>with</w:delText>
        </w:r>
        <w:r w:rsidDel="008559CA">
          <w:rPr>
            <w:spacing w:val="-4"/>
            <w:w w:val="110"/>
          </w:rPr>
          <w:delText xml:space="preserve"> </w:delText>
        </w:r>
        <w:r w:rsidDel="008559CA">
          <w:rPr>
            <w:w w:val="110"/>
          </w:rPr>
          <w:delText>a</w:delText>
        </w:r>
        <w:r w:rsidDel="008559CA">
          <w:rPr>
            <w:spacing w:val="-5"/>
            <w:w w:val="110"/>
          </w:rPr>
          <w:delText xml:space="preserve"> </w:delText>
        </w:r>
        <w:r w:rsidDel="008559CA">
          <w:rPr>
            <w:w w:val="110"/>
          </w:rPr>
          <w:delText>primary</w:delText>
        </w:r>
        <w:r w:rsidDel="008559CA">
          <w:rPr>
            <w:spacing w:val="-4"/>
            <w:w w:val="110"/>
          </w:rPr>
          <w:delText xml:space="preserve"> </w:delText>
        </w:r>
        <w:r w:rsidDel="008559CA">
          <w:rPr>
            <w:w w:val="110"/>
          </w:rPr>
          <w:delText>role</w:delText>
        </w:r>
        <w:r w:rsidDel="008559CA">
          <w:rPr>
            <w:spacing w:val="-4"/>
            <w:w w:val="110"/>
          </w:rPr>
          <w:delText xml:space="preserve"> </w:delText>
        </w:r>
        <w:r w:rsidDel="008559CA">
          <w:rPr>
            <w:w w:val="110"/>
          </w:rPr>
          <w:delText>in</w:delText>
        </w:r>
        <w:r w:rsidDel="008559CA">
          <w:rPr>
            <w:spacing w:val="-5"/>
            <w:w w:val="110"/>
          </w:rPr>
          <w:delText xml:space="preserve"> </w:delText>
        </w:r>
      </w:del>
      <w:r>
        <w:rPr>
          <w:spacing w:val="-3"/>
          <w:w w:val="110"/>
        </w:rPr>
        <w:t xml:space="preserve">regulating </w:t>
      </w:r>
      <w:r>
        <w:rPr>
          <w:w w:val="110"/>
        </w:rPr>
        <w:t>NF-</w:t>
      </w:r>
      <w:proofErr w:type="spellStart"/>
      <w:r>
        <w:rPr>
          <w:i/>
          <w:w w:val="110"/>
        </w:rPr>
        <w:t>κ</w:t>
      </w:r>
      <w:r>
        <w:rPr>
          <w:w w:val="110"/>
        </w:rPr>
        <w:t>B</w:t>
      </w:r>
      <w:proofErr w:type="spellEnd"/>
      <w:r>
        <w:rPr>
          <w:w w:val="110"/>
        </w:rPr>
        <w:t xml:space="preserve"> and MAP kinases activation in endothelial cells (</w:t>
      </w:r>
      <w:proofErr w:type="spellStart"/>
      <w:r>
        <w:rPr>
          <w:w w:val="110"/>
        </w:rPr>
        <w:t>Dand</w:t>
      </w:r>
      <w:proofErr w:type="spellEnd"/>
      <w:r>
        <w:rPr>
          <w:w w:val="110"/>
        </w:rPr>
        <w:t xml:space="preserve"> et al. 2017; </w:t>
      </w:r>
      <w:r>
        <w:rPr>
          <w:spacing w:val="-10"/>
          <w:w w:val="110"/>
        </w:rPr>
        <w:t xml:space="preserve">Wang </w:t>
      </w:r>
      <w:r>
        <w:rPr>
          <w:w w:val="110"/>
        </w:rPr>
        <w:t>et al.</w:t>
      </w:r>
      <w:r>
        <w:rPr>
          <w:spacing w:val="-13"/>
          <w:w w:val="110"/>
        </w:rPr>
        <w:t xml:space="preserve"> </w:t>
      </w:r>
      <w:r>
        <w:rPr>
          <w:w w:val="110"/>
        </w:rPr>
        <w:t>2014).</w:t>
      </w:r>
    </w:p>
    <w:p w14:paraId="3B214912" w14:textId="5B5606D5" w:rsidR="00F76AB2" w:rsidDel="008559CA" w:rsidRDefault="00B2285E">
      <w:pPr>
        <w:pStyle w:val="BodyText"/>
        <w:spacing w:before="3" w:line="415" w:lineRule="auto"/>
        <w:ind w:left="377" w:right="821" w:firstLine="566"/>
        <w:jc w:val="both"/>
        <w:rPr>
          <w:del w:id="255" w:author="Microsoft Office User" w:date="2018-12-20T22:24:00Z"/>
        </w:rPr>
      </w:pPr>
      <w:del w:id="256" w:author="Microsoft Office User" w:date="2018-12-20T22:24:00Z">
        <w:r w:rsidDel="008559CA">
          <w:rPr>
            <w:w w:val="110"/>
          </w:rPr>
          <w:delText xml:space="preserve">The psoriasis and </w:delText>
        </w:r>
        <w:r w:rsidDel="008559CA">
          <w:rPr>
            <w:spacing w:val="-4"/>
            <w:w w:val="110"/>
          </w:rPr>
          <w:delText xml:space="preserve">PsA </w:delText>
        </w:r>
        <w:r w:rsidDel="008559CA">
          <w:rPr>
            <w:spacing w:val="-8"/>
            <w:w w:val="110"/>
          </w:rPr>
          <w:delText xml:space="preserve">GWAS </w:delText>
        </w:r>
        <w:r w:rsidDel="008559CA">
          <w:rPr>
            <w:w w:val="110"/>
          </w:rPr>
          <w:delText xml:space="preserve">associations with other members of </w:delText>
        </w:r>
        <w:r w:rsidDel="008559CA">
          <w:rPr>
            <w:spacing w:val="-3"/>
            <w:w w:val="110"/>
          </w:rPr>
          <w:delText xml:space="preserve">these </w:delText>
        </w:r>
        <w:r w:rsidDel="008559CA">
          <w:rPr>
            <w:w w:val="110"/>
          </w:rPr>
          <w:delText>pathways, such as the NF-</w:delText>
        </w:r>
        <w:r w:rsidDel="008559CA">
          <w:rPr>
            <w:i/>
            <w:w w:val="110"/>
          </w:rPr>
          <w:delText>κ</w:delText>
        </w:r>
        <w:r w:rsidDel="008559CA">
          <w:rPr>
            <w:w w:val="110"/>
          </w:rPr>
          <w:delText xml:space="preserve">B inhibitor </w:delText>
        </w:r>
        <w:r w:rsidDel="008559CA">
          <w:rPr>
            <w:i/>
            <w:w w:val="110"/>
          </w:rPr>
          <w:delText xml:space="preserve">NFKBIA </w:delText>
        </w:r>
        <w:r w:rsidDel="008559CA">
          <w:rPr>
            <w:w w:val="110"/>
          </w:rPr>
          <w:delText>and the NF-</w:delText>
        </w:r>
        <w:r w:rsidDel="008559CA">
          <w:rPr>
            <w:i/>
            <w:w w:val="110"/>
          </w:rPr>
          <w:delText>κ</w:delText>
        </w:r>
        <w:r w:rsidDel="008559CA">
          <w:rPr>
            <w:w w:val="110"/>
          </w:rPr>
          <w:delText xml:space="preserve">B subunit </w:delText>
        </w:r>
        <w:r w:rsidDel="008559CA">
          <w:rPr>
            <w:i/>
            <w:w w:val="110"/>
          </w:rPr>
          <w:delText>REL</w:delText>
        </w:r>
        <w:r w:rsidDel="008559CA">
          <w:rPr>
            <w:w w:val="110"/>
          </w:rPr>
          <w:delText>,</w:delText>
        </w:r>
        <w:r w:rsidDel="008559CA">
          <w:rPr>
            <w:spacing w:val="66"/>
            <w:w w:val="110"/>
          </w:rPr>
          <w:delText xml:space="preserve"> </w:delText>
        </w:r>
        <w:r w:rsidDel="008559CA">
          <w:rPr>
            <w:w w:val="110"/>
          </w:rPr>
          <w:delText>are solely supported by proximity to nearby intergenic SNPs, with no direct experimental evidence for a role of these genetic variants in regulating the expression</w:delText>
        </w:r>
        <w:r w:rsidDel="008559CA">
          <w:rPr>
            <w:spacing w:val="-14"/>
            <w:w w:val="110"/>
          </w:rPr>
          <w:delText xml:space="preserve"> </w:delText>
        </w:r>
        <w:r w:rsidDel="008559CA">
          <w:rPr>
            <w:w w:val="110"/>
          </w:rPr>
          <w:delText>of</w:delText>
        </w:r>
        <w:r w:rsidDel="008559CA">
          <w:rPr>
            <w:spacing w:val="-13"/>
            <w:w w:val="110"/>
          </w:rPr>
          <w:delText xml:space="preserve"> </w:delText>
        </w:r>
        <w:r w:rsidDel="008559CA">
          <w:rPr>
            <w:w w:val="110"/>
          </w:rPr>
          <w:delText>either</w:delText>
        </w:r>
        <w:r w:rsidDel="008559CA">
          <w:rPr>
            <w:spacing w:val="-14"/>
            <w:w w:val="110"/>
          </w:rPr>
          <w:delText xml:space="preserve"> </w:delText>
        </w:r>
        <w:r w:rsidDel="008559CA">
          <w:rPr>
            <w:w w:val="110"/>
          </w:rPr>
          <w:delText>gene</w:delText>
        </w:r>
        <w:r w:rsidDel="008559CA">
          <w:rPr>
            <w:spacing w:val="-13"/>
            <w:w w:val="110"/>
          </w:rPr>
          <w:delText xml:space="preserve"> </w:delText>
        </w:r>
        <w:r w:rsidDel="008559CA">
          <w:rPr>
            <w:spacing w:val="-6"/>
            <w:w w:val="110"/>
          </w:rPr>
          <w:delText>(GWAS</w:delText>
        </w:r>
        <w:r w:rsidDel="008559CA">
          <w:rPr>
            <w:spacing w:val="-8"/>
            <w:w w:val="110"/>
          </w:rPr>
          <w:delText xml:space="preserve"> </w:delText>
        </w:r>
        <w:r w:rsidDel="008559CA">
          <w:rPr>
            <w:w w:val="110"/>
          </w:rPr>
          <w:delText>studies).</w:delText>
        </w:r>
        <w:r w:rsidDel="008559CA">
          <w:rPr>
            <w:spacing w:val="6"/>
            <w:w w:val="110"/>
          </w:rPr>
          <w:delText xml:space="preserve"> </w:delText>
        </w:r>
        <w:r w:rsidDel="008559CA">
          <w:rPr>
            <w:w w:val="110"/>
          </w:rPr>
          <w:delText>Moreover,</w:delText>
        </w:r>
        <w:r w:rsidDel="008559CA">
          <w:rPr>
            <w:spacing w:val="-11"/>
            <w:w w:val="110"/>
          </w:rPr>
          <w:delText xml:space="preserve"> </w:delText>
        </w:r>
        <w:r w:rsidDel="008559CA">
          <w:rPr>
            <w:w w:val="110"/>
          </w:rPr>
          <w:delText>the</w:delText>
        </w:r>
        <w:r w:rsidDel="008559CA">
          <w:rPr>
            <w:spacing w:val="-13"/>
            <w:w w:val="110"/>
          </w:rPr>
          <w:delText xml:space="preserve"> </w:delText>
        </w:r>
        <w:r w:rsidDel="008559CA">
          <w:rPr>
            <w:w w:val="110"/>
          </w:rPr>
          <w:delText>latest</w:delText>
        </w:r>
        <w:r w:rsidDel="008559CA">
          <w:rPr>
            <w:spacing w:val="-14"/>
            <w:w w:val="110"/>
          </w:rPr>
          <w:delText xml:space="preserve"> </w:delText>
        </w:r>
        <w:r w:rsidDel="008559CA">
          <w:rPr>
            <w:w w:val="110"/>
          </w:rPr>
          <w:delText>psoriasis</w:delText>
        </w:r>
        <w:r w:rsidDel="008559CA">
          <w:rPr>
            <w:spacing w:val="-13"/>
            <w:w w:val="110"/>
          </w:rPr>
          <w:delText xml:space="preserve"> </w:delText>
        </w:r>
        <w:r w:rsidDel="008559CA">
          <w:rPr>
            <w:w w:val="110"/>
          </w:rPr>
          <w:delText>and</w:delText>
        </w:r>
        <w:r w:rsidDel="008559CA">
          <w:rPr>
            <w:spacing w:val="-14"/>
            <w:w w:val="110"/>
          </w:rPr>
          <w:delText xml:space="preserve"> </w:delText>
        </w:r>
        <w:r w:rsidDel="008559CA">
          <w:rPr>
            <w:spacing w:val="-4"/>
            <w:w w:val="110"/>
          </w:rPr>
          <w:delText xml:space="preserve">PsA </w:delText>
        </w:r>
        <w:r w:rsidDel="008559CA">
          <w:rPr>
            <w:w w:val="110"/>
          </w:rPr>
          <w:delText>meta-analysis study revealed three additional associations with genes belonging to the NF-</w:delText>
        </w:r>
        <w:r w:rsidDel="008559CA">
          <w:rPr>
            <w:i/>
            <w:w w:val="110"/>
          </w:rPr>
          <w:delText>κ</w:delText>
        </w:r>
        <w:r w:rsidDel="008559CA">
          <w:rPr>
            <w:w w:val="110"/>
          </w:rPr>
          <w:delText>B pathway (</w:delText>
        </w:r>
        <w:r w:rsidDel="008559CA">
          <w:rPr>
            <w:i/>
            <w:w w:val="110"/>
          </w:rPr>
          <w:delText>CHUK</w:delText>
        </w:r>
        <w:r w:rsidDel="008559CA">
          <w:rPr>
            <w:w w:val="110"/>
          </w:rPr>
          <w:delText xml:space="preserve">, </w:delText>
        </w:r>
        <w:r w:rsidDel="008559CA">
          <w:rPr>
            <w:i/>
            <w:w w:val="110"/>
          </w:rPr>
          <w:delText xml:space="preserve">IKBKE </w:delText>
        </w:r>
        <w:r w:rsidDel="008559CA">
          <w:rPr>
            <w:w w:val="110"/>
          </w:rPr>
          <w:delText xml:space="preserve">and </w:delText>
        </w:r>
        <w:r w:rsidDel="008559CA">
          <w:rPr>
            <w:i/>
            <w:spacing w:val="-5"/>
            <w:w w:val="110"/>
          </w:rPr>
          <w:delText>FASLG</w:delText>
        </w:r>
        <w:r w:rsidDel="008559CA">
          <w:rPr>
            <w:spacing w:val="-5"/>
            <w:w w:val="110"/>
          </w:rPr>
          <w:delText xml:space="preserve">), </w:delText>
        </w:r>
        <w:r w:rsidDel="008559CA">
          <w:rPr>
            <w:w w:val="110"/>
          </w:rPr>
          <w:delText>further implicating NF-</w:delText>
        </w:r>
        <w:r w:rsidDel="008559CA">
          <w:rPr>
            <w:i/>
            <w:w w:val="110"/>
          </w:rPr>
          <w:delText>κ</w:delText>
        </w:r>
        <w:r w:rsidDel="008559CA">
          <w:rPr>
            <w:w w:val="110"/>
          </w:rPr>
          <w:delText>B activation</w:delText>
        </w:r>
        <w:r w:rsidDel="008559CA">
          <w:rPr>
            <w:spacing w:val="-7"/>
            <w:w w:val="110"/>
          </w:rPr>
          <w:delText xml:space="preserve"> </w:delText>
        </w:r>
        <w:r w:rsidDel="008559CA">
          <w:rPr>
            <w:w w:val="110"/>
          </w:rPr>
          <w:delText>in</w:delText>
        </w:r>
        <w:r w:rsidDel="008559CA">
          <w:rPr>
            <w:spacing w:val="-6"/>
            <w:w w:val="110"/>
          </w:rPr>
          <w:delText xml:space="preserve"> </w:delText>
        </w:r>
        <w:r w:rsidDel="008559CA">
          <w:rPr>
            <w:w w:val="110"/>
          </w:rPr>
          <w:delText>psoriasis</w:delText>
        </w:r>
        <w:r w:rsidDel="008559CA">
          <w:rPr>
            <w:spacing w:val="-6"/>
            <w:w w:val="110"/>
          </w:rPr>
          <w:delText xml:space="preserve"> </w:delText>
        </w:r>
        <w:r w:rsidDel="008559CA">
          <w:rPr>
            <w:w w:val="110"/>
          </w:rPr>
          <w:delText>and</w:delText>
        </w:r>
        <w:r w:rsidDel="008559CA">
          <w:rPr>
            <w:spacing w:val="-6"/>
            <w:w w:val="110"/>
          </w:rPr>
          <w:delText xml:space="preserve"> </w:delText>
        </w:r>
        <w:r w:rsidDel="008559CA">
          <w:rPr>
            <w:spacing w:val="-4"/>
            <w:w w:val="110"/>
          </w:rPr>
          <w:delText>PsA</w:delText>
        </w:r>
        <w:r w:rsidDel="008559CA">
          <w:rPr>
            <w:spacing w:val="-7"/>
            <w:w w:val="110"/>
          </w:rPr>
          <w:delText xml:space="preserve"> </w:delText>
        </w:r>
        <w:r w:rsidDel="008559CA">
          <w:rPr>
            <w:w w:val="110"/>
          </w:rPr>
          <w:delText>development</w:delText>
        </w:r>
        <w:r w:rsidDel="008559CA">
          <w:rPr>
            <w:spacing w:val="-6"/>
            <w:w w:val="110"/>
          </w:rPr>
          <w:delText xml:space="preserve"> </w:delText>
        </w:r>
        <w:r w:rsidDel="008559CA">
          <w:rPr>
            <w:spacing w:val="-4"/>
            <w:w w:val="110"/>
          </w:rPr>
          <w:delText>(Tsoi</w:delText>
        </w:r>
        <w:r w:rsidDel="008559CA">
          <w:rPr>
            <w:spacing w:val="-6"/>
            <w:w w:val="110"/>
          </w:rPr>
          <w:delText xml:space="preserve"> </w:delText>
        </w:r>
        <w:r w:rsidDel="008559CA">
          <w:rPr>
            <w:w w:val="110"/>
          </w:rPr>
          <w:delText>et</w:delText>
        </w:r>
        <w:r w:rsidDel="008559CA">
          <w:rPr>
            <w:spacing w:val="-6"/>
            <w:w w:val="110"/>
          </w:rPr>
          <w:delText xml:space="preserve"> </w:delText>
        </w:r>
        <w:r w:rsidDel="008559CA">
          <w:rPr>
            <w:w w:val="110"/>
          </w:rPr>
          <w:delText>al.</w:delText>
        </w:r>
        <w:r w:rsidDel="008559CA">
          <w:rPr>
            <w:spacing w:val="-7"/>
            <w:w w:val="110"/>
          </w:rPr>
          <w:delText xml:space="preserve"> </w:delText>
        </w:r>
        <w:r w:rsidDel="008559CA">
          <w:rPr>
            <w:w w:val="110"/>
          </w:rPr>
          <w:delText>2017).</w:delText>
        </w:r>
      </w:del>
    </w:p>
    <w:p w14:paraId="06FD1E1F" w14:textId="77777777" w:rsidR="00F76AB2" w:rsidRDefault="00F76AB2">
      <w:pPr>
        <w:pStyle w:val="BodyText"/>
        <w:spacing w:before="3" w:line="415" w:lineRule="auto"/>
        <w:ind w:left="377" w:right="821" w:firstLine="566"/>
        <w:jc w:val="both"/>
        <w:sectPr w:rsidR="00F76AB2">
          <w:pgSz w:w="11910" w:h="16840"/>
          <w:pgMar w:top="1580" w:right="520" w:bottom="800" w:left="1680" w:header="1231" w:footer="615" w:gutter="0"/>
          <w:cols w:space="720"/>
        </w:sectPr>
        <w:pPrChange w:id="257" w:author="Microsoft Office User" w:date="2018-12-20T22:24:00Z">
          <w:pPr>
            <w:spacing w:line="415" w:lineRule="auto"/>
            <w:jc w:val="both"/>
          </w:pPr>
        </w:pPrChange>
      </w:pPr>
    </w:p>
    <w:p w14:paraId="377931ED" w14:textId="77777777" w:rsidR="00F76AB2" w:rsidRDefault="00F76AB2">
      <w:pPr>
        <w:pStyle w:val="BodyText"/>
        <w:rPr>
          <w:sz w:val="20"/>
        </w:rPr>
      </w:pPr>
    </w:p>
    <w:p w14:paraId="3F7D2072" w14:textId="77777777" w:rsidR="00F76AB2" w:rsidRDefault="00F76AB2">
      <w:pPr>
        <w:pStyle w:val="BodyText"/>
        <w:spacing w:before="4"/>
        <w:rPr>
          <w:sz w:val="19"/>
        </w:rPr>
      </w:pPr>
    </w:p>
    <w:p w14:paraId="3E529CF7" w14:textId="77777777" w:rsidR="00F76AB2" w:rsidRDefault="00B2285E">
      <w:pPr>
        <w:pStyle w:val="BodyText"/>
        <w:spacing w:before="98"/>
        <w:ind w:left="377"/>
      </w:pPr>
      <w:r>
        <w:rPr>
          <w:w w:val="115"/>
        </w:rPr>
        <w:t>Type I IFN and innate host defense</w:t>
      </w:r>
    </w:p>
    <w:p w14:paraId="025C8A9F" w14:textId="6A21727D" w:rsidR="00F76AB2" w:rsidRDefault="00B2285E">
      <w:pPr>
        <w:pStyle w:val="BodyText"/>
        <w:spacing w:before="198" w:line="478" w:lineRule="exact"/>
        <w:ind w:left="377" w:right="821" w:firstLine="566"/>
        <w:jc w:val="both"/>
      </w:pPr>
      <w:r>
        <w:rPr>
          <w:w w:val="110"/>
        </w:rPr>
        <w:t xml:space="preserve">Members of the type-I IFN </w:t>
      </w:r>
      <w:proofErr w:type="spellStart"/>
      <w:r>
        <w:rPr>
          <w:w w:val="110"/>
        </w:rPr>
        <w:t>signalling</w:t>
      </w:r>
      <w:proofErr w:type="spellEnd"/>
      <w:r>
        <w:rPr>
          <w:w w:val="110"/>
        </w:rPr>
        <w:t xml:space="preserve"> pathway have also been associated</w:t>
      </w:r>
      <w:r>
        <w:rPr>
          <w:spacing w:val="-44"/>
          <w:w w:val="110"/>
        </w:rPr>
        <w:t xml:space="preserve"> </w:t>
      </w:r>
      <w:ins w:id="258" w:author="Microsoft Office User" w:date="2018-12-20T22:24:00Z">
        <w:r w:rsidR="008559CA">
          <w:rPr>
            <w:w w:val="110"/>
          </w:rPr>
          <w:t>with</w:t>
        </w:r>
      </w:ins>
      <w:del w:id="259" w:author="Microsoft Office User" w:date="2018-12-20T22:24:00Z">
        <w:r w:rsidDel="008559CA">
          <w:rPr>
            <w:w w:val="110"/>
          </w:rPr>
          <w:delText>to</w:delText>
        </w:r>
      </w:del>
      <w:r>
        <w:rPr>
          <w:w w:val="110"/>
        </w:rPr>
        <w:t xml:space="preserve"> psoriasis and </w:t>
      </w:r>
      <w:proofErr w:type="spellStart"/>
      <w:r>
        <w:rPr>
          <w:spacing w:val="-4"/>
          <w:w w:val="110"/>
        </w:rPr>
        <w:t>PsA</w:t>
      </w:r>
      <w:proofErr w:type="spellEnd"/>
      <w:r>
        <w:rPr>
          <w:spacing w:val="-4"/>
          <w:w w:val="110"/>
        </w:rPr>
        <w:t xml:space="preserve"> </w:t>
      </w:r>
      <w:del w:id="260" w:author="Microsoft Office User" w:date="2018-12-20T22:24:00Z">
        <w:r w:rsidDel="008559CA">
          <w:rPr>
            <w:w w:val="110"/>
          </w:rPr>
          <w:delText xml:space="preserve">by </w:delText>
        </w:r>
        <w:r w:rsidDel="008559CA">
          <w:rPr>
            <w:spacing w:val="-8"/>
            <w:w w:val="110"/>
          </w:rPr>
          <w:delText xml:space="preserve">GWAS </w:delText>
        </w:r>
        <w:r w:rsidDel="008559CA">
          <w:rPr>
            <w:w w:val="110"/>
          </w:rPr>
          <w:delText xml:space="preserve">studies, </w:delText>
        </w:r>
      </w:del>
      <w:r>
        <w:rPr>
          <w:w w:val="110"/>
        </w:rPr>
        <w:t xml:space="preserve">highlighting the role of </w:t>
      </w:r>
      <w:del w:id="261" w:author="Microsoft Office User" w:date="2018-12-20T22:24:00Z">
        <w:r w:rsidDel="008559CA">
          <w:rPr>
            <w:w w:val="110"/>
          </w:rPr>
          <w:delText xml:space="preserve">innate </w:delText>
        </w:r>
        <w:r w:rsidDel="008559CA">
          <w:rPr>
            <w:spacing w:val="-6"/>
            <w:w w:val="110"/>
          </w:rPr>
          <w:delText xml:space="preserve">immunity, </w:delText>
        </w:r>
        <w:r w:rsidDel="008559CA">
          <w:rPr>
            <w:w w:val="110"/>
          </w:rPr>
          <w:delText xml:space="preserve">particularly </w:delText>
        </w:r>
      </w:del>
      <w:r>
        <w:rPr>
          <w:w w:val="110"/>
        </w:rPr>
        <w:t>genes contributing to the host response to viruses and bacteria</w:t>
      </w:r>
      <w:del w:id="262" w:author="Microsoft Office User" w:date="2018-12-20T22:24:00Z">
        <w:r w:rsidDel="008559CA">
          <w:rPr>
            <w:w w:val="110"/>
          </w:rPr>
          <w:delText>,</w:delText>
        </w:r>
      </w:del>
      <w:r>
        <w:rPr>
          <w:w w:val="110"/>
        </w:rPr>
        <w:t xml:space="preserve"> in the disease </w:t>
      </w:r>
      <w:r>
        <w:rPr>
          <w:spacing w:val="-3"/>
          <w:w w:val="110"/>
        </w:rPr>
        <w:t xml:space="preserve">pathophysiology. </w:t>
      </w:r>
      <w:del w:id="263" w:author="Microsoft Office User" w:date="2018-12-20T22:25:00Z">
        <w:r w:rsidDel="008559CA">
          <w:rPr>
            <w:w w:val="110"/>
          </w:rPr>
          <w:delText xml:space="preserve">Mapping of several </w:delText>
        </w:r>
        <w:r w:rsidDel="008559CA">
          <w:rPr>
            <w:spacing w:val="-8"/>
            <w:w w:val="110"/>
          </w:rPr>
          <w:delText xml:space="preserve">GWAS </w:delText>
        </w:r>
        <w:r w:rsidDel="008559CA">
          <w:rPr>
            <w:w w:val="110"/>
          </w:rPr>
          <w:delText>loci to genes from the type-I IFN signalling pathway together with clinical and experimental data has reinforced</w:delText>
        </w:r>
        <w:r w:rsidDel="008559CA">
          <w:rPr>
            <w:spacing w:val="-10"/>
            <w:w w:val="110"/>
          </w:rPr>
          <w:delText xml:space="preserve"> </w:delText>
        </w:r>
        <w:r w:rsidDel="008559CA">
          <w:rPr>
            <w:w w:val="110"/>
          </w:rPr>
          <w:delText>the</w:delText>
        </w:r>
        <w:r w:rsidDel="008559CA">
          <w:rPr>
            <w:spacing w:val="-9"/>
            <w:w w:val="110"/>
          </w:rPr>
          <w:delText xml:space="preserve"> </w:delText>
        </w:r>
        <w:r w:rsidDel="008559CA">
          <w:rPr>
            <w:w w:val="110"/>
          </w:rPr>
          <w:delText>role</w:delText>
        </w:r>
        <w:r w:rsidDel="008559CA">
          <w:rPr>
            <w:spacing w:val="-10"/>
            <w:w w:val="110"/>
          </w:rPr>
          <w:delText xml:space="preserve"> </w:delText>
        </w:r>
        <w:r w:rsidDel="008559CA">
          <w:rPr>
            <w:w w:val="110"/>
          </w:rPr>
          <w:delText>of</w:delText>
        </w:r>
        <w:r w:rsidDel="008559CA">
          <w:rPr>
            <w:spacing w:val="-9"/>
            <w:w w:val="110"/>
          </w:rPr>
          <w:delText xml:space="preserve"> </w:delText>
        </w:r>
        <w:r w:rsidDel="008559CA">
          <w:rPr>
            <w:w w:val="110"/>
          </w:rPr>
          <w:delText>pathogen</w:delText>
        </w:r>
        <w:r w:rsidDel="008559CA">
          <w:rPr>
            <w:spacing w:val="-9"/>
            <w:w w:val="110"/>
          </w:rPr>
          <w:delText xml:space="preserve"> </w:delText>
        </w:r>
        <w:r w:rsidDel="008559CA">
          <w:rPr>
            <w:w w:val="110"/>
          </w:rPr>
          <w:delText>response</w:delText>
        </w:r>
        <w:r w:rsidDel="008559CA">
          <w:rPr>
            <w:spacing w:val="-9"/>
            <w:w w:val="110"/>
          </w:rPr>
          <w:delText xml:space="preserve"> </w:delText>
        </w:r>
        <w:r w:rsidDel="008559CA">
          <w:rPr>
            <w:w w:val="110"/>
          </w:rPr>
          <w:delText>in</w:delText>
        </w:r>
        <w:r w:rsidDel="008559CA">
          <w:rPr>
            <w:spacing w:val="-10"/>
            <w:w w:val="110"/>
          </w:rPr>
          <w:delText xml:space="preserve"> </w:delText>
        </w:r>
        <w:r w:rsidDel="008559CA">
          <w:rPr>
            <w:w w:val="110"/>
          </w:rPr>
          <w:delText>psoriasis</w:delText>
        </w:r>
        <w:r w:rsidDel="008559CA">
          <w:rPr>
            <w:spacing w:val="-9"/>
            <w:w w:val="110"/>
          </w:rPr>
          <w:delText xml:space="preserve"> </w:delText>
        </w:r>
        <w:r w:rsidDel="008559CA">
          <w:rPr>
            <w:w w:val="110"/>
          </w:rPr>
          <w:delText>and</w:delText>
        </w:r>
        <w:r w:rsidDel="008559CA">
          <w:rPr>
            <w:spacing w:val="-9"/>
            <w:w w:val="110"/>
          </w:rPr>
          <w:delText xml:space="preserve"> </w:delText>
        </w:r>
        <w:r w:rsidDel="008559CA">
          <w:rPr>
            <w:spacing w:val="-4"/>
            <w:w w:val="110"/>
          </w:rPr>
          <w:delText>PsA</w:delText>
        </w:r>
        <w:r w:rsidDel="008559CA">
          <w:rPr>
            <w:spacing w:val="-9"/>
            <w:w w:val="110"/>
          </w:rPr>
          <w:delText xml:space="preserve"> </w:delText>
        </w:r>
        <w:r w:rsidDel="008559CA">
          <w:rPr>
            <w:w w:val="110"/>
          </w:rPr>
          <w:delText>(Nestle</w:delText>
        </w:r>
        <w:r w:rsidDel="008559CA">
          <w:rPr>
            <w:spacing w:val="-10"/>
            <w:w w:val="110"/>
          </w:rPr>
          <w:delText xml:space="preserve"> </w:delText>
        </w:r>
        <w:r w:rsidDel="008559CA">
          <w:rPr>
            <w:w w:val="110"/>
          </w:rPr>
          <w:delText>et</w:delText>
        </w:r>
        <w:r w:rsidDel="008559CA">
          <w:rPr>
            <w:spacing w:val="-10"/>
            <w:w w:val="110"/>
          </w:rPr>
          <w:delText xml:space="preserve"> </w:delText>
        </w:r>
        <w:r w:rsidDel="008559CA">
          <w:rPr>
            <w:w w:val="110"/>
          </w:rPr>
          <w:delText>al.</w:delText>
        </w:r>
        <w:r w:rsidDel="008559CA">
          <w:rPr>
            <w:spacing w:val="-9"/>
            <w:w w:val="110"/>
          </w:rPr>
          <w:delText xml:space="preserve"> </w:delText>
        </w:r>
        <w:r w:rsidDel="008559CA">
          <w:rPr>
            <w:w w:val="110"/>
          </w:rPr>
          <w:delText xml:space="preserve">2005). </w:delText>
        </w:r>
        <w:r w:rsidDel="008559CA">
          <w:rPr>
            <w:spacing w:val="-8"/>
            <w:w w:val="110"/>
          </w:rPr>
          <w:delText>GWAS</w:delText>
        </w:r>
        <w:r w:rsidDel="008559CA">
          <w:rPr>
            <w:spacing w:val="-11"/>
            <w:w w:val="110"/>
          </w:rPr>
          <w:delText xml:space="preserve"> </w:delText>
        </w:r>
        <w:r w:rsidDel="008559CA">
          <w:rPr>
            <w:w w:val="110"/>
          </w:rPr>
          <w:delText>a</w:delText>
        </w:r>
      </w:del>
      <w:ins w:id="264" w:author="Microsoft Office User" w:date="2018-12-20T22:25:00Z">
        <w:r w:rsidR="008559CA">
          <w:rPr>
            <w:w w:val="110"/>
          </w:rPr>
          <w:t>A</w:t>
        </w:r>
      </w:ins>
      <w:r>
        <w:rPr>
          <w:w w:val="110"/>
        </w:rPr>
        <w:t>ssociations</w:t>
      </w:r>
      <w:r>
        <w:rPr>
          <w:spacing w:val="-10"/>
          <w:w w:val="110"/>
        </w:rPr>
        <w:t xml:space="preserve"> </w:t>
      </w:r>
      <w:del w:id="265" w:author="Microsoft Office User" w:date="2018-12-20T22:25:00Z">
        <w:r w:rsidDel="008559CA">
          <w:rPr>
            <w:w w:val="110"/>
          </w:rPr>
          <w:delText>involved</w:delText>
        </w:r>
        <w:r w:rsidDel="008559CA">
          <w:rPr>
            <w:spacing w:val="-10"/>
            <w:w w:val="110"/>
          </w:rPr>
          <w:delText xml:space="preserve"> </w:delText>
        </w:r>
        <w:r w:rsidDel="008559CA">
          <w:rPr>
            <w:w w:val="110"/>
          </w:rPr>
          <w:delText>in</w:delText>
        </w:r>
        <w:r w:rsidDel="008559CA">
          <w:rPr>
            <w:spacing w:val="-10"/>
            <w:w w:val="110"/>
          </w:rPr>
          <w:delText xml:space="preserve"> </w:delText>
        </w:r>
        <w:r w:rsidDel="008559CA">
          <w:rPr>
            <w:w w:val="110"/>
          </w:rPr>
          <w:delText>this</w:delText>
        </w:r>
        <w:r w:rsidDel="008559CA">
          <w:rPr>
            <w:spacing w:val="-10"/>
            <w:w w:val="110"/>
          </w:rPr>
          <w:delText xml:space="preserve"> </w:delText>
        </w:r>
        <w:r w:rsidDel="008559CA">
          <w:rPr>
            <w:w w:val="110"/>
          </w:rPr>
          <w:delText>IFN</w:delText>
        </w:r>
        <w:r w:rsidDel="008559CA">
          <w:rPr>
            <w:spacing w:val="-10"/>
            <w:w w:val="110"/>
          </w:rPr>
          <w:delText xml:space="preserve"> </w:delText>
        </w:r>
        <w:r w:rsidDel="008559CA">
          <w:rPr>
            <w:w w:val="110"/>
          </w:rPr>
          <w:delText>response</w:delText>
        </w:r>
        <w:r w:rsidDel="008559CA">
          <w:rPr>
            <w:spacing w:val="-10"/>
            <w:w w:val="110"/>
          </w:rPr>
          <w:delText xml:space="preserve"> </w:delText>
        </w:r>
      </w:del>
      <w:r>
        <w:rPr>
          <w:w w:val="110"/>
        </w:rPr>
        <w:t>include</w:t>
      </w:r>
      <w:r>
        <w:rPr>
          <w:spacing w:val="-10"/>
          <w:w w:val="110"/>
        </w:rPr>
        <w:t xml:space="preserve"> </w:t>
      </w:r>
      <w:r>
        <w:rPr>
          <w:i/>
          <w:w w:val="110"/>
        </w:rPr>
        <w:t>IL28RA</w:t>
      </w:r>
      <w:r>
        <w:rPr>
          <w:w w:val="110"/>
        </w:rPr>
        <w:t>,</w:t>
      </w:r>
      <w:r>
        <w:rPr>
          <w:spacing w:val="-10"/>
          <w:w w:val="110"/>
        </w:rPr>
        <w:t xml:space="preserve"> </w:t>
      </w:r>
      <w:r>
        <w:rPr>
          <w:i/>
          <w:w w:val="110"/>
        </w:rPr>
        <w:t>IFIH1</w:t>
      </w:r>
      <w:r>
        <w:rPr>
          <w:w w:val="110"/>
        </w:rPr>
        <w:t>,</w:t>
      </w:r>
      <w:r>
        <w:rPr>
          <w:spacing w:val="-9"/>
          <w:w w:val="110"/>
        </w:rPr>
        <w:t xml:space="preserve"> </w:t>
      </w:r>
      <w:r>
        <w:rPr>
          <w:i/>
          <w:w w:val="110"/>
        </w:rPr>
        <w:t>TYK2</w:t>
      </w:r>
      <w:r>
        <w:rPr>
          <w:w w:val="110"/>
        </w:rPr>
        <w:t xml:space="preserve">, </w:t>
      </w:r>
      <w:r>
        <w:rPr>
          <w:i/>
          <w:w w:val="110"/>
        </w:rPr>
        <w:t>RNF114</w:t>
      </w:r>
      <w:r>
        <w:rPr>
          <w:w w:val="110"/>
        </w:rPr>
        <w:t xml:space="preserve">, </w:t>
      </w:r>
      <w:r>
        <w:rPr>
          <w:i/>
          <w:w w:val="110"/>
        </w:rPr>
        <w:t xml:space="preserve">ELMO1 </w:t>
      </w:r>
      <w:r>
        <w:rPr>
          <w:w w:val="110"/>
        </w:rPr>
        <w:t xml:space="preserve">and </w:t>
      </w:r>
      <w:r>
        <w:rPr>
          <w:i/>
          <w:spacing w:val="-4"/>
          <w:w w:val="110"/>
        </w:rPr>
        <w:t>DDX58</w:t>
      </w:r>
      <w:proofErr w:type="gramStart"/>
      <w:r>
        <w:rPr>
          <w:spacing w:val="-4"/>
          <w:w w:val="110"/>
        </w:rPr>
        <w:t xml:space="preserve">,  </w:t>
      </w:r>
      <w:r>
        <w:rPr>
          <w:w w:val="110"/>
        </w:rPr>
        <w:t>some</w:t>
      </w:r>
      <w:proofErr w:type="gramEnd"/>
      <w:r>
        <w:rPr>
          <w:w w:val="110"/>
        </w:rPr>
        <w:t xml:space="preserve"> of which have been previously reported</w:t>
      </w:r>
      <w:r>
        <w:rPr>
          <w:spacing w:val="66"/>
          <w:w w:val="110"/>
        </w:rPr>
        <w:t xml:space="preserve"> </w:t>
      </w:r>
      <w:r>
        <w:rPr>
          <w:w w:val="110"/>
        </w:rPr>
        <w:t xml:space="preserve">as susceptibility loci for other immune-mediated diseases (1.3). </w:t>
      </w:r>
      <w:del w:id="266" w:author="Microsoft Office User" w:date="2018-12-20T22:26:00Z">
        <w:r w:rsidDel="008559CA">
          <w:rPr>
            <w:w w:val="110"/>
          </w:rPr>
          <w:delText xml:space="preserve">For instance, </w:delText>
        </w:r>
        <w:r w:rsidDel="008559CA">
          <w:rPr>
            <w:spacing w:val="-4"/>
            <w:w w:val="110"/>
          </w:rPr>
          <w:delText xml:space="preserve">GWAS-lead </w:delText>
        </w:r>
        <w:r w:rsidDel="008559CA">
          <w:rPr>
            <w:spacing w:val="-3"/>
            <w:w w:val="110"/>
          </w:rPr>
          <w:delText xml:space="preserve">SNPs </w:delText>
        </w:r>
        <w:r w:rsidDel="008559CA">
          <w:rPr>
            <w:w w:val="110"/>
          </w:rPr>
          <w:delText xml:space="preserve">causing missense mutations in </w:delText>
        </w:r>
        <w:r w:rsidDel="008559CA">
          <w:rPr>
            <w:i/>
            <w:w w:val="110"/>
          </w:rPr>
          <w:delText xml:space="preserve">TYK2 </w:delText>
        </w:r>
        <w:r w:rsidDel="008559CA">
          <w:rPr>
            <w:w w:val="110"/>
          </w:rPr>
          <w:delText xml:space="preserve">have been identified </w:delText>
        </w:r>
        <w:r w:rsidDel="008559CA">
          <w:rPr>
            <w:spacing w:val="-6"/>
            <w:w w:val="110"/>
          </w:rPr>
          <w:delText xml:space="preserve">in </w:delText>
        </w:r>
        <w:r w:rsidDel="008559CA">
          <w:rPr>
            <w:w w:val="110"/>
          </w:rPr>
          <w:delText xml:space="preserve">CD, IBD, T1D, RA and MS, in addition to psoriasis and </w:delText>
        </w:r>
        <w:r w:rsidDel="008559CA">
          <w:rPr>
            <w:spacing w:val="-4"/>
            <w:w w:val="110"/>
          </w:rPr>
          <w:delText xml:space="preserve">PsA </w:delText>
        </w:r>
        <w:r w:rsidDel="008559CA">
          <w:rPr>
            <w:w w:val="110"/>
          </w:rPr>
          <w:delText>(</w:delText>
        </w:r>
        <w:r w:rsidDel="008559CA">
          <w:rPr>
            <w:rFonts w:ascii="Monaco"/>
            <w:w w:val="110"/>
          </w:rPr>
          <w:fldChar w:fldCharType="begin"/>
        </w:r>
        <w:r w:rsidDel="008559CA">
          <w:rPr>
            <w:rFonts w:ascii="Monaco"/>
            <w:w w:val="110"/>
          </w:rPr>
          <w:delInstrText xml:space="preserve"> HYPERLINK "https://www.immunobase.org/" \h </w:delInstrText>
        </w:r>
        <w:r w:rsidDel="008559CA">
          <w:rPr>
            <w:rFonts w:ascii="Monaco"/>
            <w:w w:val="110"/>
          </w:rPr>
          <w:fldChar w:fldCharType="separate"/>
        </w:r>
        <w:r w:rsidDel="008559CA">
          <w:rPr>
            <w:rFonts w:ascii="Monaco"/>
            <w:w w:val="110"/>
          </w:rPr>
          <w:delText>https://www.</w:delText>
        </w:r>
        <w:r w:rsidDel="008559CA">
          <w:rPr>
            <w:rFonts w:ascii="Monaco"/>
            <w:w w:val="110"/>
          </w:rPr>
          <w:fldChar w:fldCharType="end"/>
        </w:r>
        <w:r w:rsidDel="008559CA">
          <w:rPr>
            <w:rFonts w:ascii="Monaco"/>
            <w:w w:val="110"/>
          </w:rPr>
          <w:delText xml:space="preserve"> </w:delText>
        </w:r>
        <w:r w:rsidDel="008559CA">
          <w:rPr>
            <w:rFonts w:ascii="Monaco"/>
            <w:w w:val="110"/>
          </w:rPr>
          <w:fldChar w:fldCharType="begin"/>
        </w:r>
        <w:r w:rsidDel="008559CA">
          <w:rPr>
            <w:rFonts w:ascii="Monaco"/>
            <w:w w:val="110"/>
          </w:rPr>
          <w:delInstrText xml:space="preserve"> HYPERLINK "https://www.immunobase.org/" \h </w:delInstrText>
        </w:r>
        <w:r w:rsidDel="008559CA">
          <w:rPr>
            <w:rFonts w:ascii="Monaco"/>
            <w:w w:val="110"/>
          </w:rPr>
          <w:fldChar w:fldCharType="separate"/>
        </w:r>
        <w:r w:rsidDel="008559CA">
          <w:rPr>
            <w:rFonts w:ascii="Monaco"/>
            <w:w w:val="110"/>
          </w:rPr>
          <w:delText>immunobase.org</w:delText>
        </w:r>
        <w:r w:rsidDel="008559CA">
          <w:rPr>
            <w:rFonts w:ascii="Monaco"/>
            <w:w w:val="110"/>
          </w:rPr>
          <w:fldChar w:fldCharType="end"/>
        </w:r>
        <w:r w:rsidDel="008559CA">
          <w:rPr>
            <w:w w:val="110"/>
          </w:rPr>
          <w:delText>).</w:delText>
        </w:r>
        <w:r w:rsidDel="008559CA">
          <w:rPr>
            <w:spacing w:val="22"/>
            <w:w w:val="110"/>
          </w:rPr>
          <w:delText xml:space="preserve"> </w:delText>
        </w:r>
      </w:del>
      <w:r>
        <w:rPr>
          <w:w w:val="110"/>
        </w:rPr>
        <w:t>Exome-sequencing</w:t>
      </w:r>
      <w:r>
        <w:rPr>
          <w:spacing w:val="-21"/>
          <w:w w:val="110"/>
        </w:rPr>
        <w:t xml:space="preserve"> </w:t>
      </w:r>
      <w:r>
        <w:rPr>
          <w:w w:val="110"/>
        </w:rPr>
        <w:t>and</w:t>
      </w:r>
      <w:r>
        <w:rPr>
          <w:spacing w:val="-22"/>
          <w:w w:val="110"/>
        </w:rPr>
        <w:t xml:space="preserve"> </w:t>
      </w:r>
      <w:r>
        <w:rPr>
          <w:spacing w:val="-8"/>
          <w:w w:val="110"/>
        </w:rPr>
        <w:t>GWAS</w:t>
      </w:r>
      <w:r>
        <w:rPr>
          <w:spacing w:val="-21"/>
          <w:w w:val="110"/>
        </w:rPr>
        <w:t xml:space="preserve"> </w:t>
      </w:r>
      <w:del w:id="267" w:author="Microsoft Office User" w:date="2018-12-20T22:26:00Z">
        <w:r w:rsidDel="008559CA">
          <w:rPr>
            <w:w w:val="110"/>
          </w:rPr>
          <w:delText>studies</w:delText>
        </w:r>
        <w:r w:rsidDel="008559CA">
          <w:rPr>
            <w:spacing w:val="-21"/>
            <w:w w:val="110"/>
          </w:rPr>
          <w:delText xml:space="preserve"> </w:delText>
        </w:r>
      </w:del>
      <w:r>
        <w:rPr>
          <w:w w:val="110"/>
        </w:rPr>
        <w:t>have</w:t>
      </w:r>
      <w:r>
        <w:rPr>
          <w:spacing w:val="-21"/>
          <w:w w:val="110"/>
        </w:rPr>
        <w:t xml:space="preserve"> </w:t>
      </w:r>
      <w:r>
        <w:rPr>
          <w:w w:val="110"/>
        </w:rPr>
        <w:t>identified</w:t>
      </w:r>
      <w:r>
        <w:rPr>
          <w:spacing w:val="-22"/>
          <w:w w:val="110"/>
        </w:rPr>
        <w:t xml:space="preserve"> </w:t>
      </w:r>
      <w:r>
        <w:rPr>
          <w:spacing w:val="-6"/>
          <w:w w:val="110"/>
        </w:rPr>
        <w:t xml:space="preserve">two </w:t>
      </w:r>
      <w:r>
        <w:rPr>
          <w:w w:val="110"/>
        </w:rPr>
        <w:t>independent protective missense mutations predicted to impair the catalytic activity</w:t>
      </w:r>
      <w:r>
        <w:rPr>
          <w:spacing w:val="-6"/>
          <w:w w:val="110"/>
        </w:rPr>
        <w:t xml:space="preserve"> </w:t>
      </w:r>
      <w:r>
        <w:rPr>
          <w:w w:val="110"/>
        </w:rPr>
        <w:t>of</w:t>
      </w:r>
      <w:r>
        <w:rPr>
          <w:spacing w:val="-6"/>
          <w:w w:val="110"/>
        </w:rPr>
        <w:t xml:space="preserve"> </w:t>
      </w:r>
      <w:r>
        <w:rPr>
          <w:w w:val="110"/>
        </w:rPr>
        <w:t>the</w:t>
      </w:r>
      <w:r>
        <w:rPr>
          <w:spacing w:val="-6"/>
          <w:w w:val="110"/>
        </w:rPr>
        <w:t xml:space="preserve"> </w:t>
      </w:r>
      <w:r>
        <w:rPr>
          <w:spacing w:val="-3"/>
          <w:w w:val="110"/>
        </w:rPr>
        <w:t>Janus</w:t>
      </w:r>
      <w:r>
        <w:rPr>
          <w:spacing w:val="-6"/>
          <w:w w:val="110"/>
        </w:rPr>
        <w:t xml:space="preserve"> </w:t>
      </w:r>
      <w:r>
        <w:rPr>
          <w:w w:val="110"/>
        </w:rPr>
        <w:t>kinases</w:t>
      </w:r>
      <w:r>
        <w:rPr>
          <w:spacing w:val="-6"/>
          <w:w w:val="110"/>
        </w:rPr>
        <w:t xml:space="preserve"> </w:t>
      </w:r>
      <w:r>
        <w:rPr>
          <w:spacing w:val="-4"/>
          <w:w w:val="110"/>
        </w:rPr>
        <w:t>(JAK)</w:t>
      </w:r>
      <w:r>
        <w:rPr>
          <w:spacing w:val="-6"/>
          <w:w w:val="110"/>
        </w:rPr>
        <w:t xml:space="preserve"> </w:t>
      </w:r>
      <w:r>
        <w:rPr>
          <w:w w:val="110"/>
        </w:rPr>
        <w:t>protein</w:t>
      </w:r>
      <w:r>
        <w:rPr>
          <w:spacing w:val="-5"/>
          <w:w w:val="110"/>
        </w:rPr>
        <w:t xml:space="preserve"> </w:t>
      </w:r>
      <w:r>
        <w:rPr>
          <w:w w:val="110"/>
        </w:rPr>
        <w:t>member</w:t>
      </w:r>
      <w:r>
        <w:rPr>
          <w:spacing w:val="-6"/>
          <w:w w:val="110"/>
        </w:rPr>
        <w:t xml:space="preserve"> </w:t>
      </w:r>
      <w:r>
        <w:rPr>
          <w:w w:val="110"/>
        </w:rPr>
        <w:t>TYK2,</w:t>
      </w:r>
      <w:r>
        <w:rPr>
          <w:spacing w:val="-6"/>
          <w:w w:val="110"/>
        </w:rPr>
        <w:t xml:space="preserve"> </w:t>
      </w:r>
      <w:r>
        <w:rPr>
          <w:w w:val="110"/>
        </w:rPr>
        <w:t>and</w:t>
      </w:r>
      <w:r>
        <w:rPr>
          <w:spacing w:val="-6"/>
          <w:w w:val="110"/>
        </w:rPr>
        <w:t xml:space="preserve"> </w:t>
      </w:r>
      <w:r>
        <w:rPr>
          <w:w w:val="110"/>
        </w:rPr>
        <w:t>thus</w:t>
      </w:r>
      <w:r>
        <w:rPr>
          <w:spacing w:val="-6"/>
          <w:w w:val="110"/>
        </w:rPr>
        <w:t xml:space="preserve"> </w:t>
      </w:r>
      <w:r>
        <w:rPr>
          <w:w w:val="110"/>
        </w:rPr>
        <w:t>the</w:t>
      </w:r>
      <w:r>
        <w:rPr>
          <w:spacing w:val="-6"/>
          <w:w w:val="110"/>
        </w:rPr>
        <w:t xml:space="preserve"> </w:t>
      </w:r>
      <w:r>
        <w:rPr>
          <w:w w:val="110"/>
        </w:rPr>
        <w:t xml:space="preserve">initiation of the IFN-I downstream inflammatory cascade in psoriasis and </w:t>
      </w:r>
      <w:proofErr w:type="spellStart"/>
      <w:r>
        <w:rPr>
          <w:spacing w:val="-4"/>
          <w:w w:val="110"/>
        </w:rPr>
        <w:t>PsA</w:t>
      </w:r>
      <w:proofErr w:type="spellEnd"/>
      <w:r>
        <w:rPr>
          <w:spacing w:val="-4"/>
          <w:w w:val="110"/>
        </w:rPr>
        <w:t xml:space="preserve"> </w:t>
      </w:r>
      <w:r>
        <w:rPr>
          <w:w w:val="110"/>
        </w:rPr>
        <w:t xml:space="preserve">(Strange et al. 2010; </w:t>
      </w:r>
      <w:proofErr w:type="spellStart"/>
      <w:r>
        <w:rPr>
          <w:spacing w:val="-5"/>
          <w:w w:val="110"/>
        </w:rPr>
        <w:t>Tsoi</w:t>
      </w:r>
      <w:proofErr w:type="spellEnd"/>
      <w:r>
        <w:rPr>
          <w:spacing w:val="-5"/>
          <w:w w:val="110"/>
        </w:rPr>
        <w:t xml:space="preserve"> </w:t>
      </w:r>
      <w:r>
        <w:rPr>
          <w:w w:val="110"/>
        </w:rPr>
        <w:t xml:space="preserve">et al. 2012; </w:t>
      </w:r>
      <w:proofErr w:type="spellStart"/>
      <w:r>
        <w:rPr>
          <w:w w:val="110"/>
        </w:rPr>
        <w:t>Dand</w:t>
      </w:r>
      <w:proofErr w:type="spellEnd"/>
      <w:r>
        <w:rPr>
          <w:w w:val="110"/>
        </w:rPr>
        <w:t xml:space="preserve"> et al. 2017). A </w:t>
      </w:r>
      <w:r>
        <w:rPr>
          <w:spacing w:val="-6"/>
          <w:w w:val="110"/>
        </w:rPr>
        <w:t xml:space="preserve">JAK </w:t>
      </w:r>
      <w:r>
        <w:rPr>
          <w:w w:val="110"/>
        </w:rPr>
        <w:t xml:space="preserve">inhibitor approved </w:t>
      </w:r>
      <w:del w:id="268" w:author="Microsoft Office User" w:date="2018-12-20T22:26:00Z">
        <w:r w:rsidDel="008559CA">
          <w:rPr>
            <w:w w:val="110"/>
          </w:rPr>
          <w:delText xml:space="preserve">solely </w:delText>
        </w:r>
      </w:del>
      <w:r>
        <w:rPr>
          <w:w w:val="110"/>
        </w:rPr>
        <w:t xml:space="preserve">for </w:t>
      </w:r>
      <w:del w:id="269" w:author="Microsoft Office User" w:date="2018-12-20T22:26:00Z">
        <w:r w:rsidDel="008559CA">
          <w:rPr>
            <w:w w:val="110"/>
          </w:rPr>
          <w:delText xml:space="preserve">use in </w:delText>
        </w:r>
      </w:del>
      <w:r>
        <w:rPr>
          <w:w w:val="110"/>
        </w:rPr>
        <w:t>RA</w:t>
      </w:r>
      <w:del w:id="270" w:author="Microsoft Office User" w:date="2018-12-20T22:26:00Z">
        <w:r w:rsidDel="008559CA">
          <w:rPr>
            <w:w w:val="110"/>
          </w:rPr>
          <w:delText xml:space="preserve"> treatment, </w:delText>
        </w:r>
      </w:del>
      <w:ins w:id="271" w:author="Microsoft Office User" w:date="2018-12-20T22:26:00Z">
        <w:r w:rsidR="008559CA">
          <w:rPr>
            <w:w w:val="110"/>
          </w:rPr>
          <w:t xml:space="preserve"> </w:t>
        </w:r>
      </w:ins>
      <w:r>
        <w:rPr>
          <w:w w:val="110"/>
        </w:rPr>
        <w:t xml:space="preserve">is currently undergoing clinical trials in </w:t>
      </w:r>
      <w:commentRangeStart w:id="272"/>
      <w:r>
        <w:rPr>
          <w:w w:val="110"/>
        </w:rPr>
        <w:t>other immune- related</w:t>
      </w:r>
      <w:r>
        <w:rPr>
          <w:spacing w:val="-23"/>
          <w:w w:val="110"/>
        </w:rPr>
        <w:t xml:space="preserve"> </w:t>
      </w:r>
      <w:r>
        <w:rPr>
          <w:w w:val="110"/>
        </w:rPr>
        <w:t>diseases</w:t>
      </w:r>
      <w:r>
        <w:rPr>
          <w:spacing w:val="-23"/>
          <w:w w:val="110"/>
        </w:rPr>
        <w:t xml:space="preserve"> </w:t>
      </w:r>
      <w:commentRangeEnd w:id="272"/>
      <w:r w:rsidR="008559CA">
        <w:rPr>
          <w:rStyle w:val="CommentReference"/>
        </w:rPr>
        <w:commentReference w:id="272"/>
      </w:r>
      <w:r>
        <w:rPr>
          <w:w w:val="110"/>
        </w:rPr>
        <w:t>alongside</w:t>
      </w:r>
      <w:r>
        <w:rPr>
          <w:spacing w:val="-22"/>
          <w:w w:val="110"/>
        </w:rPr>
        <w:t xml:space="preserve"> </w:t>
      </w:r>
      <w:r>
        <w:rPr>
          <w:w w:val="110"/>
        </w:rPr>
        <w:t>the</w:t>
      </w:r>
      <w:r>
        <w:rPr>
          <w:spacing w:val="-23"/>
          <w:w w:val="110"/>
        </w:rPr>
        <w:t xml:space="preserve"> </w:t>
      </w:r>
      <w:r>
        <w:rPr>
          <w:w w:val="110"/>
        </w:rPr>
        <w:t>development</w:t>
      </w:r>
      <w:r>
        <w:rPr>
          <w:spacing w:val="-23"/>
          <w:w w:val="110"/>
        </w:rPr>
        <w:t xml:space="preserve"> </w:t>
      </w:r>
      <w:r>
        <w:rPr>
          <w:w w:val="110"/>
        </w:rPr>
        <w:t>of</w:t>
      </w:r>
      <w:r>
        <w:rPr>
          <w:spacing w:val="-21"/>
          <w:w w:val="110"/>
        </w:rPr>
        <w:t xml:space="preserve"> </w:t>
      </w:r>
      <w:r>
        <w:rPr>
          <w:w w:val="110"/>
        </w:rPr>
        <w:t>more</w:t>
      </w:r>
      <w:r>
        <w:rPr>
          <w:spacing w:val="-23"/>
          <w:w w:val="110"/>
        </w:rPr>
        <w:t xml:space="preserve"> </w:t>
      </w:r>
      <w:r>
        <w:rPr>
          <w:w w:val="110"/>
        </w:rPr>
        <w:t>specific</w:t>
      </w:r>
      <w:r>
        <w:rPr>
          <w:spacing w:val="-23"/>
          <w:w w:val="110"/>
        </w:rPr>
        <w:t xml:space="preserve"> </w:t>
      </w:r>
      <w:r>
        <w:rPr>
          <w:spacing w:val="-6"/>
          <w:w w:val="110"/>
        </w:rPr>
        <w:t>JAK</w:t>
      </w:r>
      <w:r>
        <w:rPr>
          <w:spacing w:val="-22"/>
          <w:w w:val="110"/>
        </w:rPr>
        <w:t xml:space="preserve"> </w:t>
      </w:r>
      <w:r>
        <w:rPr>
          <w:w w:val="110"/>
        </w:rPr>
        <w:t>inhibitors</w:t>
      </w:r>
      <w:r>
        <w:rPr>
          <w:spacing w:val="-23"/>
          <w:w w:val="110"/>
        </w:rPr>
        <w:t xml:space="preserve"> </w:t>
      </w:r>
      <w:r>
        <w:rPr>
          <w:w w:val="110"/>
        </w:rPr>
        <w:t>(Baker and diseases 2017)</w:t>
      </w:r>
      <w:del w:id="273" w:author="Microsoft Office User" w:date="2018-12-20T22:27:00Z">
        <w:r w:rsidDel="008559CA">
          <w:rPr>
            <w:w w:val="110"/>
          </w:rPr>
          <w:delText>.</w:delText>
        </w:r>
      </w:del>
      <w:r>
        <w:rPr>
          <w:w w:val="110"/>
        </w:rPr>
        <w:t xml:space="preserve"> </w:t>
      </w:r>
      <w:del w:id="274" w:author="Microsoft Office User" w:date="2018-12-20T22:27:00Z">
        <w:r w:rsidDel="008559CA">
          <w:rPr>
            <w:w w:val="110"/>
          </w:rPr>
          <w:delText>Moreover,</w:delText>
        </w:r>
      </w:del>
      <w:ins w:id="275" w:author="Microsoft Office User" w:date="2018-12-20T22:27:00Z">
        <w:r w:rsidR="008559CA">
          <w:rPr>
            <w:w w:val="110"/>
          </w:rPr>
          <w:t>and</w:t>
        </w:r>
      </w:ins>
      <w:r>
        <w:rPr>
          <w:w w:val="110"/>
        </w:rPr>
        <w:t xml:space="preserve"> drugs targeting upstream type I IFN </w:t>
      </w:r>
      <w:r>
        <w:rPr>
          <w:spacing w:val="-4"/>
          <w:w w:val="110"/>
        </w:rPr>
        <w:t xml:space="preserve">pathway </w:t>
      </w:r>
      <w:r>
        <w:rPr>
          <w:w w:val="110"/>
        </w:rPr>
        <w:t>members,</w:t>
      </w:r>
      <w:r>
        <w:rPr>
          <w:spacing w:val="-11"/>
          <w:w w:val="110"/>
        </w:rPr>
        <w:t xml:space="preserve"> </w:t>
      </w:r>
      <w:r>
        <w:rPr>
          <w:w w:val="110"/>
        </w:rPr>
        <w:t>such</w:t>
      </w:r>
      <w:r>
        <w:rPr>
          <w:spacing w:val="-12"/>
          <w:w w:val="110"/>
        </w:rPr>
        <w:t xml:space="preserve"> </w:t>
      </w:r>
      <w:r>
        <w:rPr>
          <w:w w:val="110"/>
        </w:rPr>
        <w:t>as</w:t>
      </w:r>
      <w:r>
        <w:rPr>
          <w:spacing w:val="-12"/>
          <w:w w:val="110"/>
        </w:rPr>
        <w:t xml:space="preserve"> </w:t>
      </w:r>
      <w:del w:id="276" w:author="Microsoft Office User" w:date="2018-12-20T22:27:00Z">
        <w:r w:rsidDel="008559CA">
          <w:rPr>
            <w:w w:val="110"/>
          </w:rPr>
          <w:delText>inhibitors</w:delText>
        </w:r>
        <w:r w:rsidDel="008559CA">
          <w:rPr>
            <w:spacing w:val="-13"/>
            <w:w w:val="110"/>
          </w:rPr>
          <w:delText xml:space="preserve"> </w:delText>
        </w:r>
        <w:r w:rsidDel="008559CA">
          <w:rPr>
            <w:w w:val="110"/>
          </w:rPr>
          <w:delText>of</w:delText>
        </w:r>
        <w:r w:rsidDel="008559CA">
          <w:rPr>
            <w:spacing w:val="-12"/>
            <w:w w:val="110"/>
          </w:rPr>
          <w:delText xml:space="preserve"> </w:delText>
        </w:r>
        <w:r w:rsidDel="008559CA">
          <w:rPr>
            <w:w w:val="110"/>
          </w:rPr>
          <w:delText>the</w:delText>
        </w:r>
        <w:r w:rsidDel="008559CA">
          <w:rPr>
            <w:spacing w:val="-12"/>
            <w:w w:val="110"/>
          </w:rPr>
          <w:delText xml:space="preserve"> </w:delText>
        </w:r>
        <w:r w:rsidDel="008559CA">
          <w:rPr>
            <w:w w:val="110"/>
          </w:rPr>
          <w:delText>pathogen-sensing</w:delText>
        </w:r>
        <w:r w:rsidDel="008559CA">
          <w:rPr>
            <w:spacing w:val="-13"/>
            <w:w w:val="110"/>
          </w:rPr>
          <w:delText xml:space="preserve"> </w:delText>
        </w:r>
        <w:r w:rsidDel="008559CA">
          <w:rPr>
            <w:w w:val="110"/>
          </w:rPr>
          <w:delText>receptors</w:delText>
        </w:r>
        <w:r w:rsidDel="008559CA">
          <w:rPr>
            <w:spacing w:val="-12"/>
            <w:w w:val="110"/>
          </w:rPr>
          <w:delText xml:space="preserve"> </w:delText>
        </w:r>
      </w:del>
      <w:r>
        <w:rPr>
          <w:i/>
          <w:w w:val="110"/>
        </w:rPr>
        <w:t>TLR7</w:t>
      </w:r>
      <w:r>
        <w:rPr>
          <w:i/>
          <w:spacing w:val="-12"/>
          <w:w w:val="110"/>
        </w:rPr>
        <w:t xml:space="preserve"> </w:t>
      </w:r>
      <w:r>
        <w:rPr>
          <w:w w:val="110"/>
        </w:rPr>
        <w:t>and</w:t>
      </w:r>
      <w:r>
        <w:rPr>
          <w:spacing w:val="-12"/>
          <w:w w:val="110"/>
        </w:rPr>
        <w:t xml:space="preserve"> </w:t>
      </w:r>
      <w:del w:id="277" w:author="Microsoft Office User" w:date="2018-12-20T22:27:00Z">
        <w:r w:rsidDel="008559CA">
          <w:rPr>
            <w:w w:val="110"/>
          </w:rPr>
          <w:delText>(</w:delText>
        </w:r>
      </w:del>
      <w:r>
        <w:rPr>
          <w:w w:val="110"/>
        </w:rPr>
        <w:t>TLR9</w:t>
      </w:r>
      <w:del w:id="278" w:author="Microsoft Office User" w:date="2018-12-20T22:27:00Z">
        <w:r w:rsidDel="008559CA">
          <w:rPr>
            <w:w w:val="110"/>
          </w:rPr>
          <w:delText>)</w:delText>
        </w:r>
      </w:del>
      <w:ins w:id="279" w:author="Microsoft Office User" w:date="2018-12-20T22:27:00Z">
        <w:r w:rsidR="008559CA">
          <w:rPr>
            <w:w w:val="110"/>
          </w:rPr>
          <w:t xml:space="preserve"> </w:t>
        </w:r>
      </w:ins>
      <w:del w:id="280" w:author="Microsoft Office User" w:date="2018-12-20T22:27:00Z">
        <w:r w:rsidDel="008559CA">
          <w:rPr>
            <w:w w:val="110"/>
          </w:rPr>
          <w:delText xml:space="preserve">, are being conducted in SLE and may be extended to other immune-mediated diseases </w:delText>
        </w:r>
      </w:del>
      <w:r>
        <w:rPr>
          <w:w w:val="110"/>
        </w:rPr>
        <w:t>(Baker and diseases</w:t>
      </w:r>
      <w:r>
        <w:rPr>
          <w:spacing w:val="-27"/>
          <w:w w:val="110"/>
        </w:rPr>
        <w:t xml:space="preserve"> </w:t>
      </w:r>
      <w:r>
        <w:rPr>
          <w:w w:val="110"/>
        </w:rPr>
        <w:t>2017).</w:t>
      </w:r>
    </w:p>
    <w:p w14:paraId="333EB5E7" w14:textId="77777777" w:rsidR="00F76AB2" w:rsidRDefault="00F76AB2">
      <w:pPr>
        <w:pStyle w:val="BodyText"/>
        <w:rPr>
          <w:sz w:val="28"/>
        </w:rPr>
      </w:pPr>
    </w:p>
    <w:p w14:paraId="07D524FB" w14:textId="77777777" w:rsidR="00F76AB2" w:rsidRDefault="00B2285E">
      <w:pPr>
        <w:pStyle w:val="BodyText"/>
        <w:spacing w:before="175"/>
        <w:ind w:left="377"/>
      </w:pPr>
      <w:r>
        <w:rPr>
          <w:w w:val="110"/>
        </w:rPr>
        <w:t>IL-17/IL-23 axis</w:t>
      </w:r>
    </w:p>
    <w:p w14:paraId="16F8754C" w14:textId="77777777" w:rsidR="00F76AB2" w:rsidRDefault="00F76AB2">
      <w:pPr>
        <w:pStyle w:val="BodyText"/>
        <w:spacing w:before="11"/>
        <w:rPr>
          <w:sz w:val="30"/>
        </w:rPr>
      </w:pPr>
    </w:p>
    <w:p w14:paraId="54B89C5B" w14:textId="77777777" w:rsidR="00F76AB2" w:rsidRDefault="00B2285E">
      <w:pPr>
        <w:pStyle w:val="BodyText"/>
        <w:spacing w:line="415" w:lineRule="auto"/>
        <w:ind w:left="377" w:right="821" w:firstLine="566"/>
        <w:jc w:val="both"/>
      </w:pPr>
      <w:r>
        <w:rPr>
          <w:w w:val="110"/>
        </w:rPr>
        <w:t>Together with the TNF pathway, the IL-17/IL-23 axis is the most common target of biological therapeutics. In fact, some studies have reported greater e</w:t>
      </w:r>
      <w:r>
        <w:rPr>
          <w:rFonts w:ascii="Arial"/>
          <w:w w:val="110"/>
        </w:rPr>
        <w:t>ffi</w:t>
      </w:r>
      <w:r>
        <w:rPr>
          <w:w w:val="110"/>
        </w:rPr>
        <w:t>cacy of individual IL-17A or IL-23 blockade compared to TNF inhibition in</w:t>
      </w:r>
    </w:p>
    <w:p w14:paraId="49532E4B" w14:textId="77777777" w:rsidR="00F76AB2" w:rsidRDefault="00F76AB2">
      <w:pPr>
        <w:spacing w:line="415" w:lineRule="auto"/>
        <w:jc w:val="both"/>
        <w:sectPr w:rsidR="00F76AB2">
          <w:pgSz w:w="11910" w:h="16840"/>
          <w:pgMar w:top="1580" w:right="520" w:bottom="800" w:left="1680" w:header="1231" w:footer="615" w:gutter="0"/>
          <w:cols w:space="720"/>
        </w:sectPr>
      </w:pPr>
    </w:p>
    <w:p w14:paraId="1723C7EB" w14:textId="77777777" w:rsidR="00F76AB2" w:rsidRDefault="00F76AB2">
      <w:pPr>
        <w:pStyle w:val="BodyText"/>
        <w:rPr>
          <w:sz w:val="20"/>
        </w:rPr>
      </w:pPr>
    </w:p>
    <w:p w14:paraId="52B93F96" w14:textId="353F26F5" w:rsidR="00F76AB2" w:rsidRDefault="00B2285E">
      <w:pPr>
        <w:pStyle w:val="BodyText"/>
        <w:spacing w:before="224" w:line="415" w:lineRule="auto"/>
        <w:ind w:left="377" w:right="821"/>
        <w:jc w:val="both"/>
      </w:pPr>
      <w:proofErr w:type="gramStart"/>
      <w:r>
        <w:rPr>
          <w:w w:val="110"/>
        </w:rPr>
        <w:t>the</w:t>
      </w:r>
      <w:proofErr w:type="gramEnd"/>
      <w:r>
        <w:rPr>
          <w:w w:val="110"/>
        </w:rPr>
        <w:t xml:space="preserve"> treatment of psoriasis and </w:t>
      </w:r>
      <w:proofErr w:type="spellStart"/>
      <w:r>
        <w:rPr>
          <w:spacing w:val="-4"/>
          <w:w w:val="110"/>
        </w:rPr>
        <w:t>PsA</w:t>
      </w:r>
      <w:proofErr w:type="spellEnd"/>
      <w:r>
        <w:rPr>
          <w:spacing w:val="-4"/>
          <w:w w:val="110"/>
        </w:rPr>
        <w:t xml:space="preserve"> </w:t>
      </w:r>
      <w:r>
        <w:rPr>
          <w:w w:val="110"/>
        </w:rPr>
        <w:t>(Gri</w:t>
      </w:r>
      <w:r>
        <w:rPr>
          <w:rFonts w:ascii="Arial"/>
          <w:w w:val="110"/>
        </w:rPr>
        <w:t>ffi</w:t>
      </w:r>
      <w:r>
        <w:rPr>
          <w:w w:val="110"/>
        </w:rPr>
        <w:t xml:space="preserve">ths et al. 2015; Blauvelt et al. 2017). The cytokine </w:t>
      </w:r>
      <w:r>
        <w:rPr>
          <w:spacing w:val="-4"/>
          <w:w w:val="110"/>
        </w:rPr>
        <w:t>IL-23</w:t>
      </w:r>
      <w:del w:id="281" w:author="Microsoft Office User" w:date="2018-12-20T22:28:00Z">
        <w:r w:rsidDel="0052576D">
          <w:rPr>
            <w:spacing w:val="-4"/>
            <w:w w:val="110"/>
          </w:rPr>
          <w:delText>,</w:delText>
        </w:r>
      </w:del>
      <w:r>
        <w:rPr>
          <w:spacing w:val="-4"/>
          <w:w w:val="110"/>
        </w:rPr>
        <w:t xml:space="preserve"> </w:t>
      </w:r>
      <w:del w:id="282" w:author="Microsoft Office User" w:date="2018-12-20T22:28:00Z">
        <w:r w:rsidDel="0052576D">
          <w:rPr>
            <w:w w:val="110"/>
          </w:rPr>
          <w:delText xml:space="preserve">involved in a wide range of pro-inflammatory processed as previously explained, </w:delText>
        </w:r>
      </w:del>
      <w:proofErr w:type="gramStart"/>
      <w:r>
        <w:rPr>
          <w:w w:val="110"/>
        </w:rPr>
        <w:t>is formed</w:t>
      </w:r>
      <w:proofErr w:type="gramEnd"/>
      <w:r>
        <w:rPr>
          <w:w w:val="110"/>
        </w:rPr>
        <w:t xml:space="preserve"> of two subunits: </w:t>
      </w:r>
      <w:r>
        <w:rPr>
          <w:spacing w:val="-3"/>
          <w:w w:val="110"/>
        </w:rPr>
        <w:t xml:space="preserve">IL-23A/p19 </w:t>
      </w:r>
      <w:r>
        <w:rPr>
          <w:w w:val="110"/>
        </w:rPr>
        <w:t>and IL12-B/p40</w:t>
      </w:r>
      <w:del w:id="283" w:author="Microsoft Office User" w:date="2018-12-20T22:28:00Z">
        <w:r w:rsidDel="0052576D">
          <w:rPr>
            <w:w w:val="110"/>
          </w:rPr>
          <w:delText xml:space="preserve">, the latter also being a component of </w:delText>
        </w:r>
        <w:r w:rsidDel="0052576D">
          <w:rPr>
            <w:spacing w:val="-5"/>
            <w:w w:val="110"/>
          </w:rPr>
          <w:delText xml:space="preserve">IL-12 </w:delText>
        </w:r>
        <w:r w:rsidDel="0052576D">
          <w:rPr>
            <w:w w:val="110"/>
          </w:rPr>
          <w:delText>protein</w:delText>
        </w:r>
      </w:del>
      <w:r>
        <w:rPr>
          <w:w w:val="110"/>
        </w:rPr>
        <w:t xml:space="preserve">. Transcriptional studies have shown increased levels of p40 and p19 in psoriasis </w:t>
      </w:r>
      <w:proofErr w:type="spellStart"/>
      <w:r>
        <w:rPr>
          <w:w w:val="110"/>
        </w:rPr>
        <w:t>lesional</w:t>
      </w:r>
      <w:proofErr w:type="spellEnd"/>
      <w:r>
        <w:rPr>
          <w:w w:val="110"/>
        </w:rPr>
        <w:t xml:space="preserve"> skin and a role    </w:t>
      </w:r>
      <w:r>
        <w:rPr>
          <w:spacing w:val="66"/>
          <w:w w:val="110"/>
        </w:rPr>
        <w:t xml:space="preserve"> </w:t>
      </w:r>
      <w:r>
        <w:rPr>
          <w:w w:val="110"/>
        </w:rPr>
        <w:t xml:space="preserve">for both subunits in abnormal </w:t>
      </w:r>
      <w:r>
        <w:rPr>
          <w:spacing w:val="-8"/>
          <w:w w:val="110"/>
        </w:rPr>
        <w:t xml:space="preserve">KC </w:t>
      </w:r>
      <w:r>
        <w:rPr>
          <w:w w:val="110"/>
        </w:rPr>
        <w:t>di</w:t>
      </w:r>
      <w:r>
        <w:rPr>
          <w:rFonts w:ascii="Arial"/>
          <w:w w:val="110"/>
        </w:rPr>
        <w:t>ff</w:t>
      </w:r>
      <w:r>
        <w:rPr>
          <w:w w:val="110"/>
        </w:rPr>
        <w:t xml:space="preserve">erentiation (Zhu2011; Lee et al. 2004). Psoriasis and </w:t>
      </w:r>
      <w:proofErr w:type="spellStart"/>
      <w:r>
        <w:rPr>
          <w:spacing w:val="-4"/>
          <w:w w:val="110"/>
        </w:rPr>
        <w:t>PsA</w:t>
      </w:r>
      <w:proofErr w:type="spellEnd"/>
      <w:r>
        <w:rPr>
          <w:spacing w:val="-4"/>
          <w:w w:val="110"/>
        </w:rPr>
        <w:t xml:space="preserve"> </w:t>
      </w:r>
      <w:r>
        <w:rPr>
          <w:spacing w:val="-8"/>
          <w:w w:val="110"/>
        </w:rPr>
        <w:t xml:space="preserve">GWAS </w:t>
      </w:r>
      <w:r>
        <w:rPr>
          <w:w w:val="110"/>
        </w:rPr>
        <w:t xml:space="preserve">associations with </w:t>
      </w:r>
      <w:del w:id="284" w:author="Microsoft Office User" w:date="2018-12-20T22:28:00Z">
        <w:r w:rsidDel="0052576D">
          <w:rPr>
            <w:w w:val="110"/>
          </w:rPr>
          <w:delText xml:space="preserve">the </w:delText>
        </w:r>
      </w:del>
      <w:r>
        <w:rPr>
          <w:i/>
          <w:w w:val="110"/>
        </w:rPr>
        <w:t xml:space="preserve">IL-23R </w:t>
      </w:r>
      <w:r>
        <w:rPr>
          <w:w w:val="110"/>
        </w:rPr>
        <w:t>have been reported</w:t>
      </w:r>
      <w:del w:id="285" w:author="Microsoft Office User" w:date="2018-12-20T22:28:00Z">
        <w:r w:rsidDel="0052576D">
          <w:rPr>
            <w:w w:val="110"/>
          </w:rPr>
          <w:delText xml:space="preserve"> in several studies</w:delText>
        </w:r>
      </w:del>
      <w:proofErr w:type="gramStart"/>
      <w:r>
        <w:rPr>
          <w:w w:val="110"/>
        </w:rPr>
        <w:t>,  including</w:t>
      </w:r>
      <w:proofErr w:type="gramEnd"/>
      <w:r>
        <w:rPr>
          <w:w w:val="110"/>
        </w:rPr>
        <w:t xml:space="preserve"> a protective two SNP haplotype shared with CD </w:t>
      </w:r>
      <w:del w:id="286" w:author="Microsoft Office User" w:date="2018-12-20T22:29:00Z">
        <w:r w:rsidDel="0052576D">
          <w:rPr>
            <w:w w:val="110"/>
          </w:rPr>
          <w:delText xml:space="preserve">in  </w:delText>
        </w:r>
        <w:r w:rsidDel="0052576D">
          <w:rPr>
            <w:spacing w:val="66"/>
            <w:w w:val="110"/>
          </w:rPr>
          <w:delText xml:space="preserve"> </w:delText>
        </w:r>
        <w:r w:rsidDel="0052576D">
          <w:rPr>
            <w:w w:val="110"/>
          </w:rPr>
          <w:delText xml:space="preserve">a German and American Caucasian cohort study </w:delText>
        </w:r>
      </w:del>
      <w:r>
        <w:rPr>
          <w:w w:val="110"/>
        </w:rPr>
        <w:t xml:space="preserve">(Nair et al. 2008;  Strange </w:t>
      </w:r>
      <w:r>
        <w:rPr>
          <w:spacing w:val="-6"/>
          <w:w w:val="110"/>
        </w:rPr>
        <w:t xml:space="preserve">et  </w:t>
      </w:r>
      <w:r>
        <w:rPr>
          <w:w w:val="110"/>
        </w:rPr>
        <w:t xml:space="preserve">al. 2010; </w:t>
      </w:r>
      <w:proofErr w:type="spellStart"/>
      <w:r>
        <w:rPr>
          <w:spacing w:val="-5"/>
          <w:w w:val="110"/>
        </w:rPr>
        <w:t>Tsoi</w:t>
      </w:r>
      <w:proofErr w:type="spellEnd"/>
      <w:r>
        <w:rPr>
          <w:spacing w:val="-5"/>
          <w:w w:val="110"/>
        </w:rPr>
        <w:t xml:space="preserve"> </w:t>
      </w:r>
      <w:r>
        <w:rPr>
          <w:w w:val="110"/>
        </w:rPr>
        <w:t xml:space="preserve">et al. 2012). </w:t>
      </w:r>
      <w:r>
        <w:rPr>
          <w:spacing w:val="-8"/>
          <w:w w:val="110"/>
        </w:rPr>
        <w:t xml:space="preserve">GWAS </w:t>
      </w:r>
      <w:r>
        <w:rPr>
          <w:w w:val="110"/>
        </w:rPr>
        <w:t xml:space="preserve">associations have also been established </w:t>
      </w:r>
      <w:del w:id="287" w:author="Microsoft Office User" w:date="2018-12-20T22:29:00Z">
        <w:r w:rsidDel="0052576D">
          <w:rPr>
            <w:w w:val="110"/>
          </w:rPr>
          <w:delText>by proximity</w:delText>
        </w:r>
        <w:r w:rsidDel="0052576D">
          <w:rPr>
            <w:spacing w:val="-17"/>
            <w:w w:val="110"/>
          </w:rPr>
          <w:delText xml:space="preserve"> </w:delText>
        </w:r>
        <w:r w:rsidDel="0052576D">
          <w:rPr>
            <w:w w:val="110"/>
          </w:rPr>
          <w:delText>of</w:delText>
        </w:r>
        <w:r w:rsidDel="0052576D">
          <w:rPr>
            <w:spacing w:val="-16"/>
            <w:w w:val="110"/>
          </w:rPr>
          <w:delText xml:space="preserve"> </w:delText>
        </w:r>
        <w:r w:rsidDel="0052576D">
          <w:rPr>
            <w:w w:val="110"/>
          </w:rPr>
          <w:delText>non-coding</w:delText>
        </w:r>
        <w:r w:rsidDel="0052576D">
          <w:rPr>
            <w:spacing w:val="-17"/>
            <w:w w:val="110"/>
          </w:rPr>
          <w:delText xml:space="preserve"> </w:delText>
        </w:r>
        <w:r w:rsidDel="0052576D">
          <w:rPr>
            <w:w w:val="110"/>
          </w:rPr>
          <w:delText>lead</w:delText>
        </w:r>
        <w:r w:rsidDel="0052576D">
          <w:rPr>
            <w:spacing w:val="-17"/>
            <w:w w:val="110"/>
          </w:rPr>
          <w:delText xml:space="preserve"> </w:delText>
        </w:r>
        <w:r w:rsidDel="0052576D">
          <w:rPr>
            <w:spacing w:val="-3"/>
            <w:w w:val="110"/>
          </w:rPr>
          <w:delText>SNPs</w:delText>
        </w:r>
        <w:r w:rsidDel="0052576D">
          <w:rPr>
            <w:spacing w:val="-16"/>
            <w:w w:val="110"/>
          </w:rPr>
          <w:delText xml:space="preserve"> </w:delText>
        </w:r>
        <w:r w:rsidDel="0052576D">
          <w:rPr>
            <w:w w:val="110"/>
          </w:rPr>
          <w:delText>to</w:delText>
        </w:r>
      </w:del>
      <w:ins w:id="288" w:author="Microsoft Office User" w:date="2018-12-20T22:29:00Z">
        <w:r w:rsidR="0052576D">
          <w:rPr>
            <w:w w:val="110"/>
          </w:rPr>
          <w:t>implicating</w:t>
        </w:r>
      </w:ins>
      <w:r>
        <w:rPr>
          <w:spacing w:val="-17"/>
          <w:w w:val="110"/>
        </w:rPr>
        <w:t xml:space="preserve"> </w:t>
      </w:r>
      <w:r>
        <w:rPr>
          <w:i/>
          <w:w w:val="110"/>
        </w:rPr>
        <w:t>IL23A</w:t>
      </w:r>
      <w:r>
        <w:rPr>
          <w:i/>
          <w:spacing w:val="-17"/>
          <w:w w:val="110"/>
        </w:rPr>
        <w:t xml:space="preserve"> </w:t>
      </w:r>
      <w:r>
        <w:rPr>
          <w:w w:val="110"/>
        </w:rPr>
        <w:t>and</w:t>
      </w:r>
      <w:r>
        <w:rPr>
          <w:spacing w:val="-17"/>
          <w:w w:val="110"/>
        </w:rPr>
        <w:t xml:space="preserve"> </w:t>
      </w:r>
      <w:r>
        <w:rPr>
          <w:i/>
          <w:w w:val="110"/>
        </w:rPr>
        <w:t>IL12</w:t>
      </w:r>
      <w:del w:id="289" w:author="Microsoft Office User" w:date="2018-12-20T22:29:00Z">
        <w:r w:rsidDel="0052576D">
          <w:rPr>
            <w:i/>
            <w:spacing w:val="-17"/>
            <w:w w:val="110"/>
          </w:rPr>
          <w:delText xml:space="preserve"> </w:delText>
        </w:r>
        <w:r w:rsidDel="0052576D">
          <w:rPr>
            <w:w w:val="110"/>
          </w:rPr>
          <w:delText>genes,</w:delText>
        </w:r>
      </w:del>
      <w:r>
        <w:rPr>
          <w:spacing w:val="-14"/>
          <w:w w:val="110"/>
        </w:rPr>
        <w:t xml:space="preserve"> </w:t>
      </w:r>
      <w:del w:id="290" w:author="Microsoft Office User" w:date="2018-12-20T22:29:00Z">
        <w:r w:rsidDel="0052576D">
          <w:rPr>
            <w:w w:val="110"/>
          </w:rPr>
          <w:delText>but</w:delText>
        </w:r>
        <w:r w:rsidDel="0052576D">
          <w:rPr>
            <w:spacing w:val="-17"/>
            <w:w w:val="110"/>
          </w:rPr>
          <w:delText xml:space="preserve"> </w:delText>
        </w:r>
        <w:r w:rsidDel="0052576D">
          <w:rPr>
            <w:w w:val="110"/>
          </w:rPr>
          <w:delText>direct</w:delText>
        </w:r>
        <w:r w:rsidDel="0052576D">
          <w:rPr>
            <w:spacing w:val="-16"/>
            <w:w w:val="110"/>
          </w:rPr>
          <w:delText xml:space="preserve"> </w:delText>
        </w:r>
        <w:r w:rsidDel="0052576D">
          <w:rPr>
            <w:w w:val="110"/>
          </w:rPr>
          <w:delText xml:space="preserve">functional evidence in regulation of their expression has not yet been established </w:delText>
        </w:r>
      </w:del>
      <w:r>
        <w:rPr>
          <w:spacing w:val="-3"/>
          <w:w w:val="110"/>
        </w:rPr>
        <w:t>(</w:t>
      </w:r>
      <w:proofErr w:type="gramStart"/>
      <w:r>
        <w:rPr>
          <w:spacing w:val="-3"/>
          <w:w w:val="110"/>
        </w:rPr>
        <w:t xml:space="preserve">Cargill  </w:t>
      </w:r>
      <w:r>
        <w:rPr>
          <w:w w:val="110"/>
        </w:rPr>
        <w:t>et</w:t>
      </w:r>
      <w:proofErr w:type="gramEnd"/>
      <w:r>
        <w:rPr>
          <w:w w:val="110"/>
        </w:rPr>
        <w:t xml:space="preserve"> al. 2007; Strange et al. 2010; </w:t>
      </w:r>
      <w:proofErr w:type="spellStart"/>
      <w:r>
        <w:rPr>
          <w:spacing w:val="-5"/>
          <w:w w:val="110"/>
        </w:rPr>
        <w:t>Tsoi</w:t>
      </w:r>
      <w:proofErr w:type="spellEnd"/>
      <w:r>
        <w:rPr>
          <w:spacing w:val="-5"/>
          <w:w w:val="110"/>
        </w:rPr>
        <w:t xml:space="preserve"> </w:t>
      </w:r>
      <w:r>
        <w:rPr>
          <w:w w:val="110"/>
        </w:rPr>
        <w:t xml:space="preserve">et al. 2012). Interestingly, an </w:t>
      </w:r>
      <w:r>
        <w:rPr>
          <w:i/>
          <w:spacing w:val="-3"/>
          <w:w w:val="110"/>
        </w:rPr>
        <w:t xml:space="preserve">IL-23 </w:t>
      </w:r>
      <w:r>
        <w:rPr>
          <w:w w:val="110"/>
        </w:rPr>
        <w:t xml:space="preserve">signal secondary to that reported by </w:t>
      </w:r>
      <w:proofErr w:type="spellStart"/>
      <w:r>
        <w:rPr>
          <w:spacing w:val="-5"/>
          <w:w w:val="110"/>
        </w:rPr>
        <w:t>Tsoi</w:t>
      </w:r>
      <w:proofErr w:type="spellEnd"/>
      <w:r>
        <w:rPr>
          <w:spacing w:val="-5"/>
          <w:w w:val="110"/>
        </w:rPr>
        <w:t xml:space="preserve"> </w:t>
      </w:r>
      <w:r>
        <w:rPr>
          <w:i/>
          <w:w w:val="110"/>
        </w:rPr>
        <w:t xml:space="preserve">et al., </w:t>
      </w:r>
      <w:r>
        <w:rPr>
          <w:w w:val="110"/>
        </w:rPr>
        <w:t xml:space="preserve">2012 has been specifically associated with </w:t>
      </w:r>
      <w:proofErr w:type="spellStart"/>
      <w:r>
        <w:rPr>
          <w:spacing w:val="-3"/>
          <w:w w:val="110"/>
        </w:rPr>
        <w:t>PsA</w:t>
      </w:r>
      <w:proofErr w:type="spellEnd"/>
      <w:del w:id="291" w:author="Microsoft Office User" w:date="2018-12-20T22:30:00Z">
        <w:r w:rsidDel="0052576D">
          <w:rPr>
            <w:spacing w:val="-3"/>
            <w:w w:val="110"/>
          </w:rPr>
          <w:delText xml:space="preserve">, </w:delText>
        </w:r>
        <w:r w:rsidDel="0052576D">
          <w:rPr>
            <w:w w:val="110"/>
          </w:rPr>
          <w:delText>and independence from AS secondary signals for the same locus has also been demonstrated</w:delText>
        </w:r>
      </w:del>
      <w:r>
        <w:rPr>
          <w:w w:val="110"/>
        </w:rPr>
        <w:t xml:space="preserve"> </w:t>
      </w:r>
      <w:r>
        <w:rPr>
          <w:i/>
          <w:w w:val="110"/>
        </w:rPr>
        <w:t>Tsoi2012</w:t>
      </w:r>
      <w:proofErr w:type="gramStart"/>
      <w:r>
        <w:rPr>
          <w:i/>
          <w:w w:val="110"/>
        </w:rPr>
        <w:t>,Bowes2015</w:t>
      </w:r>
      <w:proofErr w:type="gramEnd"/>
      <w:r>
        <w:rPr>
          <w:w w:val="110"/>
        </w:rPr>
        <w:t xml:space="preserve">. Regarding the genetics of </w:t>
      </w:r>
      <w:r>
        <w:rPr>
          <w:spacing w:val="-4"/>
          <w:w w:val="110"/>
        </w:rPr>
        <w:t xml:space="preserve">the </w:t>
      </w:r>
      <w:r>
        <w:rPr>
          <w:w w:val="110"/>
        </w:rPr>
        <w:t xml:space="preserve">Th-17 </w:t>
      </w:r>
      <w:r>
        <w:rPr>
          <w:spacing w:val="-5"/>
          <w:w w:val="110"/>
        </w:rPr>
        <w:t>pathway</w:t>
      </w:r>
      <w:proofErr w:type="gramStart"/>
      <w:r>
        <w:rPr>
          <w:spacing w:val="-5"/>
          <w:w w:val="110"/>
        </w:rPr>
        <w:t xml:space="preserve">,  </w:t>
      </w:r>
      <w:r>
        <w:rPr>
          <w:w w:val="110"/>
        </w:rPr>
        <w:t>its</w:t>
      </w:r>
      <w:proofErr w:type="gramEnd"/>
      <w:r>
        <w:rPr>
          <w:w w:val="110"/>
        </w:rPr>
        <w:t xml:space="preserve"> relevance is partly explained through the cross-talk </w:t>
      </w:r>
      <w:r>
        <w:rPr>
          <w:spacing w:val="-3"/>
          <w:w w:val="110"/>
        </w:rPr>
        <w:t xml:space="preserve">with    </w:t>
      </w:r>
      <w:r>
        <w:rPr>
          <w:w w:val="110"/>
        </w:rPr>
        <w:t xml:space="preserve">the </w:t>
      </w:r>
      <w:r>
        <w:rPr>
          <w:spacing w:val="-5"/>
          <w:w w:val="110"/>
        </w:rPr>
        <w:t xml:space="preserve">IL-23 </w:t>
      </w:r>
      <w:r>
        <w:rPr>
          <w:w w:val="110"/>
        </w:rPr>
        <w:t>response, which mediates Th-17 cell di</w:t>
      </w:r>
      <w:r>
        <w:rPr>
          <w:rFonts w:ascii="Arial"/>
          <w:w w:val="110"/>
        </w:rPr>
        <w:t>ff</w:t>
      </w:r>
      <w:r>
        <w:rPr>
          <w:w w:val="110"/>
        </w:rPr>
        <w:t xml:space="preserve">erentiation and </w:t>
      </w:r>
      <w:r>
        <w:rPr>
          <w:spacing w:val="-3"/>
          <w:w w:val="110"/>
        </w:rPr>
        <w:t xml:space="preserve">activation. Additionally, </w:t>
      </w:r>
      <w:del w:id="292" w:author="Microsoft Office User" w:date="2018-12-20T22:30:00Z">
        <w:r w:rsidDel="0052576D">
          <w:rPr>
            <w:spacing w:val="-8"/>
            <w:w w:val="110"/>
          </w:rPr>
          <w:delText xml:space="preserve">GWAS </w:delText>
        </w:r>
      </w:del>
      <w:r>
        <w:rPr>
          <w:w w:val="110"/>
        </w:rPr>
        <w:t xml:space="preserve">associations </w:t>
      </w:r>
      <w:del w:id="293" w:author="Microsoft Office User" w:date="2018-12-20T22:30:00Z">
        <w:r w:rsidDel="0052576D">
          <w:rPr>
            <w:w w:val="110"/>
          </w:rPr>
          <w:delText>with intronic variants at</w:delText>
        </w:r>
      </w:del>
      <w:ins w:id="294" w:author="Microsoft Office User" w:date="2018-12-20T22:30:00Z">
        <w:r w:rsidR="0052576D">
          <w:rPr>
            <w:w w:val="110"/>
          </w:rPr>
          <w:t xml:space="preserve">implicating </w:t>
        </w:r>
      </w:ins>
      <w:del w:id="295" w:author="Microsoft Office User" w:date="2018-12-20T22:31:00Z">
        <w:r w:rsidDel="0052576D">
          <w:rPr>
            <w:w w:val="110"/>
          </w:rPr>
          <w:delText xml:space="preserve"> </w:delText>
        </w:r>
      </w:del>
      <w:r>
        <w:rPr>
          <w:w w:val="110"/>
        </w:rPr>
        <w:t xml:space="preserve">TFs regulating </w:t>
      </w:r>
      <w:del w:id="296" w:author="Microsoft Office User" w:date="2018-12-20T22:31:00Z">
        <w:r w:rsidDel="0052576D">
          <w:rPr>
            <w:w w:val="110"/>
          </w:rPr>
          <w:delText>the</w:delText>
        </w:r>
        <w:r w:rsidDel="0052576D">
          <w:rPr>
            <w:spacing w:val="-40"/>
            <w:w w:val="110"/>
          </w:rPr>
          <w:delText xml:space="preserve"> </w:delText>
        </w:r>
      </w:del>
      <w:proofErr w:type="spellStart"/>
      <w:r>
        <w:rPr>
          <w:w w:val="110"/>
        </w:rPr>
        <w:t>Th</w:t>
      </w:r>
      <w:proofErr w:type="spellEnd"/>
      <w:r>
        <w:rPr>
          <w:w w:val="110"/>
        </w:rPr>
        <w:t xml:space="preserve">- 17 </w:t>
      </w:r>
      <w:proofErr w:type="spellStart"/>
      <w:r>
        <w:rPr>
          <w:w w:val="110"/>
        </w:rPr>
        <w:t>polarisation</w:t>
      </w:r>
      <w:proofErr w:type="spellEnd"/>
      <w:r>
        <w:rPr>
          <w:w w:val="110"/>
        </w:rPr>
        <w:t xml:space="preserve">, such as </w:t>
      </w:r>
      <w:r>
        <w:rPr>
          <w:i/>
          <w:w w:val="110"/>
        </w:rPr>
        <w:t xml:space="preserve">IRF4 </w:t>
      </w:r>
      <w:r>
        <w:rPr>
          <w:w w:val="110"/>
        </w:rPr>
        <w:t xml:space="preserve">and </w:t>
      </w:r>
      <w:r>
        <w:rPr>
          <w:i/>
          <w:spacing w:val="-5"/>
          <w:w w:val="110"/>
        </w:rPr>
        <w:t>STAT3</w:t>
      </w:r>
      <w:r>
        <w:rPr>
          <w:spacing w:val="-5"/>
          <w:w w:val="110"/>
        </w:rPr>
        <w:t xml:space="preserve">, </w:t>
      </w:r>
      <w:proofErr w:type="gramStart"/>
      <w:r>
        <w:rPr>
          <w:w w:val="110"/>
        </w:rPr>
        <w:t>have also been identified</w:t>
      </w:r>
      <w:proofErr w:type="gramEnd"/>
      <w:r>
        <w:rPr>
          <w:w w:val="110"/>
        </w:rPr>
        <w:t xml:space="preserve"> for psoriasis and</w:t>
      </w:r>
      <w:r>
        <w:rPr>
          <w:spacing w:val="-7"/>
          <w:w w:val="110"/>
        </w:rPr>
        <w:t xml:space="preserve"> </w:t>
      </w:r>
      <w:proofErr w:type="spellStart"/>
      <w:r>
        <w:rPr>
          <w:spacing w:val="-4"/>
          <w:w w:val="110"/>
        </w:rPr>
        <w:t>PsA</w:t>
      </w:r>
      <w:proofErr w:type="spellEnd"/>
      <w:r>
        <w:rPr>
          <w:spacing w:val="-7"/>
          <w:w w:val="110"/>
        </w:rPr>
        <w:t xml:space="preserve"> </w:t>
      </w:r>
      <w:r>
        <w:rPr>
          <w:spacing w:val="-4"/>
          <w:w w:val="110"/>
        </w:rPr>
        <w:t>(</w:t>
      </w:r>
      <w:proofErr w:type="spellStart"/>
      <w:r>
        <w:rPr>
          <w:spacing w:val="-4"/>
          <w:w w:val="110"/>
        </w:rPr>
        <w:t>Tsoi</w:t>
      </w:r>
      <w:proofErr w:type="spellEnd"/>
      <w:r>
        <w:rPr>
          <w:spacing w:val="-7"/>
          <w:w w:val="110"/>
        </w:rPr>
        <w:t xml:space="preserve"> </w:t>
      </w:r>
      <w:r>
        <w:rPr>
          <w:w w:val="110"/>
        </w:rPr>
        <w:t>et</w:t>
      </w:r>
      <w:r>
        <w:rPr>
          <w:spacing w:val="-7"/>
          <w:w w:val="110"/>
        </w:rPr>
        <w:t xml:space="preserve"> </w:t>
      </w:r>
      <w:r>
        <w:rPr>
          <w:w w:val="110"/>
        </w:rPr>
        <w:t>al.</w:t>
      </w:r>
      <w:r>
        <w:rPr>
          <w:spacing w:val="-6"/>
          <w:w w:val="110"/>
        </w:rPr>
        <w:t xml:space="preserve"> </w:t>
      </w:r>
      <w:r>
        <w:rPr>
          <w:w w:val="110"/>
        </w:rPr>
        <w:t>2012;</w:t>
      </w:r>
      <w:r>
        <w:rPr>
          <w:spacing w:val="-7"/>
          <w:w w:val="110"/>
        </w:rPr>
        <w:t xml:space="preserve"> </w:t>
      </w:r>
      <w:r>
        <w:rPr>
          <w:w w:val="110"/>
        </w:rPr>
        <w:t>Huber</w:t>
      </w:r>
      <w:r>
        <w:rPr>
          <w:spacing w:val="-7"/>
          <w:w w:val="110"/>
        </w:rPr>
        <w:t xml:space="preserve"> </w:t>
      </w:r>
      <w:r>
        <w:rPr>
          <w:w w:val="110"/>
        </w:rPr>
        <w:t>et</w:t>
      </w:r>
      <w:r>
        <w:rPr>
          <w:spacing w:val="-7"/>
          <w:w w:val="110"/>
        </w:rPr>
        <w:t xml:space="preserve"> </w:t>
      </w:r>
      <w:r>
        <w:rPr>
          <w:w w:val="110"/>
        </w:rPr>
        <w:t>al.</w:t>
      </w:r>
      <w:r>
        <w:rPr>
          <w:spacing w:val="-7"/>
          <w:w w:val="110"/>
        </w:rPr>
        <w:t xml:space="preserve"> </w:t>
      </w:r>
      <w:r>
        <w:rPr>
          <w:w w:val="110"/>
        </w:rPr>
        <w:t>2008;</w:t>
      </w:r>
      <w:r>
        <w:rPr>
          <w:spacing w:val="-6"/>
          <w:w w:val="110"/>
        </w:rPr>
        <w:t xml:space="preserve"> </w:t>
      </w:r>
      <w:r>
        <w:rPr>
          <w:w w:val="110"/>
        </w:rPr>
        <w:t>Harris</w:t>
      </w:r>
      <w:r>
        <w:rPr>
          <w:spacing w:val="-7"/>
          <w:w w:val="110"/>
        </w:rPr>
        <w:t xml:space="preserve"> </w:t>
      </w:r>
      <w:r>
        <w:rPr>
          <w:w w:val="110"/>
        </w:rPr>
        <w:t>et</w:t>
      </w:r>
      <w:r>
        <w:rPr>
          <w:spacing w:val="-7"/>
          <w:w w:val="110"/>
        </w:rPr>
        <w:t xml:space="preserve"> </w:t>
      </w:r>
      <w:r>
        <w:rPr>
          <w:w w:val="110"/>
        </w:rPr>
        <w:t>al.</w:t>
      </w:r>
      <w:r>
        <w:rPr>
          <w:spacing w:val="-7"/>
          <w:w w:val="110"/>
        </w:rPr>
        <w:t xml:space="preserve"> </w:t>
      </w:r>
      <w:r>
        <w:rPr>
          <w:w w:val="110"/>
        </w:rPr>
        <w:t>2007).</w:t>
      </w:r>
    </w:p>
    <w:p w14:paraId="27C946B1" w14:textId="77777777" w:rsidR="00F76AB2" w:rsidRDefault="00F76AB2">
      <w:pPr>
        <w:pStyle w:val="BodyText"/>
        <w:spacing w:before="2"/>
        <w:rPr>
          <w:sz w:val="30"/>
        </w:rPr>
      </w:pPr>
    </w:p>
    <w:p w14:paraId="6FA9CF09" w14:textId="77777777" w:rsidR="00F76AB2" w:rsidRDefault="00B2285E">
      <w:pPr>
        <w:pStyle w:val="BodyText"/>
        <w:ind w:left="377"/>
      </w:pPr>
      <w:r>
        <w:rPr>
          <w:w w:val="115"/>
        </w:rPr>
        <w:t>Genome-wide pathway enrichment analysis and intergenic regions</w:t>
      </w:r>
    </w:p>
    <w:p w14:paraId="60788B32" w14:textId="77777777" w:rsidR="00F76AB2" w:rsidRDefault="00F76AB2">
      <w:pPr>
        <w:pStyle w:val="BodyText"/>
        <w:rPr>
          <w:sz w:val="31"/>
        </w:rPr>
      </w:pPr>
    </w:p>
    <w:p w14:paraId="0B80F1FB" w14:textId="68C2D798" w:rsidR="00F76AB2" w:rsidDel="0052576D" w:rsidRDefault="00B2285E">
      <w:pPr>
        <w:pStyle w:val="BodyText"/>
        <w:spacing w:line="415" w:lineRule="auto"/>
        <w:ind w:left="377" w:right="821" w:firstLine="566"/>
        <w:jc w:val="both"/>
        <w:rPr>
          <w:del w:id="297" w:author="Microsoft Office User" w:date="2018-12-20T22:31:00Z"/>
        </w:rPr>
      </w:pPr>
      <w:r>
        <w:rPr>
          <w:w w:val="110"/>
        </w:rPr>
        <w:t xml:space="preserve">New approaches using genetic association data have disclosed </w:t>
      </w:r>
      <w:r>
        <w:rPr>
          <w:spacing w:val="-3"/>
          <w:w w:val="110"/>
        </w:rPr>
        <w:t xml:space="preserve">relevant </w:t>
      </w:r>
      <w:r>
        <w:rPr>
          <w:w w:val="110"/>
        </w:rPr>
        <w:t xml:space="preserve">biological processes by conducting genome-wide pathway analysis. In psoriasis, </w:t>
      </w:r>
      <w:del w:id="298" w:author="Microsoft Office User" w:date="2018-12-20T22:31:00Z">
        <w:r w:rsidDel="0052576D">
          <w:rPr>
            <w:w w:val="110"/>
          </w:rPr>
          <w:delText>genome-wide pathway analysis</w:delText>
        </w:r>
      </w:del>
      <w:ins w:id="299" w:author="Microsoft Office User" w:date="2018-12-20T22:31:00Z">
        <w:r w:rsidR="0052576D">
          <w:rPr>
            <w:w w:val="110"/>
          </w:rPr>
          <w:t>this</w:t>
        </w:r>
      </w:ins>
      <w:r>
        <w:rPr>
          <w:w w:val="110"/>
        </w:rPr>
        <w:t xml:space="preserve"> has revealed association of novel processes, such as retinol metabolism, transport of inorganic ions and amino</w:t>
      </w:r>
      <w:ins w:id="300" w:author="Microsoft Office User" w:date="2018-12-20T22:31:00Z">
        <w:r w:rsidR="0052576D">
          <w:rPr>
            <w:w w:val="110"/>
          </w:rPr>
          <w:t xml:space="preserve"> </w:t>
        </w:r>
      </w:ins>
      <w:r>
        <w:rPr>
          <w:w w:val="110"/>
        </w:rPr>
        <w:t>acids</w:t>
      </w:r>
      <w:r>
        <w:rPr>
          <w:spacing w:val="-8"/>
          <w:w w:val="110"/>
        </w:rPr>
        <w:t xml:space="preserve"> </w:t>
      </w:r>
      <w:r>
        <w:rPr>
          <w:spacing w:val="-4"/>
          <w:w w:val="110"/>
        </w:rPr>
        <w:t>and</w:t>
      </w:r>
    </w:p>
    <w:p w14:paraId="6CCFE47A" w14:textId="77777777" w:rsidR="00F76AB2" w:rsidRDefault="00F76AB2">
      <w:pPr>
        <w:pStyle w:val="BodyText"/>
        <w:spacing w:line="415" w:lineRule="auto"/>
        <w:ind w:left="377" w:right="821" w:firstLine="566"/>
        <w:jc w:val="both"/>
        <w:sectPr w:rsidR="00F76AB2">
          <w:pgSz w:w="11910" w:h="16840"/>
          <w:pgMar w:top="1580" w:right="520" w:bottom="800" w:left="1680" w:header="1231" w:footer="615" w:gutter="0"/>
          <w:cols w:space="720"/>
        </w:sectPr>
        <w:pPrChange w:id="301" w:author="Microsoft Office User" w:date="2018-12-20T22:31:00Z">
          <w:pPr>
            <w:spacing w:line="415" w:lineRule="auto"/>
            <w:jc w:val="both"/>
          </w:pPr>
        </w:pPrChange>
      </w:pPr>
    </w:p>
    <w:p w14:paraId="7E7D024B" w14:textId="77777777" w:rsidR="00F76AB2" w:rsidDel="0052576D" w:rsidRDefault="00F76AB2">
      <w:pPr>
        <w:pStyle w:val="BodyText"/>
        <w:rPr>
          <w:del w:id="302" w:author="Microsoft Office User" w:date="2018-12-20T22:31:00Z"/>
          <w:sz w:val="20"/>
        </w:rPr>
      </w:pPr>
    </w:p>
    <w:p w14:paraId="1CCDFFB1" w14:textId="04FB98F8" w:rsidR="00F76AB2" w:rsidRDefault="00B2285E">
      <w:pPr>
        <w:pStyle w:val="BodyText"/>
        <w:spacing w:before="225" w:line="415" w:lineRule="auto"/>
        <w:ind w:right="822"/>
        <w:jc w:val="both"/>
        <w:pPrChange w:id="303" w:author="Microsoft Office User" w:date="2018-12-20T22:31:00Z">
          <w:pPr>
            <w:pStyle w:val="BodyText"/>
            <w:spacing w:before="225" w:line="415" w:lineRule="auto"/>
            <w:ind w:left="377" w:right="822"/>
            <w:jc w:val="both"/>
          </w:pPr>
        </w:pPrChange>
      </w:pPr>
      <w:proofErr w:type="gramStart"/>
      <w:r>
        <w:rPr>
          <w:w w:val="115"/>
        </w:rPr>
        <w:t>post-translational</w:t>
      </w:r>
      <w:proofErr w:type="gramEnd"/>
      <w:r>
        <w:rPr>
          <w:spacing w:val="-27"/>
          <w:w w:val="115"/>
        </w:rPr>
        <w:t xml:space="preserve"> </w:t>
      </w:r>
      <w:r>
        <w:rPr>
          <w:w w:val="115"/>
        </w:rPr>
        <w:t>protein</w:t>
      </w:r>
      <w:r>
        <w:rPr>
          <w:spacing w:val="-26"/>
          <w:w w:val="115"/>
        </w:rPr>
        <w:t xml:space="preserve"> </w:t>
      </w:r>
      <w:r>
        <w:rPr>
          <w:w w:val="115"/>
        </w:rPr>
        <w:t>modifications</w:t>
      </w:r>
      <w:r>
        <w:rPr>
          <w:spacing w:val="-27"/>
          <w:w w:val="115"/>
        </w:rPr>
        <w:t xml:space="preserve"> </w:t>
      </w:r>
      <w:r>
        <w:rPr>
          <w:w w:val="115"/>
        </w:rPr>
        <w:t>(PTMs)</w:t>
      </w:r>
      <w:r>
        <w:rPr>
          <w:spacing w:val="-26"/>
          <w:w w:val="115"/>
        </w:rPr>
        <w:t xml:space="preserve"> </w:t>
      </w:r>
      <w:del w:id="304" w:author="Microsoft Office User" w:date="2018-12-20T22:32:00Z">
        <w:r w:rsidDel="0052576D">
          <w:rPr>
            <w:w w:val="115"/>
          </w:rPr>
          <w:delText>not</w:delText>
        </w:r>
        <w:r w:rsidDel="0052576D">
          <w:rPr>
            <w:spacing w:val="-26"/>
            <w:w w:val="115"/>
          </w:rPr>
          <w:delText xml:space="preserve"> </w:delText>
        </w:r>
        <w:r w:rsidDel="0052576D">
          <w:rPr>
            <w:w w:val="115"/>
          </w:rPr>
          <w:delText>previously</w:delText>
        </w:r>
        <w:r w:rsidDel="0052576D">
          <w:rPr>
            <w:spacing w:val="-27"/>
            <w:w w:val="115"/>
          </w:rPr>
          <w:delText xml:space="preserve"> </w:delText>
        </w:r>
        <w:r w:rsidDel="0052576D">
          <w:rPr>
            <w:w w:val="115"/>
          </w:rPr>
          <w:delText>related</w:delText>
        </w:r>
        <w:r w:rsidDel="0052576D">
          <w:rPr>
            <w:spacing w:val="-26"/>
            <w:w w:val="115"/>
          </w:rPr>
          <w:delText xml:space="preserve"> </w:delText>
        </w:r>
        <w:r w:rsidDel="0052576D">
          <w:rPr>
            <w:w w:val="115"/>
          </w:rPr>
          <w:delText>with</w:delText>
        </w:r>
        <w:r w:rsidDel="0052576D">
          <w:rPr>
            <w:spacing w:val="-26"/>
            <w:w w:val="115"/>
          </w:rPr>
          <w:delText xml:space="preserve"> </w:delText>
        </w:r>
        <w:r w:rsidDel="0052576D">
          <w:rPr>
            <w:spacing w:val="-5"/>
            <w:w w:val="115"/>
          </w:rPr>
          <w:delText xml:space="preserve">the </w:delText>
        </w:r>
        <w:r w:rsidDel="0052576D">
          <w:rPr>
            <w:w w:val="115"/>
          </w:rPr>
          <w:delText>disease aetiology</w:delText>
        </w:r>
        <w:r w:rsidDel="0052576D">
          <w:rPr>
            <w:spacing w:val="-22"/>
            <w:w w:val="115"/>
          </w:rPr>
          <w:delText xml:space="preserve"> </w:delText>
        </w:r>
      </w:del>
      <w:r>
        <w:rPr>
          <w:w w:val="115"/>
        </w:rPr>
        <w:t>(Aterido2015).</w:t>
      </w:r>
    </w:p>
    <w:p w14:paraId="25D6FA4D" w14:textId="5E2E4F77" w:rsidR="00F76AB2" w:rsidRDefault="00B2285E">
      <w:pPr>
        <w:pStyle w:val="BodyText"/>
        <w:spacing w:before="1" w:line="415" w:lineRule="auto"/>
        <w:ind w:left="377" w:right="821" w:firstLine="566"/>
        <w:jc w:val="both"/>
      </w:pPr>
      <w:r>
        <w:rPr>
          <w:w w:val="110"/>
        </w:rPr>
        <w:t xml:space="preserve">As previously </w:t>
      </w:r>
      <w:proofErr w:type="gramStart"/>
      <w:r>
        <w:rPr>
          <w:w w:val="110"/>
        </w:rPr>
        <w:t xml:space="preserve">mentioned, the majority of the non-coding </w:t>
      </w:r>
      <w:r>
        <w:rPr>
          <w:spacing w:val="-12"/>
          <w:w w:val="110"/>
        </w:rPr>
        <w:t xml:space="preserve">GWAS </w:t>
      </w:r>
      <w:r>
        <w:rPr>
          <w:w w:val="110"/>
        </w:rPr>
        <w:t xml:space="preserve">associations are located </w:t>
      </w:r>
      <w:del w:id="305" w:author="Microsoft Office User" w:date="2018-12-20T22:32:00Z">
        <w:r w:rsidDel="0052576D">
          <w:rPr>
            <w:w w:val="110"/>
          </w:rPr>
          <w:delText xml:space="preserve">at </w:delText>
        </w:r>
      </w:del>
      <w:ins w:id="306" w:author="Microsoft Office User" w:date="2018-12-20T22:32:00Z">
        <w:r w:rsidR="0052576D">
          <w:rPr>
            <w:w w:val="110"/>
          </w:rPr>
          <w:t>in</w:t>
        </w:r>
        <w:proofErr w:type="gramEnd"/>
        <w:r w:rsidR="0052576D">
          <w:rPr>
            <w:w w:val="110"/>
          </w:rPr>
          <w:t xml:space="preserve"> </w:t>
        </w:r>
      </w:ins>
      <w:r>
        <w:rPr>
          <w:w w:val="110"/>
        </w:rPr>
        <w:t xml:space="preserve">intergenic regions and often lack functional </w:t>
      </w:r>
      <w:proofErr w:type="spellStart"/>
      <w:r>
        <w:rPr>
          <w:w w:val="110"/>
        </w:rPr>
        <w:t>characterisation</w:t>
      </w:r>
      <w:proofErr w:type="spellEnd"/>
      <w:r>
        <w:rPr>
          <w:w w:val="110"/>
        </w:rPr>
        <w:t xml:space="preserve">. </w:t>
      </w:r>
      <w:proofErr w:type="gramStart"/>
      <w:r>
        <w:rPr>
          <w:w w:val="110"/>
        </w:rPr>
        <w:t>Therefore</w:t>
      </w:r>
      <w:proofErr w:type="gramEnd"/>
      <w:r>
        <w:rPr>
          <w:w w:val="110"/>
        </w:rPr>
        <w:t xml:space="preserve"> these variants tend to be associated to the nearest gene </w:t>
      </w:r>
      <w:del w:id="307" w:author="Microsoft Office User" w:date="2018-12-20T22:32:00Z">
        <w:r w:rsidDel="0052576D">
          <w:rPr>
            <w:w w:val="110"/>
          </w:rPr>
          <w:delText xml:space="preserve">within few Kb </w:delText>
        </w:r>
        <w:r w:rsidDel="0052576D">
          <w:rPr>
            <w:spacing w:val="-3"/>
            <w:w w:val="110"/>
          </w:rPr>
          <w:delText xml:space="preserve">away </w:delText>
        </w:r>
      </w:del>
      <w:del w:id="308" w:author="Microsoft Office User" w:date="2018-12-20T22:33:00Z">
        <w:r w:rsidDel="0052576D">
          <w:rPr>
            <w:w w:val="110"/>
          </w:rPr>
          <w:delText xml:space="preserve">and which function is known and in line with current understanding of the </w:delText>
        </w:r>
        <w:r w:rsidDel="0052576D">
          <w:rPr>
            <w:spacing w:val="-3"/>
            <w:w w:val="110"/>
          </w:rPr>
          <w:delText xml:space="preserve">pathophysiology. </w:delText>
        </w:r>
        <w:r w:rsidDel="0052576D">
          <w:rPr>
            <w:w w:val="110"/>
          </w:rPr>
          <w:delText xml:space="preserve">Nevertheless, some of these intergenic non-coding </w:delText>
        </w:r>
        <w:r w:rsidDel="0052576D">
          <w:rPr>
            <w:spacing w:val="-3"/>
            <w:w w:val="110"/>
          </w:rPr>
          <w:delText xml:space="preserve">SNPs </w:delText>
        </w:r>
        <w:r w:rsidDel="0052576D">
          <w:rPr>
            <w:w w:val="110"/>
          </w:rPr>
          <w:delText xml:space="preserve">are located at regions depleted of genes for 300Kb or </w:delText>
        </w:r>
        <w:r w:rsidDel="0052576D">
          <w:rPr>
            <w:spacing w:val="-3"/>
            <w:w w:val="110"/>
          </w:rPr>
          <w:delText>more</w:delText>
        </w:r>
      </w:del>
      <w:ins w:id="309" w:author="Microsoft Office User" w:date="2018-12-20T22:33:00Z">
        <w:r w:rsidR="0052576D">
          <w:rPr>
            <w:w w:val="110"/>
          </w:rPr>
          <w:t xml:space="preserve">but may occur in </w:t>
        </w:r>
      </w:ins>
      <w:ins w:id="310" w:author="Microsoft Office User" w:date="2018-12-20T22:34:00Z">
        <w:r w:rsidR="00BB4DCF">
          <w:rPr>
            <w:w w:val="110"/>
          </w:rPr>
          <w:t>intergenic regions at a distance from any gene</w:t>
        </w:r>
      </w:ins>
      <w:ins w:id="311" w:author="Microsoft Office User" w:date="2018-12-20T22:33:00Z">
        <w:r w:rsidR="0052576D">
          <w:rPr>
            <w:w w:val="110"/>
          </w:rPr>
          <w:t xml:space="preserve">, </w:t>
        </w:r>
      </w:ins>
      <w:del w:id="312" w:author="Microsoft Office User" w:date="2018-12-20T22:33:00Z">
        <w:r w:rsidDel="0052576D">
          <w:rPr>
            <w:spacing w:val="-3"/>
            <w:w w:val="110"/>
          </w:rPr>
          <w:delText xml:space="preserve">. </w:delText>
        </w:r>
        <w:r w:rsidDel="0052576D">
          <w:rPr>
            <w:w w:val="110"/>
          </w:rPr>
          <w:delText>Some</w:delText>
        </w:r>
        <w:r w:rsidDel="0052576D">
          <w:rPr>
            <w:spacing w:val="-13"/>
            <w:w w:val="110"/>
          </w:rPr>
          <w:delText xml:space="preserve"> </w:delText>
        </w:r>
        <w:r w:rsidDel="0052576D">
          <w:rPr>
            <w:w w:val="110"/>
          </w:rPr>
          <w:delText>examples</w:delText>
        </w:r>
        <w:r w:rsidDel="0052576D">
          <w:rPr>
            <w:spacing w:val="-13"/>
            <w:w w:val="110"/>
          </w:rPr>
          <w:delText xml:space="preserve"> </w:delText>
        </w:r>
        <w:r w:rsidDel="0052576D">
          <w:rPr>
            <w:w w:val="110"/>
          </w:rPr>
          <w:delText>in</w:delText>
        </w:r>
        <w:r w:rsidDel="0052576D">
          <w:rPr>
            <w:spacing w:val="-12"/>
            <w:w w:val="110"/>
          </w:rPr>
          <w:delText xml:space="preserve"> </w:delText>
        </w:r>
        <w:r w:rsidDel="0052576D">
          <w:rPr>
            <w:w w:val="110"/>
          </w:rPr>
          <w:delText>psoriasis</w:delText>
        </w:r>
        <w:r w:rsidDel="0052576D">
          <w:rPr>
            <w:spacing w:val="-13"/>
            <w:w w:val="110"/>
          </w:rPr>
          <w:delText xml:space="preserve"> </w:delText>
        </w:r>
        <w:r w:rsidDel="0052576D">
          <w:rPr>
            <w:w w:val="110"/>
          </w:rPr>
          <w:delText>and</w:delText>
        </w:r>
        <w:r w:rsidDel="0052576D">
          <w:rPr>
            <w:spacing w:val="-12"/>
            <w:w w:val="110"/>
          </w:rPr>
          <w:delText xml:space="preserve"> </w:delText>
        </w:r>
        <w:r w:rsidDel="0052576D">
          <w:rPr>
            <w:spacing w:val="-4"/>
            <w:w w:val="110"/>
          </w:rPr>
          <w:delText>PsA</w:delText>
        </w:r>
      </w:del>
      <w:r>
        <w:rPr>
          <w:spacing w:val="-13"/>
          <w:w w:val="110"/>
        </w:rPr>
        <w:t xml:space="preserve"> </w:t>
      </w:r>
      <w:r>
        <w:rPr>
          <w:w w:val="110"/>
        </w:rPr>
        <w:t>includ</w:t>
      </w:r>
      <w:ins w:id="313" w:author="Microsoft Office User" w:date="2018-12-20T22:33:00Z">
        <w:r w:rsidR="0052576D">
          <w:rPr>
            <w:w w:val="110"/>
          </w:rPr>
          <w:t>ing</w:t>
        </w:r>
      </w:ins>
      <w:del w:id="314" w:author="Microsoft Office User" w:date="2018-12-20T22:33:00Z">
        <w:r w:rsidDel="0052576D">
          <w:rPr>
            <w:w w:val="110"/>
          </w:rPr>
          <w:delText>e</w:delText>
        </w:r>
      </w:del>
      <w:r>
        <w:rPr>
          <w:spacing w:val="-12"/>
          <w:w w:val="110"/>
        </w:rPr>
        <w:t xml:space="preserve"> </w:t>
      </w:r>
      <w:r>
        <w:rPr>
          <w:w w:val="110"/>
        </w:rPr>
        <w:t>chr1p36.23,</w:t>
      </w:r>
      <w:r>
        <w:rPr>
          <w:spacing w:val="-11"/>
          <w:w w:val="110"/>
        </w:rPr>
        <w:t xml:space="preserve"> </w:t>
      </w:r>
      <w:r>
        <w:rPr>
          <w:w w:val="110"/>
        </w:rPr>
        <w:t>chr2p15</w:t>
      </w:r>
      <w:r>
        <w:rPr>
          <w:spacing w:val="-12"/>
          <w:w w:val="110"/>
        </w:rPr>
        <w:t xml:space="preserve"> </w:t>
      </w:r>
      <w:r>
        <w:rPr>
          <w:w w:val="110"/>
        </w:rPr>
        <w:t>and</w:t>
      </w:r>
      <w:r>
        <w:rPr>
          <w:spacing w:val="-13"/>
          <w:w w:val="110"/>
        </w:rPr>
        <w:t xml:space="preserve"> </w:t>
      </w:r>
      <w:r>
        <w:rPr>
          <w:w w:val="110"/>
        </w:rPr>
        <w:t>chr9q31.2</w:t>
      </w:r>
      <w:ins w:id="315" w:author="Microsoft Office User" w:date="2018-12-20T22:33:00Z">
        <w:r w:rsidR="0052576D">
          <w:rPr>
            <w:w w:val="110"/>
          </w:rPr>
          <w:t xml:space="preserve"> in</w:t>
        </w:r>
        <w:r w:rsidR="0052576D">
          <w:rPr>
            <w:spacing w:val="-12"/>
            <w:w w:val="110"/>
          </w:rPr>
          <w:t xml:space="preserve"> </w:t>
        </w:r>
        <w:r w:rsidR="0052576D">
          <w:rPr>
            <w:w w:val="110"/>
          </w:rPr>
          <w:t>psoriasis</w:t>
        </w:r>
        <w:r w:rsidR="0052576D">
          <w:rPr>
            <w:spacing w:val="-13"/>
            <w:w w:val="110"/>
          </w:rPr>
          <w:t xml:space="preserve"> </w:t>
        </w:r>
        <w:r w:rsidR="0052576D">
          <w:rPr>
            <w:w w:val="110"/>
          </w:rPr>
          <w:t>and</w:t>
        </w:r>
        <w:r w:rsidR="0052576D">
          <w:rPr>
            <w:spacing w:val="-12"/>
            <w:w w:val="110"/>
          </w:rPr>
          <w:t xml:space="preserve"> </w:t>
        </w:r>
        <w:proofErr w:type="spellStart"/>
        <w:r w:rsidR="0052576D">
          <w:rPr>
            <w:spacing w:val="-4"/>
            <w:w w:val="110"/>
          </w:rPr>
          <w:t>PsA</w:t>
        </w:r>
      </w:ins>
      <w:r>
        <w:rPr>
          <w:w w:val="110"/>
        </w:rPr>
        <w:t>.</w:t>
      </w:r>
      <w:proofErr w:type="spellEnd"/>
    </w:p>
    <w:p w14:paraId="434D1D03" w14:textId="6239E26A" w:rsidR="00F76AB2" w:rsidDel="00BB4DCF" w:rsidRDefault="00B2285E">
      <w:pPr>
        <w:pStyle w:val="BodyText"/>
        <w:spacing w:before="5" w:line="333" w:lineRule="auto"/>
        <w:ind w:left="377" w:right="821"/>
        <w:jc w:val="both"/>
        <w:rPr>
          <w:del w:id="316" w:author="Microsoft Office User" w:date="2018-12-20T22:36:00Z"/>
        </w:rPr>
      </w:pPr>
      <w:r>
        <w:rPr>
          <w:w w:val="110"/>
        </w:rPr>
        <w:t>One</w:t>
      </w:r>
      <w:r>
        <w:rPr>
          <w:spacing w:val="-6"/>
          <w:w w:val="110"/>
        </w:rPr>
        <w:t xml:space="preserve"> </w:t>
      </w:r>
      <w:r>
        <w:rPr>
          <w:w w:val="110"/>
        </w:rPr>
        <w:t>of</w:t>
      </w:r>
      <w:r>
        <w:rPr>
          <w:spacing w:val="-5"/>
          <w:w w:val="110"/>
        </w:rPr>
        <w:t xml:space="preserve"> </w:t>
      </w:r>
      <w:r>
        <w:rPr>
          <w:w w:val="110"/>
        </w:rPr>
        <w:t>the</w:t>
      </w:r>
      <w:r>
        <w:rPr>
          <w:spacing w:val="-6"/>
          <w:w w:val="110"/>
        </w:rPr>
        <w:t xml:space="preserve"> </w:t>
      </w:r>
      <w:r>
        <w:rPr>
          <w:w w:val="110"/>
        </w:rPr>
        <w:t>most</w:t>
      </w:r>
      <w:r>
        <w:rPr>
          <w:spacing w:val="-5"/>
          <w:w w:val="110"/>
        </w:rPr>
        <w:t xml:space="preserve"> </w:t>
      </w:r>
      <w:r>
        <w:rPr>
          <w:w w:val="110"/>
        </w:rPr>
        <w:t>interesting</w:t>
      </w:r>
      <w:r>
        <w:rPr>
          <w:spacing w:val="-5"/>
          <w:w w:val="110"/>
        </w:rPr>
        <w:t xml:space="preserve"> </w:t>
      </w:r>
      <w:r>
        <w:rPr>
          <w:w w:val="110"/>
        </w:rPr>
        <w:t>regions</w:t>
      </w:r>
      <w:r>
        <w:rPr>
          <w:spacing w:val="-6"/>
          <w:w w:val="110"/>
        </w:rPr>
        <w:t xml:space="preserve"> </w:t>
      </w:r>
      <w:r>
        <w:rPr>
          <w:w w:val="110"/>
        </w:rPr>
        <w:t>is</w:t>
      </w:r>
      <w:r>
        <w:rPr>
          <w:spacing w:val="-5"/>
          <w:w w:val="110"/>
        </w:rPr>
        <w:t xml:space="preserve"> </w:t>
      </w:r>
      <w:del w:id="317" w:author="Microsoft Office User" w:date="2018-12-20T22:36:00Z">
        <w:r w:rsidDel="00BB4DCF">
          <w:rPr>
            <w:w w:val="110"/>
          </w:rPr>
          <w:delText>chr2p15,</w:delText>
        </w:r>
        <w:r w:rsidDel="00BB4DCF">
          <w:rPr>
            <w:spacing w:val="-4"/>
            <w:w w:val="110"/>
          </w:rPr>
          <w:delText xml:space="preserve"> </w:delText>
        </w:r>
        <w:r w:rsidDel="00BB4DCF">
          <w:rPr>
            <w:w w:val="110"/>
          </w:rPr>
          <w:delText>where</w:delText>
        </w:r>
        <w:r w:rsidDel="00BB4DCF">
          <w:rPr>
            <w:spacing w:val="-6"/>
            <w:w w:val="110"/>
          </w:rPr>
          <w:delText xml:space="preserve"> </w:delText>
        </w:r>
        <w:r w:rsidDel="00BB4DCF">
          <w:rPr>
            <w:w w:val="110"/>
          </w:rPr>
          <w:delText>the</w:delText>
        </w:r>
        <w:r w:rsidDel="00BB4DCF">
          <w:rPr>
            <w:spacing w:val="-5"/>
            <w:w w:val="110"/>
          </w:rPr>
          <w:delText xml:space="preserve"> </w:delText>
        </w:r>
      </w:del>
      <w:del w:id="318" w:author="Microsoft Office User" w:date="2018-12-20T22:34:00Z">
        <w:r w:rsidDel="00BB4DCF">
          <w:rPr>
            <w:w w:val="110"/>
          </w:rPr>
          <w:delText>lead</w:delText>
        </w:r>
        <w:r w:rsidDel="00BB4DCF">
          <w:rPr>
            <w:spacing w:val="-5"/>
            <w:w w:val="110"/>
          </w:rPr>
          <w:delText xml:space="preserve"> </w:delText>
        </w:r>
        <w:r w:rsidDel="00BB4DCF">
          <w:rPr>
            <w:w w:val="110"/>
          </w:rPr>
          <w:delText>SNP</w:delText>
        </w:r>
        <w:r w:rsidDel="00BB4DCF">
          <w:rPr>
            <w:spacing w:val="-5"/>
            <w:w w:val="110"/>
          </w:rPr>
          <w:delText xml:space="preserve"> </w:delText>
        </w:r>
        <w:r w:rsidDel="00BB4DCF">
          <w:rPr>
            <w:w w:val="110"/>
          </w:rPr>
          <w:delText>and</w:delText>
        </w:r>
        <w:r w:rsidDel="00BB4DCF">
          <w:rPr>
            <w:spacing w:val="-6"/>
            <w:w w:val="110"/>
          </w:rPr>
          <w:delText xml:space="preserve"> </w:delText>
        </w:r>
        <w:r w:rsidDel="00BB4DCF">
          <w:rPr>
            <w:w w:val="110"/>
          </w:rPr>
          <w:delText xml:space="preserve">direction </w:delText>
        </w:r>
        <w:r w:rsidDel="00BB4DCF">
          <w:rPr>
            <w:w w:val="105"/>
          </w:rPr>
          <w:delText>of</w:delText>
        </w:r>
        <w:r w:rsidDel="00BB4DCF">
          <w:rPr>
            <w:spacing w:val="-23"/>
            <w:w w:val="105"/>
          </w:rPr>
          <w:delText xml:space="preserve"> </w:delText>
        </w:r>
      </w:del>
      <w:del w:id="319" w:author="Microsoft Office User" w:date="2018-12-20T22:36:00Z">
        <w:r w:rsidDel="00BB4DCF">
          <w:rPr>
            <w:w w:val="105"/>
          </w:rPr>
          <w:delText>association</w:delText>
        </w:r>
        <w:r w:rsidDel="00BB4DCF">
          <w:rPr>
            <w:spacing w:val="-22"/>
            <w:w w:val="105"/>
          </w:rPr>
          <w:delText xml:space="preserve"> </w:delText>
        </w:r>
        <w:r w:rsidDel="00BB4DCF">
          <w:rPr>
            <w:w w:val="105"/>
          </w:rPr>
          <w:delText>is</w:delText>
        </w:r>
        <w:r w:rsidDel="00BB4DCF">
          <w:rPr>
            <w:spacing w:val="-22"/>
            <w:w w:val="105"/>
          </w:rPr>
          <w:delText xml:space="preserve"> </w:delText>
        </w:r>
        <w:r w:rsidDel="00BB4DCF">
          <w:rPr>
            <w:w w:val="105"/>
          </w:rPr>
          <w:delText>shared</w:delText>
        </w:r>
        <w:r w:rsidDel="00BB4DCF">
          <w:rPr>
            <w:spacing w:val="-22"/>
            <w:w w:val="105"/>
          </w:rPr>
          <w:delText xml:space="preserve"> </w:delText>
        </w:r>
        <w:r w:rsidDel="00BB4DCF">
          <w:rPr>
            <w:w w:val="105"/>
          </w:rPr>
          <w:delText>with</w:delText>
        </w:r>
        <w:r w:rsidDel="00BB4DCF">
          <w:rPr>
            <w:spacing w:val="-22"/>
            <w:w w:val="105"/>
          </w:rPr>
          <w:delText xml:space="preserve"> </w:delText>
        </w:r>
        <w:r w:rsidDel="00BB4DCF">
          <w:rPr>
            <w:w w:val="105"/>
          </w:rPr>
          <w:delText>AS</w:delText>
        </w:r>
        <w:r w:rsidDel="00BB4DCF">
          <w:rPr>
            <w:spacing w:val="-22"/>
            <w:w w:val="105"/>
          </w:rPr>
          <w:delText xml:space="preserve"> </w:delText>
        </w:r>
        <w:r w:rsidDel="00BB4DCF">
          <w:rPr>
            <w:w w:val="105"/>
          </w:rPr>
          <w:delText>(</w:delText>
        </w:r>
        <w:r w:rsidDel="00BB4DCF">
          <w:rPr>
            <w:rFonts w:ascii="Monaco"/>
            <w:w w:val="105"/>
          </w:rPr>
          <w:fldChar w:fldCharType="begin"/>
        </w:r>
        <w:r w:rsidDel="00BB4DCF">
          <w:rPr>
            <w:rFonts w:ascii="Monaco"/>
            <w:w w:val="105"/>
          </w:rPr>
          <w:delInstrText xml:space="preserve"> HYPERLINK "https://www.immunobase.org/" \h </w:delInstrText>
        </w:r>
        <w:r w:rsidDel="00BB4DCF">
          <w:rPr>
            <w:rFonts w:ascii="Monaco"/>
            <w:w w:val="105"/>
          </w:rPr>
          <w:fldChar w:fldCharType="separate"/>
        </w:r>
        <w:r w:rsidDel="00BB4DCF">
          <w:rPr>
            <w:rFonts w:ascii="Monaco"/>
            <w:w w:val="105"/>
          </w:rPr>
          <w:delText>https://www.immunobase.org</w:delText>
        </w:r>
        <w:r w:rsidDel="00BB4DCF">
          <w:rPr>
            <w:rFonts w:ascii="Monaco"/>
            <w:w w:val="105"/>
          </w:rPr>
          <w:fldChar w:fldCharType="end"/>
        </w:r>
        <w:r w:rsidDel="00BB4DCF">
          <w:rPr>
            <w:w w:val="105"/>
          </w:rPr>
          <w:delText>).</w:delText>
        </w:r>
        <w:r w:rsidDel="00BB4DCF">
          <w:rPr>
            <w:spacing w:val="11"/>
            <w:w w:val="105"/>
          </w:rPr>
          <w:delText xml:space="preserve"> </w:delText>
        </w:r>
        <w:r w:rsidDel="00BB4DCF">
          <w:rPr>
            <w:w w:val="105"/>
          </w:rPr>
          <w:delText>Within</w:delText>
        </w:r>
        <w:r w:rsidDel="00BB4DCF">
          <w:rPr>
            <w:spacing w:val="-22"/>
            <w:w w:val="105"/>
          </w:rPr>
          <w:delText xml:space="preserve"> </w:delText>
        </w:r>
        <w:r w:rsidDel="00BB4DCF">
          <w:rPr>
            <w:spacing w:val="-3"/>
            <w:w w:val="105"/>
          </w:rPr>
          <w:delText xml:space="preserve">this </w:delText>
        </w:r>
        <w:r w:rsidDel="00BB4DCF">
          <w:rPr>
            <w:w w:val="110"/>
          </w:rPr>
          <w:delText xml:space="preserve">locus, genes with a role in the immune response </w:delText>
        </w:r>
      </w:del>
      <w:del w:id="320" w:author="Microsoft Office User" w:date="2018-12-20T22:34:00Z">
        <w:r w:rsidDel="00BB4DCF">
          <w:rPr>
            <w:w w:val="110"/>
          </w:rPr>
          <w:delText xml:space="preserve">involve </w:delText>
        </w:r>
      </w:del>
      <w:del w:id="321" w:author="Microsoft Office User" w:date="2018-12-20T22:36:00Z">
        <w:r w:rsidDel="00BB4DCF">
          <w:rPr>
            <w:i/>
            <w:w w:val="110"/>
          </w:rPr>
          <w:delText xml:space="preserve">B3GNT2 </w:delText>
        </w:r>
        <w:r w:rsidDel="00BB4DCF">
          <w:rPr>
            <w:w w:val="110"/>
          </w:rPr>
          <w:delText>and</w:delText>
        </w:r>
        <w:r w:rsidDel="00BB4DCF">
          <w:rPr>
            <w:spacing w:val="47"/>
            <w:w w:val="110"/>
          </w:rPr>
          <w:delText xml:space="preserve"> </w:delText>
        </w:r>
        <w:r w:rsidDel="00BB4DCF">
          <w:rPr>
            <w:i/>
            <w:w w:val="110"/>
          </w:rPr>
          <w:delText>CMMD1</w:delText>
        </w:r>
        <w:r w:rsidDel="00BB4DCF">
          <w:rPr>
            <w:w w:val="110"/>
          </w:rPr>
          <w:delText>,</w:delText>
        </w:r>
      </w:del>
    </w:p>
    <w:p w14:paraId="005EC90C" w14:textId="58B568EE" w:rsidR="00F76AB2" w:rsidRDefault="00B2285E">
      <w:pPr>
        <w:pStyle w:val="BodyText"/>
        <w:spacing w:before="5" w:line="333" w:lineRule="auto"/>
        <w:ind w:left="377" w:right="821"/>
        <w:jc w:val="both"/>
        <w:pPrChange w:id="322" w:author="Microsoft Office User" w:date="2018-12-20T22:36:00Z">
          <w:pPr>
            <w:pStyle w:val="BodyText"/>
            <w:spacing w:before="91" w:line="415" w:lineRule="auto"/>
            <w:ind w:left="377" w:right="821"/>
            <w:jc w:val="both"/>
          </w:pPr>
        </w:pPrChange>
      </w:pPr>
      <w:del w:id="323" w:author="Microsoft Office User" w:date="2018-12-20T22:36:00Z">
        <w:r w:rsidDel="00BB4DCF">
          <w:rPr>
            <w:w w:val="110"/>
          </w:rPr>
          <w:delText xml:space="preserve">which are located at approximately 130Kb and 200Kb </w:delText>
        </w:r>
        <w:r w:rsidDel="00BB4DCF">
          <w:rPr>
            <w:spacing w:val="-3"/>
            <w:w w:val="110"/>
          </w:rPr>
          <w:delText xml:space="preserve">away </w:delText>
        </w:r>
        <w:r w:rsidDel="00BB4DCF">
          <w:rPr>
            <w:w w:val="110"/>
          </w:rPr>
          <w:delText xml:space="preserve">from the </w:delText>
        </w:r>
        <w:r w:rsidDel="00BB4DCF">
          <w:rPr>
            <w:spacing w:val="-8"/>
            <w:w w:val="110"/>
          </w:rPr>
          <w:delText xml:space="preserve">GWAS </w:delText>
        </w:r>
        <w:r w:rsidDel="00BB4DCF">
          <w:rPr>
            <w:w w:val="110"/>
          </w:rPr>
          <w:delText xml:space="preserve">lead </w:delText>
        </w:r>
        <w:r w:rsidDel="00BB4DCF">
          <w:rPr>
            <w:spacing w:val="-6"/>
            <w:w w:val="110"/>
          </w:rPr>
          <w:delText xml:space="preserve">SNP, </w:delText>
        </w:r>
        <w:r w:rsidDel="00BB4DCF">
          <w:rPr>
            <w:w w:val="110"/>
          </w:rPr>
          <w:delText xml:space="preserve">respectively (Maine et al. 2007; </w:delText>
        </w:r>
        <w:r w:rsidDel="00BB4DCF">
          <w:rPr>
            <w:spacing w:val="-5"/>
            <w:w w:val="110"/>
          </w:rPr>
          <w:delText xml:space="preserve">Tsoi </w:delText>
        </w:r>
        <w:r w:rsidDel="00BB4DCF">
          <w:rPr>
            <w:w w:val="110"/>
          </w:rPr>
          <w:delText xml:space="preserve">et al. 2012). </w:delText>
        </w:r>
      </w:del>
      <w:del w:id="324" w:author="Microsoft Office User" w:date="2018-12-20T22:35:00Z">
        <w:r w:rsidDel="00BB4DCF">
          <w:rPr>
            <w:w w:val="110"/>
          </w:rPr>
          <w:delText xml:space="preserve">Interestingly, the </w:delText>
        </w:r>
        <w:r w:rsidDel="00BB4DCF">
          <w:rPr>
            <w:i/>
            <w:w w:val="110"/>
          </w:rPr>
          <w:delText xml:space="preserve">B3GNT2 </w:delText>
        </w:r>
        <w:r w:rsidDel="00BB4DCF">
          <w:rPr>
            <w:w w:val="110"/>
          </w:rPr>
          <w:delText>gene was identified by the aforementioned genome-wide pathway analysis to contribute to the significant enrichment of the</w:delText>
        </w:r>
        <w:r w:rsidDel="00BB4DCF">
          <w:rPr>
            <w:spacing w:val="39"/>
            <w:w w:val="110"/>
          </w:rPr>
          <w:delText xml:space="preserve"> </w:delText>
        </w:r>
        <w:r w:rsidDel="00BB4DCF">
          <w:rPr>
            <w:w w:val="110"/>
          </w:rPr>
          <w:delText xml:space="preserve">post-translational protein modifications </w:delText>
        </w:r>
        <w:r w:rsidDel="00BB4DCF">
          <w:rPr>
            <w:spacing w:val="-5"/>
            <w:w w:val="110"/>
          </w:rPr>
          <w:delText xml:space="preserve">pathway. </w:delText>
        </w:r>
      </w:del>
      <w:del w:id="325" w:author="Microsoft Office User" w:date="2018-12-20T22:36:00Z">
        <w:r w:rsidDel="00BB4DCF">
          <w:rPr>
            <w:w w:val="110"/>
          </w:rPr>
          <w:delText xml:space="preserve">Another relevant association is the </w:delText>
        </w:r>
      </w:del>
      <w:r>
        <w:rPr>
          <w:w w:val="110"/>
        </w:rPr>
        <w:t xml:space="preserve">chr1p36.23, shared with UC and proximal to a number of gene candidates including </w:t>
      </w:r>
      <w:r>
        <w:rPr>
          <w:i/>
          <w:spacing w:val="-4"/>
          <w:w w:val="110"/>
        </w:rPr>
        <w:t>RERE</w:t>
      </w:r>
      <w:r>
        <w:rPr>
          <w:spacing w:val="-4"/>
          <w:w w:val="110"/>
        </w:rPr>
        <w:t xml:space="preserve">, </w:t>
      </w:r>
      <w:r>
        <w:rPr>
          <w:i/>
          <w:w w:val="110"/>
        </w:rPr>
        <w:t>SLC45A1</w:t>
      </w:r>
      <w:r>
        <w:rPr>
          <w:w w:val="110"/>
        </w:rPr>
        <w:t xml:space="preserve">, </w:t>
      </w:r>
      <w:r>
        <w:rPr>
          <w:i/>
          <w:w w:val="110"/>
        </w:rPr>
        <w:t xml:space="preserve">ERRFI1 </w:t>
      </w:r>
      <w:r>
        <w:rPr>
          <w:w w:val="110"/>
        </w:rPr>
        <w:t xml:space="preserve">and </w:t>
      </w:r>
      <w:r>
        <w:rPr>
          <w:i/>
          <w:w w:val="110"/>
        </w:rPr>
        <w:t xml:space="preserve">TNFRSF9 </w:t>
      </w:r>
      <w:r>
        <w:rPr>
          <w:spacing w:val="-4"/>
          <w:w w:val="110"/>
        </w:rPr>
        <w:t>(</w:t>
      </w:r>
      <w:proofErr w:type="spellStart"/>
      <w:r>
        <w:rPr>
          <w:spacing w:val="-4"/>
          <w:w w:val="110"/>
        </w:rPr>
        <w:t>Tsoi</w:t>
      </w:r>
      <w:proofErr w:type="spellEnd"/>
      <w:r>
        <w:rPr>
          <w:spacing w:val="-4"/>
          <w:w w:val="110"/>
        </w:rPr>
        <w:t xml:space="preserve"> </w:t>
      </w:r>
      <w:r>
        <w:rPr>
          <w:w w:val="110"/>
        </w:rPr>
        <w:t>et al. 2012). Unpublished capture-</w:t>
      </w:r>
      <w:proofErr w:type="spellStart"/>
      <w:r>
        <w:rPr>
          <w:w w:val="110"/>
        </w:rPr>
        <w:t>HiC</w:t>
      </w:r>
      <w:proofErr w:type="spellEnd"/>
      <w:r>
        <w:rPr>
          <w:w w:val="110"/>
        </w:rPr>
        <w:t xml:space="preserve"> data using the </w:t>
      </w:r>
      <w:proofErr w:type="spellStart"/>
      <w:r>
        <w:rPr>
          <w:w w:val="110"/>
        </w:rPr>
        <w:t>immortal</w:t>
      </w:r>
      <w:ins w:id="326" w:author="Microsoft Office User" w:date="2018-12-20T22:35:00Z">
        <w:r w:rsidR="00BB4DCF">
          <w:rPr>
            <w:w w:val="110"/>
          </w:rPr>
          <w:t>ised</w:t>
        </w:r>
      </w:ins>
      <w:proofErr w:type="spellEnd"/>
      <w:r>
        <w:rPr>
          <w:w w:val="110"/>
        </w:rPr>
        <w:t xml:space="preserve"> </w:t>
      </w:r>
      <w:proofErr w:type="gramStart"/>
      <w:r>
        <w:rPr>
          <w:spacing w:val="-8"/>
          <w:w w:val="110"/>
        </w:rPr>
        <w:t xml:space="preserve">KC  </w:t>
      </w:r>
      <w:r>
        <w:rPr>
          <w:w w:val="110"/>
        </w:rPr>
        <w:t>cell</w:t>
      </w:r>
      <w:proofErr w:type="gramEnd"/>
      <w:r>
        <w:rPr>
          <w:w w:val="110"/>
        </w:rPr>
        <w:t xml:space="preserve"> line </w:t>
      </w:r>
      <w:proofErr w:type="spellStart"/>
      <w:r>
        <w:rPr>
          <w:w w:val="110"/>
        </w:rPr>
        <w:t>HaCaT</w:t>
      </w:r>
      <w:proofErr w:type="spellEnd"/>
      <w:r>
        <w:rPr>
          <w:w w:val="110"/>
        </w:rPr>
        <w:t xml:space="preserve"> has revealed interaction of </w:t>
      </w:r>
      <w:r>
        <w:rPr>
          <w:spacing w:val="-3"/>
          <w:w w:val="110"/>
        </w:rPr>
        <w:t xml:space="preserve">SNPs  </w:t>
      </w:r>
      <w:r>
        <w:rPr>
          <w:w w:val="110"/>
        </w:rPr>
        <w:t xml:space="preserve">in this locus with the promoter of the </w:t>
      </w:r>
      <w:r>
        <w:rPr>
          <w:i/>
          <w:w w:val="110"/>
        </w:rPr>
        <w:t xml:space="preserve">ERRFI1 </w:t>
      </w:r>
      <w:r>
        <w:rPr>
          <w:w w:val="110"/>
        </w:rPr>
        <w:t xml:space="preserve">gene, </w:t>
      </w:r>
      <w:ins w:id="327" w:author="Microsoft Office User" w:date="2018-12-20T22:35:00Z">
        <w:r w:rsidR="00BB4DCF">
          <w:rPr>
            <w:w w:val="110"/>
          </w:rPr>
          <w:t xml:space="preserve">an </w:t>
        </w:r>
      </w:ins>
      <w:r>
        <w:rPr>
          <w:w w:val="110"/>
        </w:rPr>
        <w:t>inhibitor of the epidermal growth</w:t>
      </w:r>
      <w:r>
        <w:rPr>
          <w:spacing w:val="-10"/>
          <w:w w:val="110"/>
        </w:rPr>
        <w:t xml:space="preserve"> </w:t>
      </w:r>
      <w:r>
        <w:rPr>
          <w:w w:val="110"/>
        </w:rPr>
        <w:t>factor</w:t>
      </w:r>
      <w:r>
        <w:rPr>
          <w:spacing w:val="-9"/>
          <w:w w:val="110"/>
        </w:rPr>
        <w:t xml:space="preserve"> </w:t>
      </w:r>
      <w:r>
        <w:rPr>
          <w:w w:val="110"/>
        </w:rPr>
        <w:t>receptor</w:t>
      </w:r>
      <w:r>
        <w:rPr>
          <w:spacing w:val="-11"/>
          <w:w w:val="110"/>
        </w:rPr>
        <w:t xml:space="preserve"> </w:t>
      </w:r>
      <w:r>
        <w:rPr>
          <w:w w:val="110"/>
        </w:rPr>
        <w:t>signaling</w:t>
      </w:r>
      <w:r>
        <w:rPr>
          <w:spacing w:val="-9"/>
          <w:w w:val="110"/>
        </w:rPr>
        <w:t xml:space="preserve"> </w:t>
      </w:r>
      <w:r>
        <w:rPr>
          <w:w w:val="110"/>
        </w:rPr>
        <w:t>required</w:t>
      </w:r>
      <w:r>
        <w:rPr>
          <w:spacing w:val="-9"/>
          <w:w w:val="110"/>
        </w:rPr>
        <w:t xml:space="preserve"> </w:t>
      </w:r>
      <w:r>
        <w:rPr>
          <w:w w:val="110"/>
        </w:rPr>
        <w:t>for</w:t>
      </w:r>
      <w:r>
        <w:rPr>
          <w:spacing w:val="-10"/>
          <w:w w:val="110"/>
        </w:rPr>
        <w:t xml:space="preserve"> </w:t>
      </w:r>
      <w:r>
        <w:rPr>
          <w:w w:val="110"/>
        </w:rPr>
        <w:t>normal</w:t>
      </w:r>
      <w:r>
        <w:rPr>
          <w:spacing w:val="-10"/>
          <w:w w:val="110"/>
        </w:rPr>
        <w:t xml:space="preserve"> </w:t>
      </w:r>
      <w:r>
        <w:rPr>
          <w:spacing w:val="-8"/>
          <w:w w:val="110"/>
        </w:rPr>
        <w:t>KC</w:t>
      </w:r>
      <w:r>
        <w:rPr>
          <w:spacing w:val="-10"/>
          <w:w w:val="110"/>
        </w:rPr>
        <w:t xml:space="preserve"> </w:t>
      </w:r>
      <w:r>
        <w:rPr>
          <w:w w:val="110"/>
        </w:rPr>
        <w:t>proliferation</w:t>
      </w:r>
      <w:r>
        <w:rPr>
          <w:spacing w:val="-9"/>
          <w:w w:val="110"/>
        </w:rPr>
        <w:t xml:space="preserve"> </w:t>
      </w:r>
      <w:r>
        <w:rPr>
          <w:w w:val="110"/>
        </w:rPr>
        <w:t>(Ray-Jones et al.</w:t>
      </w:r>
      <w:r>
        <w:rPr>
          <w:spacing w:val="-13"/>
          <w:w w:val="110"/>
        </w:rPr>
        <w:t xml:space="preserve"> </w:t>
      </w:r>
      <w:r>
        <w:rPr>
          <w:w w:val="110"/>
        </w:rPr>
        <w:t>2017).</w:t>
      </w:r>
    </w:p>
    <w:p w14:paraId="4F537360" w14:textId="77777777" w:rsidR="00F76AB2" w:rsidRDefault="00F76AB2">
      <w:pPr>
        <w:pStyle w:val="BodyText"/>
        <w:spacing w:before="7"/>
        <w:rPr>
          <w:sz w:val="36"/>
        </w:rPr>
      </w:pPr>
    </w:p>
    <w:p w14:paraId="4F7E158C" w14:textId="171CF6D7" w:rsidR="00F76AB2" w:rsidRDefault="00B2285E">
      <w:pPr>
        <w:pStyle w:val="Heading3"/>
        <w:numPr>
          <w:ilvl w:val="2"/>
          <w:numId w:val="2"/>
        </w:numPr>
        <w:tabs>
          <w:tab w:val="left" w:pos="1283"/>
          <w:tab w:val="left" w:pos="1285"/>
        </w:tabs>
      </w:pPr>
      <w:r>
        <w:rPr>
          <w:w w:val="120"/>
        </w:rPr>
        <w:t>Limitations</w:t>
      </w:r>
      <w:r>
        <w:rPr>
          <w:spacing w:val="-17"/>
          <w:w w:val="120"/>
        </w:rPr>
        <w:t xml:space="preserve"> </w:t>
      </w:r>
      <w:r>
        <w:rPr>
          <w:w w:val="120"/>
        </w:rPr>
        <w:t>and</w:t>
      </w:r>
      <w:r>
        <w:rPr>
          <w:spacing w:val="-17"/>
          <w:w w:val="120"/>
        </w:rPr>
        <w:t xml:space="preserve"> </w:t>
      </w:r>
      <w:r>
        <w:rPr>
          <w:w w:val="120"/>
        </w:rPr>
        <w:t>future</w:t>
      </w:r>
      <w:r>
        <w:rPr>
          <w:spacing w:val="-17"/>
          <w:w w:val="120"/>
        </w:rPr>
        <w:t xml:space="preserve"> </w:t>
      </w:r>
      <w:r>
        <w:rPr>
          <w:w w:val="120"/>
        </w:rPr>
        <w:t>of</w:t>
      </w:r>
      <w:r>
        <w:rPr>
          <w:spacing w:val="-17"/>
          <w:w w:val="120"/>
        </w:rPr>
        <w:t xml:space="preserve"> </w:t>
      </w:r>
      <w:r>
        <w:rPr>
          <w:spacing w:val="-8"/>
          <w:w w:val="120"/>
        </w:rPr>
        <w:t>GWAS</w:t>
      </w:r>
      <w:r>
        <w:rPr>
          <w:spacing w:val="-16"/>
          <w:w w:val="120"/>
        </w:rPr>
        <w:t xml:space="preserve"> </w:t>
      </w:r>
      <w:del w:id="328" w:author="Alicia Lledolara" w:date="2018-12-27T11:07:00Z">
        <w:r w:rsidDel="005513E9">
          <w:rPr>
            <w:w w:val="120"/>
          </w:rPr>
          <w:delText>studies</w:delText>
        </w:r>
      </w:del>
    </w:p>
    <w:p w14:paraId="330D84C3" w14:textId="77777777" w:rsidR="00F76AB2" w:rsidRDefault="00F76AB2">
      <w:pPr>
        <w:pStyle w:val="BodyText"/>
        <w:spacing w:before="3"/>
        <w:rPr>
          <w:sz w:val="30"/>
        </w:rPr>
      </w:pPr>
    </w:p>
    <w:p w14:paraId="28AAEBB5" w14:textId="69EA4DF0" w:rsidR="00F76AB2" w:rsidRDefault="00B2285E">
      <w:pPr>
        <w:pStyle w:val="BodyText"/>
        <w:spacing w:line="415" w:lineRule="auto"/>
        <w:ind w:left="377" w:right="821" w:firstLine="566"/>
        <w:jc w:val="both"/>
      </w:pPr>
      <w:r>
        <w:rPr>
          <w:spacing w:val="-8"/>
          <w:w w:val="115"/>
        </w:rPr>
        <w:t>GWAS</w:t>
      </w:r>
      <w:r>
        <w:rPr>
          <w:spacing w:val="-40"/>
          <w:w w:val="115"/>
        </w:rPr>
        <w:t xml:space="preserve"> </w:t>
      </w:r>
      <w:r>
        <w:rPr>
          <w:w w:val="115"/>
        </w:rPr>
        <w:t>have</w:t>
      </w:r>
      <w:r>
        <w:rPr>
          <w:spacing w:val="-40"/>
          <w:w w:val="115"/>
        </w:rPr>
        <w:t xml:space="preserve"> </w:t>
      </w:r>
      <w:r>
        <w:rPr>
          <w:w w:val="115"/>
        </w:rPr>
        <w:t>made</w:t>
      </w:r>
      <w:r>
        <w:rPr>
          <w:spacing w:val="-40"/>
          <w:w w:val="115"/>
        </w:rPr>
        <w:t xml:space="preserve"> </w:t>
      </w:r>
      <w:r>
        <w:rPr>
          <w:w w:val="115"/>
        </w:rPr>
        <w:t>a</w:t>
      </w:r>
      <w:r>
        <w:rPr>
          <w:spacing w:val="-40"/>
          <w:w w:val="115"/>
        </w:rPr>
        <w:t xml:space="preserve"> </w:t>
      </w:r>
      <w:r>
        <w:rPr>
          <w:w w:val="115"/>
        </w:rPr>
        <w:t>great</w:t>
      </w:r>
      <w:r>
        <w:rPr>
          <w:spacing w:val="-40"/>
          <w:w w:val="115"/>
        </w:rPr>
        <w:t xml:space="preserve"> </w:t>
      </w:r>
      <w:r>
        <w:rPr>
          <w:w w:val="115"/>
        </w:rPr>
        <w:t>contribution</w:t>
      </w:r>
      <w:r>
        <w:rPr>
          <w:spacing w:val="-40"/>
          <w:w w:val="115"/>
        </w:rPr>
        <w:t xml:space="preserve"> </w:t>
      </w:r>
      <w:del w:id="329" w:author="Microsoft Office User" w:date="2018-12-20T22:36:00Z">
        <w:r w:rsidDel="00311610">
          <w:rPr>
            <w:w w:val="115"/>
          </w:rPr>
          <w:delText>in</w:delText>
        </w:r>
      </w:del>
      <w:r>
        <w:rPr>
          <w:w w:val="115"/>
        </w:rPr>
        <w:t>to</w:t>
      </w:r>
      <w:r>
        <w:rPr>
          <w:spacing w:val="-40"/>
          <w:w w:val="115"/>
        </w:rPr>
        <w:t xml:space="preserve"> </w:t>
      </w:r>
      <w:del w:id="330" w:author="Microsoft Office User" w:date="2018-12-20T22:36:00Z">
        <w:r w:rsidDel="00311610">
          <w:rPr>
            <w:w w:val="115"/>
          </w:rPr>
          <w:delText>the</w:delText>
        </w:r>
        <w:r w:rsidDel="00311610">
          <w:rPr>
            <w:spacing w:val="-40"/>
            <w:w w:val="115"/>
          </w:rPr>
          <w:delText xml:space="preserve"> </w:delText>
        </w:r>
      </w:del>
      <w:ins w:id="331" w:author="Microsoft Office User" w:date="2018-12-20T22:36:00Z">
        <w:r w:rsidR="00311610">
          <w:rPr>
            <w:w w:val="115"/>
          </w:rPr>
          <w:t>our</w:t>
        </w:r>
        <w:r w:rsidR="00311610">
          <w:rPr>
            <w:spacing w:val="-40"/>
            <w:w w:val="115"/>
          </w:rPr>
          <w:t xml:space="preserve"> </w:t>
        </w:r>
      </w:ins>
      <w:r>
        <w:rPr>
          <w:w w:val="115"/>
        </w:rPr>
        <w:t>understanding</w:t>
      </w:r>
      <w:r>
        <w:rPr>
          <w:spacing w:val="-40"/>
          <w:w w:val="115"/>
        </w:rPr>
        <w:t xml:space="preserve"> </w:t>
      </w:r>
      <w:r>
        <w:rPr>
          <w:w w:val="115"/>
        </w:rPr>
        <w:t>of</w:t>
      </w:r>
      <w:r>
        <w:rPr>
          <w:spacing w:val="-39"/>
          <w:w w:val="115"/>
        </w:rPr>
        <w:t xml:space="preserve"> </w:t>
      </w:r>
      <w:r>
        <w:rPr>
          <w:w w:val="115"/>
        </w:rPr>
        <w:t>the</w:t>
      </w:r>
      <w:r>
        <w:rPr>
          <w:spacing w:val="-40"/>
          <w:w w:val="115"/>
        </w:rPr>
        <w:t xml:space="preserve"> </w:t>
      </w:r>
      <w:r>
        <w:rPr>
          <w:w w:val="115"/>
        </w:rPr>
        <w:t xml:space="preserve">genetic </w:t>
      </w:r>
      <w:del w:id="332" w:author="Microsoft Office User" w:date="2018-12-20T22:36:00Z">
        <w:r w:rsidDel="00311610">
          <w:rPr>
            <w:w w:val="115"/>
          </w:rPr>
          <w:delText xml:space="preserve">component </w:delText>
        </w:r>
      </w:del>
      <w:ins w:id="333" w:author="Microsoft Office User" w:date="2018-12-20T22:36:00Z">
        <w:r w:rsidR="00311610">
          <w:rPr>
            <w:w w:val="115"/>
          </w:rPr>
          <w:t xml:space="preserve">basis </w:t>
        </w:r>
      </w:ins>
      <w:r>
        <w:rPr>
          <w:w w:val="115"/>
        </w:rPr>
        <w:t xml:space="preserve">of complex diseases. </w:t>
      </w:r>
      <w:r>
        <w:rPr>
          <w:spacing w:val="-3"/>
          <w:w w:val="115"/>
        </w:rPr>
        <w:t xml:space="preserve">However, </w:t>
      </w:r>
      <w:r>
        <w:rPr>
          <w:w w:val="115"/>
        </w:rPr>
        <w:t xml:space="preserve">this approach </w:t>
      </w:r>
      <w:del w:id="334" w:author="Microsoft Office User" w:date="2018-12-20T22:37:00Z">
        <w:r w:rsidDel="00311610">
          <w:rPr>
            <w:w w:val="115"/>
          </w:rPr>
          <w:delText xml:space="preserve">presents </w:delText>
        </w:r>
      </w:del>
      <w:ins w:id="335" w:author="Microsoft Office User" w:date="2018-12-20T22:37:00Z">
        <w:r w:rsidR="00311610">
          <w:rPr>
            <w:w w:val="115"/>
          </w:rPr>
          <w:t xml:space="preserve">has a number of </w:t>
        </w:r>
      </w:ins>
      <w:r>
        <w:rPr>
          <w:w w:val="115"/>
        </w:rPr>
        <w:t>limitations that</w:t>
      </w:r>
      <w:r>
        <w:rPr>
          <w:spacing w:val="-12"/>
          <w:w w:val="115"/>
        </w:rPr>
        <w:t xml:space="preserve"> </w:t>
      </w:r>
      <w:r>
        <w:rPr>
          <w:w w:val="115"/>
        </w:rPr>
        <w:t>need</w:t>
      </w:r>
      <w:r>
        <w:rPr>
          <w:spacing w:val="-11"/>
          <w:w w:val="115"/>
        </w:rPr>
        <w:t xml:space="preserve"> </w:t>
      </w:r>
      <w:r>
        <w:rPr>
          <w:w w:val="115"/>
        </w:rPr>
        <w:t>to</w:t>
      </w:r>
      <w:r>
        <w:rPr>
          <w:spacing w:val="-11"/>
          <w:w w:val="115"/>
        </w:rPr>
        <w:t xml:space="preserve"> </w:t>
      </w:r>
      <w:proofErr w:type="gramStart"/>
      <w:r>
        <w:rPr>
          <w:w w:val="115"/>
        </w:rPr>
        <w:t>be</w:t>
      </w:r>
      <w:r>
        <w:rPr>
          <w:spacing w:val="-11"/>
          <w:w w:val="115"/>
        </w:rPr>
        <w:t xml:space="preserve"> </w:t>
      </w:r>
      <w:r>
        <w:rPr>
          <w:w w:val="115"/>
        </w:rPr>
        <w:t>considered</w:t>
      </w:r>
      <w:proofErr w:type="gramEnd"/>
      <w:del w:id="336" w:author="Microsoft Office User" w:date="2018-12-20T22:37:00Z">
        <w:r w:rsidDel="00311610">
          <w:rPr>
            <w:spacing w:val="-11"/>
            <w:w w:val="115"/>
          </w:rPr>
          <w:delText xml:space="preserve"> </w:delText>
        </w:r>
        <w:r w:rsidDel="00311610">
          <w:rPr>
            <w:w w:val="115"/>
          </w:rPr>
          <w:delText>in</w:delText>
        </w:r>
        <w:r w:rsidDel="00311610">
          <w:rPr>
            <w:spacing w:val="-12"/>
            <w:w w:val="115"/>
          </w:rPr>
          <w:delText xml:space="preserve"> </w:delText>
        </w:r>
        <w:r w:rsidDel="00311610">
          <w:rPr>
            <w:w w:val="115"/>
          </w:rPr>
          <w:delText>the</w:delText>
        </w:r>
        <w:r w:rsidDel="00311610">
          <w:rPr>
            <w:spacing w:val="-11"/>
            <w:w w:val="115"/>
          </w:rPr>
          <w:delText xml:space="preserve"> </w:delText>
        </w:r>
        <w:r w:rsidDel="00311610">
          <w:rPr>
            <w:w w:val="115"/>
          </w:rPr>
          <w:delText>final</w:delText>
        </w:r>
        <w:r w:rsidDel="00311610">
          <w:rPr>
            <w:spacing w:val="-11"/>
            <w:w w:val="115"/>
          </w:rPr>
          <w:delText xml:space="preserve"> </w:delText>
        </w:r>
        <w:r w:rsidDel="00311610">
          <w:rPr>
            <w:w w:val="115"/>
          </w:rPr>
          <w:delText>result</w:delText>
        </w:r>
        <w:r w:rsidDel="00311610">
          <w:rPr>
            <w:spacing w:val="-11"/>
            <w:w w:val="115"/>
          </w:rPr>
          <w:delText xml:space="preserve"> </w:delText>
        </w:r>
        <w:r w:rsidDel="00311610">
          <w:rPr>
            <w:w w:val="115"/>
          </w:rPr>
          <w:delText>interpretation</w:delText>
        </w:r>
      </w:del>
      <w:r>
        <w:rPr>
          <w:w w:val="115"/>
        </w:rPr>
        <w:t>.</w:t>
      </w:r>
    </w:p>
    <w:p w14:paraId="40214171" w14:textId="77777777" w:rsidR="00F76AB2" w:rsidRDefault="00F76AB2">
      <w:pPr>
        <w:spacing w:line="415" w:lineRule="auto"/>
        <w:jc w:val="both"/>
        <w:sectPr w:rsidR="00F76AB2">
          <w:pgSz w:w="11910" w:h="16840"/>
          <w:pgMar w:top="1580" w:right="520" w:bottom="800" w:left="1680" w:header="1231" w:footer="615" w:gutter="0"/>
          <w:cols w:space="720"/>
        </w:sectPr>
      </w:pPr>
    </w:p>
    <w:p w14:paraId="56D858DA" w14:textId="77777777" w:rsidR="00F76AB2" w:rsidRDefault="00F76AB2">
      <w:pPr>
        <w:pStyle w:val="BodyText"/>
        <w:rPr>
          <w:sz w:val="20"/>
        </w:rPr>
      </w:pPr>
    </w:p>
    <w:p w14:paraId="44D58401" w14:textId="1CAD5544" w:rsidR="00F76AB2" w:rsidRDefault="00B2285E">
      <w:pPr>
        <w:pStyle w:val="BodyText"/>
        <w:spacing w:before="225" w:line="415" w:lineRule="auto"/>
        <w:ind w:left="377" w:right="821" w:firstLine="566"/>
        <w:jc w:val="both"/>
      </w:pPr>
      <w:r>
        <w:rPr>
          <w:w w:val="110"/>
        </w:rPr>
        <w:t xml:space="preserve">One of the major </w:t>
      </w:r>
      <w:del w:id="337" w:author="Microsoft Office User" w:date="2018-12-20T22:37:00Z">
        <w:r w:rsidDel="00311610">
          <w:rPr>
            <w:spacing w:val="-8"/>
            <w:w w:val="110"/>
          </w:rPr>
          <w:delText xml:space="preserve">GWAS  </w:delText>
        </w:r>
      </w:del>
      <w:r>
        <w:rPr>
          <w:w w:val="110"/>
        </w:rPr>
        <w:t xml:space="preserve">limitations is </w:t>
      </w:r>
      <w:del w:id="338" w:author="Microsoft Office User" w:date="2018-12-20T22:38:00Z">
        <w:r w:rsidDel="00311610">
          <w:rPr>
            <w:w w:val="110"/>
          </w:rPr>
          <w:delText xml:space="preserve">the structure of the genome in   </w:delText>
        </w:r>
        <w:r w:rsidDel="00311610">
          <w:rPr>
            <w:spacing w:val="66"/>
            <w:w w:val="110"/>
          </w:rPr>
          <w:delText xml:space="preserve"> </w:delText>
        </w:r>
        <w:r w:rsidDel="00311610">
          <w:rPr>
            <w:w w:val="110"/>
          </w:rPr>
          <w:delText>LD blocks where hundreds to thousands variants in high LD due to low recombination rates within the segment are inherited together as haplotype blocks</w:delText>
        </w:r>
      </w:del>
      <w:ins w:id="339" w:author="Microsoft Office User" w:date="2018-12-20T22:38:00Z">
        <w:r w:rsidR="00311610">
          <w:rPr>
            <w:w w:val="110"/>
          </w:rPr>
          <w:t>the challenge of fine mapping due to linkage disequilibrium (LD)</w:t>
        </w:r>
      </w:ins>
      <w:r>
        <w:rPr>
          <w:w w:val="110"/>
        </w:rPr>
        <w:t xml:space="preserve">. </w:t>
      </w:r>
      <w:del w:id="340" w:author="Microsoft Office User" w:date="2018-12-20T22:39:00Z">
        <w:r w:rsidDel="00311610">
          <w:rPr>
            <w:w w:val="110"/>
          </w:rPr>
          <w:delText xml:space="preserve">The disease-associated loci expand large genomic regions </w:delText>
        </w:r>
        <w:r w:rsidDel="00311610">
          <w:rPr>
            <w:spacing w:val="-3"/>
            <w:w w:val="110"/>
          </w:rPr>
          <w:delText xml:space="preserve">containing </w:delText>
        </w:r>
        <w:r w:rsidDel="00311610">
          <w:rPr>
            <w:w w:val="110"/>
          </w:rPr>
          <w:delText xml:space="preserve">hundreds to thousands variants in high LD with the </w:delText>
        </w:r>
        <w:r w:rsidDel="00311610">
          <w:rPr>
            <w:spacing w:val="-8"/>
            <w:w w:val="110"/>
          </w:rPr>
          <w:delText xml:space="preserve">GWAS </w:delText>
        </w:r>
        <w:r w:rsidDel="00311610">
          <w:rPr>
            <w:w w:val="110"/>
          </w:rPr>
          <w:delText>lead SNP that are inherited together and separated from other regions. Therefore, a</w:delText>
        </w:r>
      </w:del>
      <w:ins w:id="341" w:author="Microsoft Office User" w:date="2018-12-20T22:39:00Z">
        <w:r w:rsidR="00311610">
          <w:rPr>
            <w:w w:val="110"/>
          </w:rPr>
          <w:t>A</w:t>
        </w:r>
      </w:ins>
      <w:r>
        <w:rPr>
          <w:w w:val="110"/>
        </w:rPr>
        <w:t xml:space="preserve">n </w:t>
      </w:r>
      <w:r>
        <w:rPr>
          <w:spacing w:val="-3"/>
          <w:w w:val="110"/>
        </w:rPr>
        <w:t xml:space="preserve">association </w:t>
      </w:r>
      <w:r>
        <w:rPr>
          <w:w w:val="110"/>
        </w:rPr>
        <w:t>between</w:t>
      </w:r>
      <w:r>
        <w:rPr>
          <w:spacing w:val="-12"/>
          <w:w w:val="110"/>
        </w:rPr>
        <w:t xml:space="preserve"> </w:t>
      </w:r>
      <w:r>
        <w:rPr>
          <w:w w:val="110"/>
        </w:rPr>
        <w:t>a</w:t>
      </w:r>
      <w:r>
        <w:rPr>
          <w:spacing w:val="-11"/>
          <w:w w:val="110"/>
        </w:rPr>
        <w:t xml:space="preserve"> </w:t>
      </w:r>
      <w:r>
        <w:rPr>
          <w:w w:val="110"/>
        </w:rPr>
        <w:t>genetic</w:t>
      </w:r>
      <w:r>
        <w:rPr>
          <w:spacing w:val="-11"/>
          <w:w w:val="110"/>
        </w:rPr>
        <w:t xml:space="preserve"> </w:t>
      </w:r>
      <w:r>
        <w:rPr>
          <w:w w:val="110"/>
        </w:rPr>
        <w:t>locus</w:t>
      </w:r>
      <w:r>
        <w:rPr>
          <w:spacing w:val="-11"/>
          <w:w w:val="110"/>
        </w:rPr>
        <w:t xml:space="preserve"> </w:t>
      </w:r>
      <w:r>
        <w:rPr>
          <w:w w:val="110"/>
        </w:rPr>
        <w:t>and</w:t>
      </w:r>
      <w:r>
        <w:rPr>
          <w:spacing w:val="-11"/>
          <w:w w:val="110"/>
        </w:rPr>
        <w:t xml:space="preserve"> </w:t>
      </w:r>
      <w:r>
        <w:rPr>
          <w:w w:val="110"/>
        </w:rPr>
        <w:t>a</w:t>
      </w:r>
      <w:r>
        <w:rPr>
          <w:spacing w:val="-12"/>
          <w:w w:val="110"/>
        </w:rPr>
        <w:t xml:space="preserve"> </w:t>
      </w:r>
      <w:r>
        <w:rPr>
          <w:w w:val="110"/>
        </w:rPr>
        <w:t>trait</w:t>
      </w:r>
      <w:r>
        <w:rPr>
          <w:spacing w:val="-11"/>
          <w:w w:val="110"/>
        </w:rPr>
        <w:t xml:space="preserve"> </w:t>
      </w:r>
      <w:r>
        <w:rPr>
          <w:w w:val="110"/>
        </w:rPr>
        <w:t>does</w:t>
      </w:r>
      <w:r>
        <w:rPr>
          <w:spacing w:val="-11"/>
          <w:w w:val="110"/>
        </w:rPr>
        <w:t xml:space="preserve"> </w:t>
      </w:r>
      <w:r>
        <w:rPr>
          <w:w w:val="110"/>
        </w:rPr>
        <w:t>not</w:t>
      </w:r>
      <w:r>
        <w:rPr>
          <w:spacing w:val="-11"/>
          <w:w w:val="110"/>
        </w:rPr>
        <w:t xml:space="preserve"> </w:t>
      </w:r>
      <w:r>
        <w:rPr>
          <w:w w:val="110"/>
        </w:rPr>
        <w:t>reveal</w:t>
      </w:r>
      <w:r>
        <w:rPr>
          <w:spacing w:val="-11"/>
          <w:w w:val="110"/>
        </w:rPr>
        <w:t xml:space="preserve"> </w:t>
      </w:r>
      <w:r>
        <w:rPr>
          <w:w w:val="110"/>
        </w:rPr>
        <w:t>the</w:t>
      </w:r>
      <w:r>
        <w:rPr>
          <w:spacing w:val="-12"/>
          <w:w w:val="110"/>
        </w:rPr>
        <w:t xml:space="preserve"> </w:t>
      </w:r>
      <w:r>
        <w:rPr>
          <w:w w:val="110"/>
        </w:rPr>
        <w:t>causal</w:t>
      </w:r>
      <w:r>
        <w:rPr>
          <w:spacing w:val="-11"/>
          <w:w w:val="110"/>
        </w:rPr>
        <w:t xml:space="preserve"> </w:t>
      </w:r>
      <w:r>
        <w:rPr>
          <w:w w:val="110"/>
        </w:rPr>
        <w:t>variant,</w:t>
      </w:r>
      <w:r>
        <w:rPr>
          <w:spacing w:val="-9"/>
          <w:w w:val="110"/>
        </w:rPr>
        <w:t xml:space="preserve"> </w:t>
      </w:r>
      <w:r>
        <w:rPr>
          <w:w w:val="110"/>
        </w:rPr>
        <w:t>which</w:t>
      </w:r>
      <w:r>
        <w:rPr>
          <w:spacing w:val="-11"/>
          <w:w w:val="110"/>
        </w:rPr>
        <w:t xml:space="preserve"> </w:t>
      </w:r>
      <w:r>
        <w:rPr>
          <w:w w:val="110"/>
        </w:rPr>
        <w:t xml:space="preserve">could potentially be any of the highly correlated </w:t>
      </w:r>
      <w:r>
        <w:rPr>
          <w:spacing w:val="-3"/>
          <w:w w:val="110"/>
        </w:rPr>
        <w:t xml:space="preserve">SNPs </w:t>
      </w:r>
      <w:r>
        <w:rPr>
          <w:w w:val="110"/>
        </w:rPr>
        <w:t>in the same LD block as the lead</w:t>
      </w:r>
      <w:ins w:id="342" w:author="Microsoft Office User" w:date="2018-12-20T22:39:00Z">
        <w:r w:rsidR="00743D35">
          <w:rPr>
            <w:w w:val="110"/>
          </w:rPr>
          <w:t xml:space="preserve"> SNP</w:t>
        </w:r>
      </w:ins>
      <w:r>
        <w:rPr>
          <w:w w:val="110"/>
        </w:rPr>
        <w:t>.</w:t>
      </w:r>
      <w:r>
        <w:rPr>
          <w:spacing w:val="10"/>
          <w:w w:val="110"/>
        </w:rPr>
        <w:t xml:space="preserve"> </w:t>
      </w:r>
      <w:del w:id="343" w:author="Microsoft Office User" w:date="2018-12-20T22:40:00Z">
        <w:r w:rsidDel="00743D35">
          <w:rPr>
            <w:w w:val="110"/>
          </w:rPr>
          <w:delText>Moreover,</w:delText>
        </w:r>
        <w:r w:rsidDel="00743D35">
          <w:rPr>
            <w:spacing w:val="-8"/>
            <w:w w:val="110"/>
          </w:rPr>
          <w:delText xml:space="preserve"> GWAS </w:delText>
        </w:r>
        <w:r w:rsidDel="00743D35">
          <w:rPr>
            <w:w w:val="110"/>
          </w:rPr>
          <w:delText>association</w:delText>
        </w:r>
        <w:r w:rsidDel="00743D35">
          <w:rPr>
            <w:spacing w:val="-9"/>
            <w:w w:val="110"/>
          </w:rPr>
          <w:delText xml:space="preserve"> </w:delText>
        </w:r>
        <w:r w:rsidDel="00743D35">
          <w:rPr>
            <w:w w:val="110"/>
          </w:rPr>
          <w:delText>in</w:delText>
        </w:r>
        <w:r w:rsidDel="00743D35">
          <w:rPr>
            <w:spacing w:val="-7"/>
            <w:w w:val="110"/>
          </w:rPr>
          <w:delText xml:space="preserve"> </w:delText>
        </w:r>
        <w:r w:rsidDel="00743D35">
          <w:rPr>
            <w:w w:val="110"/>
          </w:rPr>
          <w:delText>non-coding</w:delText>
        </w:r>
        <w:r w:rsidDel="00743D35">
          <w:rPr>
            <w:spacing w:val="-8"/>
            <w:w w:val="110"/>
          </w:rPr>
          <w:delText xml:space="preserve"> </w:delText>
        </w:r>
        <w:r w:rsidDel="00743D35">
          <w:rPr>
            <w:w w:val="110"/>
          </w:rPr>
          <w:delText>regions</w:delText>
        </w:r>
        <w:r w:rsidDel="00743D35">
          <w:rPr>
            <w:spacing w:val="-9"/>
            <w:w w:val="110"/>
          </w:rPr>
          <w:delText xml:space="preserve"> </w:delText>
        </w:r>
        <w:r w:rsidDel="00743D35">
          <w:rPr>
            <w:w w:val="110"/>
          </w:rPr>
          <w:delText>also</w:delText>
        </w:r>
        <w:r w:rsidDel="00743D35">
          <w:rPr>
            <w:spacing w:val="-8"/>
            <w:w w:val="110"/>
          </w:rPr>
          <w:delText xml:space="preserve"> </w:delText>
        </w:r>
        <w:r w:rsidDel="00743D35">
          <w:rPr>
            <w:w w:val="110"/>
          </w:rPr>
          <w:delText>fail</w:delText>
        </w:r>
        <w:r w:rsidDel="00743D35">
          <w:rPr>
            <w:spacing w:val="-9"/>
            <w:w w:val="110"/>
          </w:rPr>
          <w:delText xml:space="preserve"> </w:delText>
        </w:r>
        <w:r w:rsidDel="00743D35">
          <w:rPr>
            <w:w w:val="110"/>
          </w:rPr>
          <w:delText>to</w:delText>
        </w:r>
        <w:r w:rsidDel="00743D35">
          <w:rPr>
            <w:spacing w:val="-9"/>
            <w:w w:val="110"/>
          </w:rPr>
          <w:delText xml:space="preserve"> </w:delText>
        </w:r>
        <w:r w:rsidDel="00743D35">
          <w:rPr>
            <w:w w:val="110"/>
          </w:rPr>
          <w:delText>identify</w:delText>
        </w:r>
        <w:r w:rsidDel="00743D35">
          <w:rPr>
            <w:spacing w:val="-8"/>
            <w:w w:val="110"/>
          </w:rPr>
          <w:delText xml:space="preserve"> </w:delText>
        </w:r>
        <w:r w:rsidDel="00743D35">
          <w:rPr>
            <w:w w:val="110"/>
          </w:rPr>
          <w:delText>the target gene and the mechanism driving the association. As a results,</w:delText>
        </w:r>
      </w:del>
      <w:ins w:id="344" w:author="Microsoft Office User" w:date="2018-12-20T22:40:00Z">
        <w:r w:rsidR="00743D35">
          <w:rPr>
            <w:w w:val="110"/>
          </w:rPr>
          <w:t xml:space="preserve">This </w:t>
        </w:r>
        <w:proofErr w:type="gramStart"/>
        <w:r w:rsidR="00743D35">
          <w:rPr>
            <w:w w:val="110"/>
          </w:rPr>
          <w:t>can be addressed</w:t>
        </w:r>
        <w:proofErr w:type="gramEnd"/>
        <w:r w:rsidR="00743D35">
          <w:rPr>
            <w:w w:val="110"/>
          </w:rPr>
          <w:t xml:space="preserve"> in part by</w:t>
        </w:r>
      </w:ins>
      <w:r>
        <w:rPr>
          <w:w w:val="110"/>
        </w:rPr>
        <w:t xml:space="preserve"> </w:t>
      </w:r>
      <w:del w:id="345" w:author="Microsoft Office User" w:date="2018-12-20T22:40:00Z">
        <w:r w:rsidDel="00743D35">
          <w:rPr>
            <w:w w:val="110"/>
          </w:rPr>
          <w:delText xml:space="preserve">integration of </w:delText>
        </w:r>
      </w:del>
      <w:r>
        <w:rPr>
          <w:w w:val="110"/>
        </w:rPr>
        <w:t xml:space="preserve">dense genotyping, statistical fine-mapping </w:t>
      </w:r>
      <w:ins w:id="346" w:author="Microsoft Office User" w:date="2018-12-20T22:40:00Z">
        <w:r w:rsidR="00743D35">
          <w:rPr>
            <w:w w:val="110"/>
          </w:rPr>
          <w:t xml:space="preserve">methods </w:t>
        </w:r>
      </w:ins>
      <w:r>
        <w:rPr>
          <w:w w:val="110"/>
        </w:rPr>
        <w:t xml:space="preserve">and </w:t>
      </w:r>
      <w:ins w:id="347" w:author="Microsoft Office User" w:date="2018-12-20T22:40:00Z">
        <w:r w:rsidR="00743D35">
          <w:rPr>
            <w:w w:val="110"/>
          </w:rPr>
          <w:t xml:space="preserve">incorporation of </w:t>
        </w:r>
      </w:ins>
      <w:r>
        <w:rPr>
          <w:w w:val="110"/>
        </w:rPr>
        <w:t xml:space="preserve">epigenetic data </w:t>
      </w:r>
      <w:del w:id="348" w:author="Microsoft Office User" w:date="2018-12-20T22:40:00Z">
        <w:r w:rsidDel="00743D35">
          <w:rPr>
            <w:w w:val="110"/>
          </w:rPr>
          <w:delText>are required to identify</w:delText>
        </w:r>
      </w:del>
      <w:ins w:id="349" w:author="Microsoft Office User" w:date="2018-12-20T22:40:00Z">
        <w:r w:rsidR="00743D35">
          <w:rPr>
            <w:w w:val="110"/>
          </w:rPr>
          <w:t>while ultim</w:t>
        </w:r>
      </w:ins>
      <w:ins w:id="350" w:author="Microsoft Office User" w:date="2018-12-20T22:41:00Z">
        <w:r w:rsidR="00743D35">
          <w:rPr>
            <w:w w:val="110"/>
          </w:rPr>
          <w:t>ately application of genome editing may be needed to define</w:t>
        </w:r>
      </w:ins>
      <w:r>
        <w:rPr>
          <w:w w:val="110"/>
        </w:rPr>
        <w:t xml:space="preserve"> the </w:t>
      </w:r>
      <w:del w:id="351" w:author="Microsoft Office User" w:date="2018-12-20T22:41:00Z">
        <w:r w:rsidDel="00743D35">
          <w:rPr>
            <w:w w:val="110"/>
          </w:rPr>
          <w:delText xml:space="preserve">true </w:delText>
        </w:r>
        <w:r w:rsidDel="00743D35">
          <w:rPr>
            <w:spacing w:val="-8"/>
            <w:w w:val="110"/>
          </w:rPr>
          <w:delText xml:space="preserve">GWAS </w:delText>
        </w:r>
      </w:del>
      <w:r>
        <w:rPr>
          <w:w w:val="110"/>
        </w:rPr>
        <w:t>causal</w:t>
      </w:r>
      <w:r>
        <w:rPr>
          <w:spacing w:val="-24"/>
          <w:w w:val="110"/>
        </w:rPr>
        <w:t xml:space="preserve"> </w:t>
      </w:r>
      <w:r>
        <w:rPr>
          <w:spacing w:val="-9"/>
          <w:w w:val="110"/>
        </w:rPr>
        <w:t>SNP.</w:t>
      </w:r>
    </w:p>
    <w:p w14:paraId="4E35E7EA" w14:textId="1637D915" w:rsidR="00F76AB2" w:rsidRDefault="00B2285E">
      <w:pPr>
        <w:pStyle w:val="BodyText"/>
        <w:spacing w:before="8" w:line="415" w:lineRule="auto"/>
        <w:ind w:left="377" w:right="821" w:firstLine="566"/>
        <w:jc w:val="both"/>
      </w:pPr>
      <w:r>
        <w:rPr>
          <w:w w:val="110"/>
        </w:rPr>
        <w:t xml:space="preserve">Another concern is </w:t>
      </w:r>
      <w:del w:id="352" w:author="Microsoft Office User" w:date="2018-12-20T22:41:00Z">
        <w:r w:rsidDel="00743D35">
          <w:rPr>
            <w:w w:val="110"/>
          </w:rPr>
          <w:delText xml:space="preserve">the </w:delText>
        </w:r>
      </w:del>
      <w:ins w:id="353" w:author="Microsoft Office User" w:date="2018-12-20T22:41:00Z">
        <w:r w:rsidR="00743D35">
          <w:rPr>
            <w:w w:val="110"/>
          </w:rPr>
          <w:t xml:space="preserve">missing </w:t>
        </w:r>
      </w:ins>
      <w:r>
        <w:rPr>
          <w:w w:val="110"/>
        </w:rPr>
        <w:t xml:space="preserve">heritability </w:t>
      </w:r>
      <w:del w:id="354" w:author="Microsoft Office User" w:date="2018-12-20T22:42:00Z">
        <w:r w:rsidDel="00743D35">
          <w:rPr>
            <w:w w:val="110"/>
          </w:rPr>
          <w:delText>missed to be</w:delText>
        </w:r>
      </w:del>
      <w:ins w:id="355" w:author="Microsoft Office User" w:date="2018-12-20T22:42:00Z">
        <w:r w:rsidR="00743D35">
          <w:rPr>
            <w:w w:val="110"/>
          </w:rPr>
          <w:t>when that</w:t>
        </w:r>
      </w:ins>
      <w:r>
        <w:rPr>
          <w:w w:val="110"/>
        </w:rPr>
        <w:t xml:space="preserve"> explained by </w:t>
      </w:r>
      <w:del w:id="356" w:author="Microsoft Office User" w:date="2018-12-20T22:42:00Z">
        <w:r w:rsidDel="00743D35">
          <w:rPr>
            <w:w w:val="110"/>
          </w:rPr>
          <w:delText xml:space="preserve">the </w:delText>
        </w:r>
      </w:del>
      <w:r>
        <w:rPr>
          <w:spacing w:val="-11"/>
          <w:w w:val="110"/>
        </w:rPr>
        <w:t xml:space="preserve">GWAS </w:t>
      </w:r>
      <w:del w:id="357" w:author="Microsoft Office User" w:date="2018-12-20T22:42:00Z">
        <w:r w:rsidDel="00743D35">
          <w:rPr>
            <w:w w:val="110"/>
          </w:rPr>
          <w:delText>associations in relation to the</w:delText>
        </w:r>
      </w:del>
      <w:proofErr w:type="gramStart"/>
      <w:ins w:id="358" w:author="Microsoft Office User" w:date="2018-12-20T22:42:00Z">
        <w:r w:rsidR="00743D35">
          <w:rPr>
            <w:w w:val="110"/>
          </w:rPr>
          <w:t>is compared</w:t>
        </w:r>
        <w:proofErr w:type="gramEnd"/>
        <w:r w:rsidR="00743D35">
          <w:rPr>
            <w:w w:val="110"/>
          </w:rPr>
          <w:t xml:space="preserve"> to the</w:t>
        </w:r>
      </w:ins>
      <w:r>
        <w:rPr>
          <w:w w:val="110"/>
        </w:rPr>
        <w:t xml:space="preserve"> estimated heritability </w:t>
      </w:r>
      <w:del w:id="359" w:author="Microsoft Office User" w:date="2018-12-20T22:42:00Z">
        <w:r w:rsidDel="00743D35">
          <w:rPr>
            <w:w w:val="110"/>
          </w:rPr>
          <w:delText xml:space="preserve">in </w:delText>
        </w:r>
      </w:del>
      <w:ins w:id="360" w:author="Microsoft Office User" w:date="2018-12-20T22:42:00Z">
        <w:r w:rsidR="00743D35">
          <w:rPr>
            <w:w w:val="110"/>
          </w:rPr>
          <w:t xml:space="preserve">from twin and </w:t>
        </w:r>
      </w:ins>
      <w:r>
        <w:rPr>
          <w:w w:val="110"/>
        </w:rPr>
        <w:t xml:space="preserve">family studies </w:t>
      </w:r>
      <w:r>
        <w:rPr>
          <w:spacing w:val="-4"/>
          <w:w w:val="110"/>
        </w:rPr>
        <w:t xml:space="preserve">(Ku </w:t>
      </w:r>
      <w:r>
        <w:rPr>
          <w:w w:val="110"/>
        </w:rPr>
        <w:t>et al. 2010;</w:t>
      </w:r>
      <w:r>
        <w:rPr>
          <w:spacing w:val="-6"/>
          <w:w w:val="110"/>
        </w:rPr>
        <w:t xml:space="preserve"> </w:t>
      </w:r>
      <w:r>
        <w:rPr>
          <w:spacing w:val="-7"/>
          <w:w w:val="110"/>
        </w:rPr>
        <w:t>Yang</w:t>
      </w:r>
      <w:r>
        <w:rPr>
          <w:spacing w:val="-9"/>
          <w:w w:val="110"/>
        </w:rPr>
        <w:t xml:space="preserve"> </w:t>
      </w:r>
      <w:r>
        <w:rPr>
          <w:w w:val="110"/>
        </w:rPr>
        <w:t>et</w:t>
      </w:r>
      <w:r>
        <w:rPr>
          <w:spacing w:val="-8"/>
          <w:w w:val="110"/>
        </w:rPr>
        <w:t xml:space="preserve"> </w:t>
      </w:r>
      <w:r>
        <w:rPr>
          <w:w w:val="110"/>
        </w:rPr>
        <w:t>al.</w:t>
      </w:r>
      <w:r>
        <w:rPr>
          <w:spacing w:val="-8"/>
          <w:w w:val="110"/>
        </w:rPr>
        <w:t xml:space="preserve"> </w:t>
      </w:r>
      <w:r>
        <w:rPr>
          <w:w w:val="110"/>
        </w:rPr>
        <w:t>2010).</w:t>
      </w:r>
      <w:r>
        <w:rPr>
          <w:spacing w:val="12"/>
          <w:w w:val="110"/>
        </w:rPr>
        <w:t xml:space="preserve"> </w:t>
      </w:r>
      <w:r>
        <w:rPr>
          <w:w w:val="110"/>
        </w:rPr>
        <w:t>Since</w:t>
      </w:r>
      <w:r>
        <w:rPr>
          <w:spacing w:val="-8"/>
          <w:w w:val="110"/>
        </w:rPr>
        <w:t xml:space="preserve"> </w:t>
      </w:r>
      <w:proofErr w:type="gramStart"/>
      <w:r>
        <w:rPr>
          <w:w w:val="110"/>
        </w:rPr>
        <w:t>complex</w:t>
      </w:r>
      <w:r>
        <w:rPr>
          <w:spacing w:val="-8"/>
          <w:w w:val="110"/>
        </w:rPr>
        <w:t xml:space="preserve"> </w:t>
      </w:r>
      <w:r>
        <w:rPr>
          <w:w w:val="110"/>
        </w:rPr>
        <w:t>traits</w:t>
      </w:r>
      <w:r>
        <w:rPr>
          <w:spacing w:val="-9"/>
          <w:w w:val="110"/>
        </w:rPr>
        <w:t xml:space="preserve"> </w:t>
      </w:r>
      <w:r>
        <w:rPr>
          <w:w w:val="110"/>
        </w:rPr>
        <w:t>are</w:t>
      </w:r>
      <w:r>
        <w:rPr>
          <w:spacing w:val="-8"/>
          <w:w w:val="110"/>
        </w:rPr>
        <w:t xml:space="preserve"> </w:t>
      </w:r>
      <w:r>
        <w:rPr>
          <w:w w:val="110"/>
        </w:rPr>
        <w:t>influenced</w:t>
      </w:r>
      <w:r>
        <w:rPr>
          <w:spacing w:val="-8"/>
          <w:w w:val="110"/>
        </w:rPr>
        <w:t xml:space="preserve"> </w:t>
      </w:r>
      <w:r>
        <w:rPr>
          <w:w w:val="110"/>
        </w:rPr>
        <w:t>by</w:t>
      </w:r>
      <w:r>
        <w:rPr>
          <w:spacing w:val="-9"/>
          <w:w w:val="110"/>
        </w:rPr>
        <w:t xml:space="preserve"> </w:t>
      </w:r>
      <w:r>
        <w:rPr>
          <w:w w:val="110"/>
        </w:rPr>
        <w:t>polygenic</w:t>
      </w:r>
      <w:r>
        <w:rPr>
          <w:spacing w:val="-8"/>
          <w:w w:val="110"/>
        </w:rPr>
        <w:t xml:space="preserve"> </w:t>
      </w:r>
      <w:r>
        <w:rPr>
          <w:w w:val="110"/>
        </w:rPr>
        <w:t>e</w:t>
      </w:r>
      <w:r>
        <w:rPr>
          <w:rFonts w:ascii="Arial"/>
          <w:w w:val="110"/>
        </w:rPr>
        <w:t>ff</w:t>
      </w:r>
      <w:r>
        <w:rPr>
          <w:w w:val="110"/>
        </w:rPr>
        <w:t>ects,</w:t>
      </w:r>
      <w:proofErr w:type="gramEnd"/>
      <w:r>
        <w:rPr>
          <w:w w:val="110"/>
        </w:rPr>
        <w:t xml:space="preserve"> where the genetic contribution is driven by multiple variants with small e</w:t>
      </w:r>
      <w:r>
        <w:rPr>
          <w:rFonts w:ascii="Arial"/>
          <w:w w:val="110"/>
        </w:rPr>
        <w:t>ff</w:t>
      </w:r>
      <w:r>
        <w:rPr>
          <w:w w:val="110"/>
        </w:rPr>
        <w:t>ect size, larger experimental cohorts have led to the discovery of new genome-wide significant associations (</w:t>
      </w:r>
      <w:proofErr w:type="spellStart"/>
      <w:r>
        <w:rPr>
          <w:w w:val="110"/>
        </w:rPr>
        <w:t>Visscher</w:t>
      </w:r>
      <w:proofErr w:type="spellEnd"/>
      <w:r>
        <w:rPr>
          <w:w w:val="110"/>
        </w:rPr>
        <w:t xml:space="preserve"> et al. 2017). For example, in human height, most</w:t>
      </w:r>
      <w:r>
        <w:rPr>
          <w:spacing w:val="-6"/>
          <w:w w:val="110"/>
        </w:rPr>
        <w:t xml:space="preserve"> </w:t>
      </w:r>
      <w:r>
        <w:rPr>
          <w:w w:val="110"/>
        </w:rPr>
        <w:t>of</w:t>
      </w:r>
      <w:r>
        <w:rPr>
          <w:spacing w:val="-5"/>
          <w:w w:val="110"/>
        </w:rPr>
        <w:t xml:space="preserve"> </w:t>
      </w:r>
      <w:r>
        <w:rPr>
          <w:w w:val="110"/>
        </w:rPr>
        <w:t>the</w:t>
      </w:r>
      <w:r>
        <w:rPr>
          <w:spacing w:val="-5"/>
          <w:w w:val="110"/>
        </w:rPr>
        <w:t xml:space="preserve"> </w:t>
      </w:r>
      <w:r>
        <w:rPr>
          <w:w w:val="110"/>
        </w:rPr>
        <w:t>missing</w:t>
      </w:r>
      <w:r>
        <w:rPr>
          <w:spacing w:val="-5"/>
          <w:w w:val="110"/>
        </w:rPr>
        <w:t xml:space="preserve"> </w:t>
      </w:r>
      <w:r>
        <w:rPr>
          <w:w w:val="110"/>
        </w:rPr>
        <w:t>heritability</w:t>
      </w:r>
      <w:r>
        <w:rPr>
          <w:spacing w:val="-5"/>
          <w:w w:val="110"/>
        </w:rPr>
        <w:t xml:space="preserve"> </w:t>
      </w:r>
      <w:proofErr w:type="gramStart"/>
      <w:r>
        <w:rPr>
          <w:w w:val="110"/>
        </w:rPr>
        <w:t>could</w:t>
      </w:r>
      <w:r>
        <w:rPr>
          <w:spacing w:val="-6"/>
          <w:w w:val="110"/>
        </w:rPr>
        <w:t xml:space="preserve"> </w:t>
      </w:r>
      <w:r>
        <w:rPr>
          <w:w w:val="110"/>
        </w:rPr>
        <w:t>be</w:t>
      </w:r>
      <w:r>
        <w:rPr>
          <w:spacing w:val="-5"/>
          <w:w w:val="110"/>
        </w:rPr>
        <w:t xml:space="preserve"> </w:t>
      </w:r>
      <w:r>
        <w:rPr>
          <w:w w:val="110"/>
        </w:rPr>
        <w:t>explained</w:t>
      </w:r>
      <w:proofErr w:type="gramEnd"/>
      <w:r>
        <w:rPr>
          <w:spacing w:val="-5"/>
          <w:w w:val="110"/>
        </w:rPr>
        <w:t xml:space="preserve"> </w:t>
      </w:r>
      <w:r>
        <w:rPr>
          <w:w w:val="110"/>
        </w:rPr>
        <w:t>by</w:t>
      </w:r>
      <w:r>
        <w:rPr>
          <w:spacing w:val="-5"/>
          <w:w w:val="110"/>
        </w:rPr>
        <w:t xml:space="preserve"> </w:t>
      </w:r>
      <w:r>
        <w:rPr>
          <w:spacing w:val="-8"/>
          <w:w w:val="110"/>
        </w:rPr>
        <w:t>GWAS</w:t>
      </w:r>
      <w:r>
        <w:rPr>
          <w:spacing w:val="-5"/>
          <w:w w:val="110"/>
        </w:rPr>
        <w:t xml:space="preserve"> </w:t>
      </w:r>
      <w:r>
        <w:rPr>
          <w:w w:val="110"/>
        </w:rPr>
        <w:t>associated</w:t>
      </w:r>
      <w:r>
        <w:rPr>
          <w:spacing w:val="-6"/>
          <w:w w:val="110"/>
        </w:rPr>
        <w:t xml:space="preserve"> </w:t>
      </w:r>
      <w:r>
        <w:rPr>
          <w:w w:val="110"/>
        </w:rPr>
        <w:t>variants with nominal significance that failed to pass the stringent threshold due to their small e</w:t>
      </w:r>
      <w:r>
        <w:rPr>
          <w:rFonts w:ascii="Arial"/>
          <w:w w:val="110"/>
        </w:rPr>
        <w:t>ff</w:t>
      </w:r>
      <w:r>
        <w:rPr>
          <w:w w:val="110"/>
        </w:rPr>
        <w:t xml:space="preserve">ect size </w:t>
      </w:r>
      <w:r>
        <w:rPr>
          <w:spacing w:val="-6"/>
          <w:w w:val="110"/>
        </w:rPr>
        <w:t xml:space="preserve">(Yang </w:t>
      </w:r>
      <w:r>
        <w:rPr>
          <w:w w:val="110"/>
        </w:rPr>
        <w:t>et al.</w:t>
      </w:r>
      <w:r>
        <w:rPr>
          <w:spacing w:val="-34"/>
          <w:w w:val="110"/>
        </w:rPr>
        <w:t xml:space="preserve"> </w:t>
      </w:r>
      <w:r>
        <w:rPr>
          <w:w w:val="110"/>
        </w:rPr>
        <w:t>2010).</w:t>
      </w:r>
    </w:p>
    <w:p w14:paraId="050ED5C7" w14:textId="19A087F5" w:rsidR="00F76AB2" w:rsidRDefault="00B2285E">
      <w:pPr>
        <w:pStyle w:val="BodyText"/>
        <w:spacing w:before="4" w:line="415" w:lineRule="auto"/>
        <w:ind w:left="377" w:right="821" w:firstLine="566"/>
        <w:jc w:val="both"/>
      </w:pPr>
      <w:r>
        <w:rPr>
          <w:w w:val="110"/>
        </w:rPr>
        <w:t xml:space="preserve">Another source of unexplained heritability may be rare putative causal variants poorly tagged </w:t>
      </w:r>
      <w:proofErr w:type="gramStart"/>
      <w:r>
        <w:rPr>
          <w:w w:val="110"/>
        </w:rPr>
        <w:t>by  common</w:t>
      </w:r>
      <w:proofErr w:type="gramEnd"/>
      <w:r>
        <w:rPr>
          <w:w w:val="110"/>
        </w:rPr>
        <w:t xml:space="preserve">  </w:t>
      </w:r>
      <w:r>
        <w:rPr>
          <w:spacing w:val="-3"/>
          <w:w w:val="110"/>
        </w:rPr>
        <w:t xml:space="preserve">SNPs  </w:t>
      </w:r>
      <w:del w:id="361" w:author="Microsoft Office User" w:date="2018-12-20T22:43:00Z">
        <w:r w:rsidDel="00743D35">
          <w:rPr>
            <w:w w:val="110"/>
          </w:rPr>
          <w:delText>in  the  genotyping  platforms  due  to di</w:delText>
        </w:r>
        <w:r w:rsidDel="00743D35">
          <w:rPr>
            <w:rFonts w:ascii="Arial"/>
            <w:w w:val="110"/>
          </w:rPr>
          <w:delText>ff</w:delText>
        </w:r>
        <w:r w:rsidDel="00743D35">
          <w:rPr>
            <w:w w:val="110"/>
          </w:rPr>
          <w:delText xml:space="preserve">erences in the allele frequencies </w:delText>
        </w:r>
      </w:del>
      <w:r>
        <w:rPr>
          <w:spacing w:val="-5"/>
          <w:w w:val="110"/>
        </w:rPr>
        <w:t xml:space="preserve">(Wray </w:t>
      </w:r>
      <w:r>
        <w:rPr>
          <w:w w:val="110"/>
        </w:rPr>
        <w:t>2005). Such limitations have</w:t>
      </w:r>
      <w:r>
        <w:rPr>
          <w:spacing w:val="66"/>
          <w:w w:val="110"/>
        </w:rPr>
        <w:t xml:space="preserve"> </w:t>
      </w:r>
      <w:r>
        <w:rPr>
          <w:w w:val="110"/>
        </w:rPr>
        <w:t xml:space="preserve">partly been overcome by improved genotyping arrays like </w:t>
      </w:r>
      <w:del w:id="362" w:author="Microsoft Office User" w:date="2018-12-20T22:43:00Z">
        <w:r w:rsidDel="00743D35">
          <w:rPr>
            <w:w w:val="110"/>
          </w:rPr>
          <w:delText xml:space="preserve">the </w:delText>
        </w:r>
      </w:del>
      <w:proofErr w:type="spellStart"/>
      <w:r>
        <w:rPr>
          <w:w w:val="110"/>
        </w:rPr>
        <w:t>Immunochip</w:t>
      </w:r>
      <w:proofErr w:type="spellEnd"/>
      <w:r>
        <w:rPr>
          <w:w w:val="110"/>
        </w:rPr>
        <w:t xml:space="preserve">, which incorporates </w:t>
      </w:r>
      <w:r>
        <w:rPr>
          <w:spacing w:val="-3"/>
          <w:w w:val="110"/>
        </w:rPr>
        <w:t xml:space="preserve">SNPs </w:t>
      </w:r>
      <w:r>
        <w:rPr>
          <w:w w:val="110"/>
        </w:rPr>
        <w:t>with MAF</w:t>
      </w:r>
      <w:r>
        <w:rPr>
          <w:i/>
          <w:w w:val="110"/>
        </w:rPr>
        <w:t>&lt;</w:t>
      </w:r>
      <w:r>
        <w:rPr>
          <w:w w:val="110"/>
        </w:rPr>
        <w:t xml:space="preserve">1% (Cortes and Brown 2011). Moreover, exome studies have also demonstrated the contribution of coding and </w:t>
      </w:r>
      <w:proofErr w:type="spellStart"/>
      <w:r>
        <w:rPr>
          <w:w w:val="110"/>
        </w:rPr>
        <w:t>intronic</w:t>
      </w:r>
      <w:proofErr w:type="spellEnd"/>
      <w:r>
        <w:rPr>
          <w:w w:val="110"/>
        </w:rPr>
        <w:t xml:space="preserve"> rare</w:t>
      </w:r>
      <w:r>
        <w:rPr>
          <w:spacing w:val="31"/>
          <w:w w:val="110"/>
        </w:rPr>
        <w:t xml:space="preserve"> </w:t>
      </w:r>
      <w:r>
        <w:rPr>
          <w:w w:val="110"/>
        </w:rPr>
        <w:t>variants</w:t>
      </w:r>
      <w:r>
        <w:rPr>
          <w:spacing w:val="32"/>
          <w:w w:val="110"/>
        </w:rPr>
        <w:t xml:space="preserve"> </w:t>
      </w:r>
      <w:r>
        <w:rPr>
          <w:w w:val="110"/>
        </w:rPr>
        <w:t>(MAF</w:t>
      </w:r>
      <w:r>
        <w:rPr>
          <w:i/>
          <w:w w:val="110"/>
        </w:rPr>
        <w:t>&lt;</w:t>
      </w:r>
      <w:r>
        <w:rPr>
          <w:w w:val="110"/>
        </w:rPr>
        <w:t>5%)</w:t>
      </w:r>
      <w:r>
        <w:rPr>
          <w:spacing w:val="32"/>
          <w:w w:val="110"/>
        </w:rPr>
        <w:t xml:space="preserve"> </w:t>
      </w:r>
      <w:r>
        <w:rPr>
          <w:w w:val="110"/>
        </w:rPr>
        <w:t>in</w:t>
      </w:r>
      <w:r>
        <w:rPr>
          <w:spacing w:val="32"/>
          <w:w w:val="110"/>
        </w:rPr>
        <w:t xml:space="preserve"> </w:t>
      </w:r>
      <w:r>
        <w:rPr>
          <w:w w:val="110"/>
        </w:rPr>
        <w:t>the</w:t>
      </w:r>
      <w:r>
        <w:rPr>
          <w:spacing w:val="32"/>
          <w:w w:val="110"/>
        </w:rPr>
        <w:t xml:space="preserve"> </w:t>
      </w:r>
      <w:r>
        <w:rPr>
          <w:w w:val="110"/>
        </w:rPr>
        <w:t>genetic</w:t>
      </w:r>
      <w:r>
        <w:rPr>
          <w:spacing w:val="31"/>
          <w:w w:val="110"/>
        </w:rPr>
        <w:t xml:space="preserve"> </w:t>
      </w:r>
      <w:r>
        <w:rPr>
          <w:w w:val="110"/>
        </w:rPr>
        <w:t>architecture</w:t>
      </w:r>
      <w:r>
        <w:rPr>
          <w:spacing w:val="32"/>
          <w:w w:val="110"/>
        </w:rPr>
        <w:t xml:space="preserve"> </w:t>
      </w:r>
      <w:r>
        <w:rPr>
          <w:w w:val="110"/>
        </w:rPr>
        <w:t>of</w:t>
      </w:r>
      <w:r>
        <w:rPr>
          <w:spacing w:val="32"/>
          <w:w w:val="110"/>
        </w:rPr>
        <w:t xml:space="preserve"> </w:t>
      </w:r>
      <w:r>
        <w:rPr>
          <w:w w:val="110"/>
        </w:rPr>
        <w:t>complex</w:t>
      </w:r>
      <w:r>
        <w:rPr>
          <w:spacing w:val="32"/>
          <w:w w:val="110"/>
        </w:rPr>
        <w:t xml:space="preserve"> </w:t>
      </w:r>
      <w:r>
        <w:rPr>
          <w:w w:val="110"/>
        </w:rPr>
        <w:t>traits</w:t>
      </w:r>
      <w:r>
        <w:rPr>
          <w:spacing w:val="32"/>
          <w:w w:val="110"/>
        </w:rPr>
        <w:t xml:space="preserve"> </w:t>
      </w:r>
      <w:r>
        <w:rPr>
          <w:w w:val="110"/>
        </w:rPr>
        <w:t>such</w:t>
      </w:r>
      <w:r>
        <w:rPr>
          <w:spacing w:val="31"/>
          <w:w w:val="110"/>
        </w:rPr>
        <w:t xml:space="preserve"> </w:t>
      </w:r>
      <w:r>
        <w:rPr>
          <w:w w:val="110"/>
        </w:rPr>
        <w:t>as</w:t>
      </w:r>
    </w:p>
    <w:p w14:paraId="252BD7A3" w14:textId="77777777" w:rsidR="00F76AB2" w:rsidRDefault="00F76AB2">
      <w:pPr>
        <w:spacing w:line="415" w:lineRule="auto"/>
        <w:jc w:val="both"/>
        <w:sectPr w:rsidR="00F76AB2">
          <w:pgSz w:w="11910" w:h="16840"/>
          <w:pgMar w:top="1580" w:right="520" w:bottom="800" w:left="1680" w:header="1231" w:footer="615" w:gutter="0"/>
          <w:cols w:space="720"/>
        </w:sectPr>
      </w:pPr>
    </w:p>
    <w:p w14:paraId="1DFC3F5D" w14:textId="77777777" w:rsidR="00F76AB2" w:rsidRDefault="00F76AB2">
      <w:pPr>
        <w:pStyle w:val="BodyText"/>
        <w:rPr>
          <w:sz w:val="20"/>
        </w:rPr>
      </w:pPr>
    </w:p>
    <w:p w14:paraId="7117A0A2" w14:textId="44D3951C" w:rsidR="00F76AB2" w:rsidRDefault="00B2285E">
      <w:pPr>
        <w:pStyle w:val="BodyText"/>
        <w:spacing w:before="225" w:line="415" w:lineRule="auto"/>
        <w:ind w:left="377" w:right="821"/>
        <w:jc w:val="both"/>
      </w:pPr>
      <w:proofErr w:type="gramStart"/>
      <w:r>
        <w:rPr>
          <w:w w:val="115"/>
        </w:rPr>
        <w:t>heigh</w:t>
      </w:r>
      <w:ins w:id="363" w:author="Microsoft Office User" w:date="2018-12-20T22:43:00Z">
        <w:r w:rsidR="00743D35">
          <w:rPr>
            <w:w w:val="115"/>
          </w:rPr>
          <w:t>t</w:t>
        </w:r>
      </w:ins>
      <w:proofErr w:type="gramEnd"/>
      <w:r>
        <w:rPr>
          <w:w w:val="115"/>
        </w:rPr>
        <w:t xml:space="preserve"> or psoriasis (</w:t>
      </w:r>
      <w:proofErr w:type="spellStart"/>
      <w:r>
        <w:rPr>
          <w:w w:val="115"/>
        </w:rPr>
        <w:t>Marouli</w:t>
      </w:r>
      <w:proofErr w:type="spellEnd"/>
      <w:r>
        <w:rPr>
          <w:w w:val="115"/>
        </w:rPr>
        <w:t xml:space="preserve"> et al. 2017; </w:t>
      </w:r>
      <w:proofErr w:type="spellStart"/>
      <w:r>
        <w:rPr>
          <w:w w:val="115"/>
        </w:rPr>
        <w:t>Dand</w:t>
      </w:r>
      <w:proofErr w:type="spellEnd"/>
      <w:r>
        <w:rPr>
          <w:w w:val="115"/>
        </w:rPr>
        <w:t xml:space="preserve"> et al. 2017).  In addition </w:t>
      </w:r>
      <w:proofErr w:type="gramStart"/>
      <w:r>
        <w:rPr>
          <w:spacing w:val="-6"/>
          <w:w w:val="115"/>
        </w:rPr>
        <w:t xml:space="preserve">to  </w:t>
      </w:r>
      <w:r>
        <w:rPr>
          <w:w w:val="115"/>
        </w:rPr>
        <w:t>rare</w:t>
      </w:r>
      <w:proofErr w:type="gramEnd"/>
      <w:r>
        <w:rPr>
          <w:w w:val="115"/>
        </w:rPr>
        <w:t xml:space="preserve"> variants, other sources of </w:t>
      </w:r>
      <w:del w:id="364" w:author="Microsoft Office User" w:date="2018-12-20T22:44:00Z">
        <w:r w:rsidDel="0084535F">
          <w:rPr>
            <w:w w:val="115"/>
          </w:rPr>
          <w:delText xml:space="preserve">common </w:delText>
        </w:r>
      </w:del>
      <w:ins w:id="365" w:author="Microsoft Office User" w:date="2018-12-20T22:44:00Z">
        <w:r w:rsidR="0084535F">
          <w:rPr>
            <w:w w:val="115"/>
          </w:rPr>
          <w:t xml:space="preserve">structural </w:t>
        </w:r>
      </w:ins>
      <w:r>
        <w:rPr>
          <w:w w:val="115"/>
        </w:rPr>
        <w:t xml:space="preserve">variation such as </w:t>
      </w:r>
      <w:r>
        <w:rPr>
          <w:spacing w:val="-6"/>
          <w:w w:val="115"/>
        </w:rPr>
        <w:t xml:space="preserve">CNV, </w:t>
      </w:r>
      <w:r>
        <w:rPr>
          <w:w w:val="115"/>
        </w:rPr>
        <w:t>small (</w:t>
      </w:r>
      <w:r>
        <w:rPr>
          <w:i/>
          <w:w w:val="115"/>
        </w:rPr>
        <w:t>&lt;</w:t>
      </w:r>
      <w:r>
        <w:rPr>
          <w:w w:val="115"/>
        </w:rPr>
        <w:t>1Kb) insertions/deletions (</w:t>
      </w:r>
      <w:proofErr w:type="spellStart"/>
      <w:r>
        <w:rPr>
          <w:w w:val="115"/>
        </w:rPr>
        <w:t>indels</w:t>
      </w:r>
      <w:proofErr w:type="spellEnd"/>
      <w:r>
        <w:rPr>
          <w:w w:val="115"/>
        </w:rPr>
        <w:t xml:space="preserve">) and inversions could </w:t>
      </w:r>
      <w:ins w:id="366" w:author="Microsoft Office User" w:date="2018-12-20T22:45:00Z">
        <w:r w:rsidR="0084535F">
          <w:rPr>
            <w:w w:val="115"/>
          </w:rPr>
          <w:t xml:space="preserve">all </w:t>
        </w:r>
      </w:ins>
      <w:r>
        <w:rPr>
          <w:w w:val="115"/>
        </w:rPr>
        <w:t xml:space="preserve">contribute to </w:t>
      </w:r>
      <w:del w:id="367" w:author="Microsoft Office User" w:date="2018-12-20T22:45:00Z">
        <w:r w:rsidDel="0084535F">
          <w:rPr>
            <w:w w:val="115"/>
          </w:rPr>
          <w:delText xml:space="preserve">the </w:delText>
        </w:r>
      </w:del>
      <w:r>
        <w:rPr>
          <w:w w:val="115"/>
        </w:rPr>
        <w:t xml:space="preserve">missing heritability. Incorporation of new genotyping platforms has allowed the genome-wide identification of CNV </w:t>
      </w:r>
      <w:del w:id="368" w:author="Microsoft Office User" w:date="2018-12-20T22:44:00Z">
        <w:r w:rsidDel="00743D35">
          <w:rPr>
            <w:w w:val="115"/>
          </w:rPr>
          <w:delText xml:space="preserve">with autism and schizophrenia, </w:delText>
        </w:r>
        <w:r w:rsidDel="00743D35">
          <w:rPr>
            <w:spacing w:val="-3"/>
            <w:w w:val="115"/>
          </w:rPr>
          <w:delText xml:space="preserve">among </w:delText>
        </w:r>
        <w:r w:rsidDel="00743D35">
          <w:rPr>
            <w:w w:val="115"/>
          </w:rPr>
          <w:delText xml:space="preserve">others </w:delText>
        </w:r>
      </w:del>
      <w:r>
        <w:rPr>
          <w:w w:val="115"/>
        </w:rPr>
        <w:t>(</w:t>
      </w:r>
      <w:proofErr w:type="spellStart"/>
      <w:r>
        <w:rPr>
          <w:w w:val="115"/>
        </w:rPr>
        <w:t>Glessner</w:t>
      </w:r>
      <w:proofErr w:type="spellEnd"/>
      <w:r>
        <w:rPr>
          <w:w w:val="115"/>
        </w:rPr>
        <w:t xml:space="preserve"> et al. 2009; Marshall et al. 2017)</w:t>
      </w:r>
      <w:del w:id="369" w:author="Microsoft Office User" w:date="2018-12-20T22:44:00Z">
        <w:r w:rsidDel="00743D35">
          <w:rPr>
            <w:w w:val="115"/>
          </w:rPr>
          <w:delText>. T</w:delText>
        </w:r>
      </w:del>
      <w:ins w:id="370" w:author="Microsoft Office User" w:date="2018-12-20T22:44:00Z">
        <w:r w:rsidR="00743D35">
          <w:rPr>
            <w:w w:val="115"/>
          </w:rPr>
          <w:t xml:space="preserve"> while t</w:t>
        </w:r>
      </w:ins>
      <w:r>
        <w:rPr>
          <w:w w:val="115"/>
        </w:rPr>
        <w:t>he accurate detection of translocations</w:t>
      </w:r>
      <w:r>
        <w:rPr>
          <w:spacing w:val="-47"/>
          <w:w w:val="115"/>
        </w:rPr>
        <w:t xml:space="preserve"> </w:t>
      </w:r>
      <w:r>
        <w:rPr>
          <w:w w:val="115"/>
        </w:rPr>
        <w:t>and</w:t>
      </w:r>
      <w:r>
        <w:rPr>
          <w:spacing w:val="-45"/>
          <w:w w:val="115"/>
        </w:rPr>
        <w:t xml:space="preserve"> </w:t>
      </w:r>
      <w:r>
        <w:rPr>
          <w:w w:val="115"/>
        </w:rPr>
        <w:t>inversions</w:t>
      </w:r>
      <w:r>
        <w:rPr>
          <w:spacing w:val="-46"/>
          <w:w w:val="115"/>
        </w:rPr>
        <w:t xml:space="preserve"> </w:t>
      </w:r>
      <w:r>
        <w:rPr>
          <w:w w:val="115"/>
        </w:rPr>
        <w:t>relies</w:t>
      </w:r>
      <w:r>
        <w:rPr>
          <w:spacing w:val="-46"/>
          <w:w w:val="115"/>
        </w:rPr>
        <w:t xml:space="preserve"> </w:t>
      </w:r>
      <w:r>
        <w:rPr>
          <w:w w:val="115"/>
        </w:rPr>
        <w:t>on</w:t>
      </w:r>
      <w:r>
        <w:rPr>
          <w:spacing w:val="-46"/>
          <w:w w:val="115"/>
        </w:rPr>
        <w:t xml:space="preserve"> </w:t>
      </w:r>
      <w:r>
        <w:rPr>
          <w:w w:val="115"/>
        </w:rPr>
        <w:t>the</w:t>
      </w:r>
      <w:del w:id="371" w:author="Microsoft Office User" w:date="2018-12-20T22:44:00Z">
        <w:r w:rsidDel="00743D35">
          <w:rPr>
            <w:spacing w:val="-45"/>
            <w:w w:val="115"/>
          </w:rPr>
          <w:delText xml:space="preserve"> </w:delText>
        </w:r>
        <w:r w:rsidDel="00743D35">
          <w:rPr>
            <w:w w:val="115"/>
          </w:rPr>
          <w:delText>the</w:delText>
        </w:r>
      </w:del>
      <w:r>
        <w:rPr>
          <w:spacing w:val="-47"/>
          <w:w w:val="115"/>
        </w:rPr>
        <w:t xml:space="preserve"> </w:t>
      </w:r>
      <w:r>
        <w:rPr>
          <w:w w:val="115"/>
        </w:rPr>
        <w:t>implementation</w:t>
      </w:r>
      <w:r>
        <w:rPr>
          <w:spacing w:val="-45"/>
          <w:w w:val="115"/>
        </w:rPr>
        <w:t xml:space="preserve"> </w:t>
      </w:r>
      <w:r>
        <w:rPr>
          <w:w w:val="115"/>
        </w:rPr>
        <w:t>of</w:t>
      </w:r>
      <w:r>
        <w:rPr>
          <w:spacing w:val="-46"/>
          <w:w w:val="115"/>
        </w:rPr>
        <w:t xml:space="preserve"> </w:t>
      </w:r>
      <w:r>
        <w:rPr>
          <w:w w:val="115"/>
        </w:rPr>
        <w:t>long</w:t>
      </w:r>
      <w:r>
        <w:rPr>
          <w:spacing w:val="-46"/>
          <w:w w:val="115"/>
        </w:rPr>
        <w:t xml:space="preserve"> </w:t>
      </w:r>
      <w:r>
        <w:rPr>
          <w:w w:val="115"/>
        </w:rPr>
        <w:t>read</w:t>
      </w:r>
      <w:del w:id="372" w:author="Microsoft Office User" w:date="2018-12-20T22:44:00Z">
        <w:r w:rsidDel="00743D35">
          <w:rPr>
            <w:w w:val="115"/>
          </w:rPr>
          <w:delText>s</w:delText>
        </w:r>
      </w:del>
      <w:r>
        <w:rPr>
          <w:spacing w:val="-46"/>
          <w:w w:val="115"/>
        </w:rPr>
        <w:t xml:space="preserve"> </w:t>
      </w:r>
      <w:r>
        <w:rPr>
          <w:spacing w:val="-5"/>
          <w:w w:val="115"/>
        </w:rPr>
        <w:t xml:space="preserve">WGS </w:t>
      </w:r>
      <w:r>
        <w:rPr>
          <w:w w:val="115"/>
        </w:rPr>
        <w:t>technologies</w:t>
      </w:r>
      <w:r>
        <w:rPr>
          <w:spacing w:val="-23"/>
          <w:w w:val="115"/>
        </w:rPr>
        <w:t xml:space="preserve"> </w:t>
      </w:r>
      <w:r>
        <w:rPr>
          <w:w w:val="115"/>
        </w:rPr>
        <w:t>(</w:t>
      </w:r>
      <w:proofErr w:type="spellStart"/>
      <w:r>
        <w:rPr>
          <w:w w:val="115"/>
        </w:rPr>
        <w:t>Visscher</w:t>
      </w:r>
      <w:proofErr w:type="spellEnd"/>
      <w:r>
        <w:rPr>
          <w:spacing w:val="-22"/>
          <w:w w:val="115"/>
        </w:rPr>
        <w:t xml:space="preserve"> </w:t>
      </w:r>
      <w:r>
        <w:rPr>
          <w:w w:val="115"/>
        </w:rPr>
        <w:t>et</w:t>
      </w:r>
      <w:r>
        <w:rPr>
          <w:spacing w:val="-22"/>
          <w:w w:val="115"/>
        </w:rPr>
        <w:t xml:space="preserve"> </w:t>
      </w:r>
      <w:r>
        <w:rPr>
          <w:w w:val="115"/>
        </w:rPr>
        <w:t>al.</w:t>
      </w:r>
      <w:r>
        <w:rPr>
          <w:spacing w:val="-22"/>
          <w:w w:val="115"/>
        </w:rPr>
        <w:t xml:space="preserve"> </w:t>
      </w:r>
      <w:r>
        <w:rPr>
          <w:w w:val="115"/>
        </w:rPr>
        <w:t>2017).</w:t>
      </w:r>
      <w:r>
        <w:rPr>
          <w:spacing w:val="10"/>
          <w:w w:val="115"/>
        </w:rPr>
        <w:t xml:space="preserve"> </w:t>
      </w:r>
      <w:r>
        <w:rPr>
          <w:spacing w:val="-4"/>
          <w:w w:val="115"/>
        </w:rPr>
        <w:t>Lastly,</w:t>
      </w:r>
      <w:r>
        <w:rPr>
          <w:spacing w:val="-19"/>
          <w:w w:val="115"/>
        </w:rPr>
        <w:t xml:space="preserve"> </w:t>
      </w:r>
      <w:r>
        <w:rPr>
          <w:w w:val="115"/>
        </w:rPr>
        <w:t>the</w:t>
      </w:r>
      <w:r>
        <w:rPr>
          <w:spacing w:val="-22"/>
          <w:w w:val="115"/>
        </w:rPr>
        <w:t xml:space="preserve"> </w:t>
      </w:r>
      <w:r>
        <w:rPr>
          <w:w w:val="115"/>
        </w:rPr>
        <w:t>missing</w:t>
      </w:r>
      <w:r>
        <w:rPr>
          <w:spacing w:val="-22"/>
          <w:w w:val="115"/>
        </w:rPr>
        <w:t xml:space="preserve"> </w:t>
      </w:r>
      <w:r>
        <w:rPr>
          <w:w w:val="115"/>
        </w:rPr>
        <w:t>heritability</w:t>
      </w:r>
      <w:r>
        <w:rPr>
          <w:spacing w:val="-22"/>
          <w:w w:val="115"/>
        </w:rPr>
        <w:t xml:space="preserve"> </w:t>
      </w:r>
      <w:r>
        <w:rPr>
          <w:w w:val="115"/>
        </w:rPr>
        <w:t>may</w:t>
      </w:r>
      <w:r>
        <w:rPr>
          <w:spacing w:val="-22"/>
          <w:w w:val="115"/>
        </w:rPr>
        <w:t xml:space="preserve"> </w:t>
      </w:r>
      <w:r>
        <w:rPr>
          <w:w w:val="115"/>
        </w:rPr>
        <w:t>also</w:t>
      </w:r>
      <w:r>
        <w:rPr>
          <w:spacing w:val="-22"/>
          <w:w w:val="115"/>
        </w:rPr>
        <w:t xml:space="preserve"> </w:t>
      </w:r>
      <w:r>
        <w:rPr>
          <w:w w:val="115"/>
        </w:rPr>
        <w:t>be the</w:t>
      </w:r>
      <w:r>
        <w:rPr>
          <w:spacing w:val="-22"/>
          <w:w w:val="115"/>
        </w:rPr>
        <w:t xml:space="preserve"> </w:t>
      </w:r>
      <w:r>
        <w:rPr>
          <w:w w:val="115"/>
        </w:rPr>
        <w:t>consequence</w:t>
      </w:r>
      <w:r>
        <w:rPr>
          <w:spacing w:val="-20"/>
          <w:w w:val="115"/>
        </w:rPr>
        <w:t xml:space="preserve"> </w:t>
      </w:r>
      <w:r>
        <w:rPr>
          <w:w w:val="115"/>
        </w:rPr>
        <w:t>of</w:t>
      </w:r>
      <w:r>
        <w:rPr>
          <w:spacing w:val="-21"/>
          <w:w w:val="115"/>
        </w:rPr>
        <w:t xml:space="preserve"> </w:t>
      </w:r>
      <w:r>
        <w:rPr>
          <w:w w:val="115"/>
        </w:rPr>
        <w:t>the</w:t>
      </w:r>
      <w:r>
        <w:rPr>
          <w:spacing w:val="-21"/>
          <w:w w:val="115"/>
        </w:rPr>
        <w:t xml:space="preserve"> </w:t>
      </w:r>
      <w:r>
        <w:rPr>
          <w:w w:val="115"/>
        </w:rPr>
        <w:t>overestimated</w:t>
      </w:r>
      <w:r>
        <w:rPr>
          <w:spacing w:val="-21"/>
          <w:w w:val="115"/>
        </w:rPr>
        <w:t xml:space="preserve"> </w:t>
      </w:r>
      <w:r>
        <w:rPr>
          <w:w w:val="115"/>
        </w:rPr>
        <w:t>heritability</w:t>
      </w:r>
      <w:r>
        <w:rPr>
          <w:spacing w:val="-20"/>
          <w:w w:val="115"/>
        </w:rPr>
        <w:t xml:space="preserve"> </w:t>
      </w:r>
      <w:r>
        <w:rPr>
          <w:w w:val="115"/>
        </w:rPr>
        <w:t>in</w:t>
      </w:r>
      <w:r>
        <w:rPr>
          <w:spacing w:val="-22"/>
          <w:w w:val="115"/>
        </w:rPr>
        <w:t xml:space="preserve"> </w:t>
      </w:r>
      <w:r>
        <w:rPr>
          <w:w w:val="115"/>
        </w:rPr>
        <w:t>complex</w:t>
      </w:r>
      <w:r>
        <w:rPr>
          <w:spacing w:val="-21"/>
          <w:w w:val="115"/>
        </w:rPr>
        <w:t xml:space="preserve"> </w:t>
      </w:r>
      <w:r>
        <w:rPr>
          <w:w w:val="115"/>
        </w:rPr>
        <w:t>traits</w:t>
      </w:r>
      <w:r>
        <w:rPr>
          <w:spacing w:val="-21"/>
          <w:w w:val="115"/>
        </w:rPr>
        <w:t xml:space="preserve"> </w:t>
      </w:r>
      <w:r>
        <w:rPr>
          <w:w w:val="115"/>
        </w:rPr>
        <w:t>as</w:t>
      </w:r>
      <w:r>
        <w:rPr>
          <w:spacing w:val="-20"/>
          <w:w w:val="115"/>
        </w:rPr>
        <w:t xml:space="preserve"> </w:t>
      </w:r>
      <w:r>
        <w:rPr>
          <w:w w:val="115"/>
        </w:rPr>
        <w:t>the</w:t>
      </w:r>
      <w:r>
        <w:rPr>
          <w:spacing w:val="-21"/>
          <w:w w:val="115"/>
        </w:rPr>
        <w:t xml:space="preserve"> </w:t>
      </w:r>
      <w:r>
        <w:rPr>
          <w:w w:val="115"/>
        </w:rPr>
        <w:t>result of</w:t>
      </w:r>
      <w:r>
        <w:rPr>
          <w:spacing w:val="-12"/>
          <w:w w:val="115"/>
        </w:rPr>
        <w:t xml:space="preserve"> </w:t>
      </w:r>
      <w:r>
        <w:rPr>
          <w:w w:val="115"/>
        </w:rPr>
        <w:t>assuming</w:t>
      </w:r>
      <w:r>
        <w:rPr>
          <w:spacing w:val="-11"/>
          <w:w w:val="115"/>
        </w:rPr>
        <w:t xml:space="preserve"> </w:t>
      </w:r>
      <w:r>
        <w:rPr>
          <w:w w:val="115"/>
        </w:rPr>
        <w:t>additive</w:t>
      </w:r>
      <w:r>
        <w:rPr>
          <w:spacing w:val="-11"/>
          <w:w w:val="115"/>
        </w:rPr>
        <w:t xml:space="preserve"> </w:t>
      </w:r>
      <w:r>
        <w:rPr>
          <w:w w:val="115"/>
        </w:rPr>
        <w:t>genetic</w:t>
      </w:r>
      <w:r>
        <w:rPr>
          <w:spacing w:val="-11"/>
          <w:w w:val="115"/>
        </w:rPr>
        <w:t xml:space="preserve"> </w:t>
      </w:r>
      <w:r>
        <w:rPr>
          <w:w w:val="115"/>
        </w:rPr>
        <w:t>e</w:t>
      </w:r>
      <w:r>
        <w:rPr>
          <w:rFonts w:ascii="Arial"/>
          <w:w w:val="115"/>
        </w:rPr>
        <w:t>ff</w:t>
      </w:r>
      <w:r>
        <w:rPr>
          <w:w w:val="115"/>
        </w:rPr>
        <w:t>ect</w:t>
      </w:r>
      <w:r>
        <w:rPr>
          <w:spacing w:val="-12"/>
          <w:w w:val="115"/>
        </w:rPr>
        <w:t xml:space="preserve"> </w:t>
      </w:r>
      <w:r>
        <w:rPr>
          <w:w w:val="115"/>
        </w:rPr>
        <w:t>instead</w:t>
      </w:r>
      <w:r>
        <w:rPr>
          <w:spacing w:val="-11"/>
          <w:w w:val="115"/>
        </w:rPr>
        <w:t xml:space="preserve"> </w:t>
      </w:r>
      <w:r>
        <w:rPr>
          <w:w w:val="115"/>
        </w:rPr>
        <w:t>of</w:t>
      </w:r>
      <w:r>
        <w:rPr>
          <w:spacing w:val="-11"/>
          <w:w w:val="115"/>
        </w:rPr>
        <w:t xml:space="preserve"> </w:t>
      </w:r>
      <w:proofErr w:type="spellStart"/>
      <w:r>
        <w:rPr>
          <w:w w:val="115"/>
        </w:rPr>
        <w:t>epistatic</w:t>
      </w:r>
      <w:proofErr w:type="spellEnd"/>
      <w:r>
        <w:rPr>
          <w:spacing w:val="-11"/>
          <w:w w:val="115"/>
        </w:rPr>
        <w:t xml:space="preserve"> </w:t>
      </w:r>
      <w:r>
        <w:rPr>
          <w:w w:val="115"/>
        </w:rPr>
        <w:t>interaction</w:t>
      </w:r>
      <w:r>
        <w:rPr>
          <w:spacing w:val="-12"/>
          <w:w w:val="115"/>
        </w:rPr>
        <w:t xml:space="preserve"> </w:t>
      </w:r>
      <w:r>
        <w:rPr>
          <w:w w:val="115"/>
        </w:rPr>
        <w:t>between</w:t>
      </w:r>
      <w:r>
        <w:rPr>
          <w:spacing w:val="-11"/>
          <w:w w:val="115"/>
        </w:rPr>
        <w:t xml:space="preserve"> </w:t>
      </w:r>
      <w:r>
        <w:rPr>
          <w:w w:val="115"/>
        </w:rPr>
        <w:t>the di</w:t>
      </w:r>
      <w:r>
        <w:rPr>
          <w:rFonts w:ascii="Arial"/>
          <w:w w:val="115"/>
        </w:rPr>
        <w:t>ff</w:t>
      </w:r>
      <w:r>
        <w:rPr>
          <w:w w:val="115"/>
        </w:rPr>
        <w:t>erent</w:t>
      </w:r>
      <w:r>
        <w:rPr>
          <w:spacing w:val="-12"/>
          <w:w w:val="115"/>
        </w:rPr>
        <w:t xml:space="preserve"> </w:t>
      </w:r>
      <w:r>
        <w:rPr>
          <w:w w:val="115"/>
        </w:rPr>
        <w:t>associated</w:t>
      </w:r>
      <w:r>
        <w:rPr>
          <w:spacing w:val="-11"/>
          <w:w w:val="115"/>
        </w:rPr>
        <w:t xml:space="preserve"> </w:t>
      </w:r>
      <w:r>
        <w:rPr>
          <w:w w:val="115"/>
        </w:rPr>
        <w:t>loci</w:t>
      </w:r>
      <w:r>
        <w:rPr>
          <w:spacing w:val="-12"/>
          <w:w w:val="115"/>
        </w:rPr>
        <w:t xml:space="preserve"> </w:t>
      </w:r>
      <w:r>
        <w:rPr>
          <w:w w:val="115"/>
        </w:rPr>
        <w:t>(</w:t>
      </w:r>
      <w:proofErr w:type="spellStart"/>
      <w:r>
        <w:rPr>
          <w:w w:val="115"/>
        </w:rPr>
        <w:t>Zuk</w:t>
      </w:r>
      <w:proofErr w:type="spellEnd"/>
      <w:r>
        <w:rPr>
          <w:spacing w:val="-11"/>
          <w:w w:val="115"/>
        </w:rPr>
        <w:t xml:space="preserve"> </w:t>
      </w:r>
      <w:r>
        <w:rPr>
          <w:w w:val="115"/>
        </w:rPr>
        <w:t>et</w:t>
      </w:r>
      <w:r>
        <w:rPr>
          <w:spacing w:val="-12"/>
          <w:w w:val="115"/>
        </w:rPr>
        <w:t xml:space="preserve"> </w:t>
      </w:r>
      <w:r>
        <w:rPr>
          <w:w w:val="115"/>
        </w:rPr>
        <w:t>al.</w:t>
      </w:r>
      <w:r>
        <w:rPr>
          <w:spacing w:val="-11"/>
          <w:w w:val="115"/>
        </w:rPr>
        <w:t xml:space="preserve"> </w:t>
      </w:r>
      <w:r>
        <w:rPr>
          <w:w w:val="115"/>
        </w:rPr>
        <w:t>2012).</w:t>
      </w:r>
    </w:p>
    <w:p w14:paraId="327A5C7D" w14:textId="77777777" w:rsidR="00F76AB2" w:rsidRDefault="00F76AB2">
      <w:pPr>
        <w:pStyle w:val="BodyText"/>
        <w:spacing w:before="6"/>
        <w:rPr>
          <w:sz w:val="44"/>
        </w:rPr>
      </w:pPr>
    </w:p>
    <w:p w14:paraId="1B3B0825" w14:textId="32F33393" w:rsidR="00F76AB2" w:rsidRDefault="00B2285E">
      <w:pPr>
        <w:pStyle w:val="Heading2"/>
        <w:numPr>
          <w:ilvl w:val="1"/>
          <w:numId w:val="1"/>
        </w:numPr>
        <w:tabs>
          <w:tab w:val="left" w:pos="1187"/>
          <w:tab w:val="left" w:pos="1188"/>
        </w:tabs>
        <w:spacing w:line="446" w:lineRule="auto"/>
        <w:ind w:right="101"/>
      </w:pPr>
      <w:r>
        <w:rPr>
          <w:w w:val="120"/>
        </w:rPr>
        <w:t>Functional</w:t>
      </w:r>
      <w:r>
        <w:rPr>
          <w:spacing w:val="-78"/>
          <w:w w:val="120"/>
        </w:rPr>
        <w:t xml:space="preserve"> </w:t>
      </w:r>
      <w:r>
        <w:rPr>
          <w:w w:val="120"/>
        </w:rPr>
        <w:t>interpretation</w:t>
      </w:r>
      <w:r>
        <w:rPr>
          <w:spacing w:val="-78"/>
          <w:w w:val="120"/>
        </w:rPr>
        <w:t xml:space="preserve"> </w:t>
      </w:r>
      <w:r>
        <w:rPr>
          <w:w w:val="120"/>
        </w:rPr>
        <w:t>of</w:t>
      </w:r>
      <w:r>
        <w:rPr>
          <w:spacing w:val="-78"/>
          <w:w w:val="120"/>
        </w:rPr>
        <w:t xml:space="preserve"> </w:t>
      </w:r>
      <w:del w:id="373" w:author="Alicia Lledolara" w:date="2018-12-27T11:08:00Z">
        <w:r w:rsidDel="005513E9">
          <w:rPr>
            <w:w w:val="120"/>
          </w:rPr>
          <w:delText>genome-wide</w:delText>
        </w:r>
        <w:r w:rsidDel="005513E9">
          <w:rPr>
            <w:spacing w:val="-78"/>
            <w:w w:val="120"/>
          </w:rPr>
          <w:delText xml:space="preserve"> </w:delText>
        </w:r>
        <w:r w:rsidDel="005513E9">
          <w:rPr>
            <w:w w:val="120"/>
          </w:rPr>
          <w:delText xml:space="preserve">association studies </w:delText>
        </w:r>
      </w:del>
      <w:proofErr w:type="spellStart"/>
      <w:ins w:id="374" w:author="Alicia Lledolara" w:date="2018-12-27T11:08:00Z">
        <w:r w:rsidR="005513E9">
          <w:rPr>
            <w:w w:val="120"/>
          </w:rPr>
          <w:t>GWAS</w:t>
        </w:r>
      </w:ins>
      <w:r>
        <w:rPr>
          <w:w w:val="120"/>
        </w:rPr>
        <w:t>in</w:t>
      </w:r>
      <w:proofErr w:type="spellEnd"/>
      <w:r>
        <w:rPr>
          <w:w w:val="120"/>
        </w:rPr>
        <w:t xml:space="preserve"> complex</w:t>
      </w:r>
      <w:r>
        <w:rPr>
          <w:spacing w:val="-65"/>
          <w:w w:val="120"/>
        </w:rPr>
        <w:t xml:space="preserve"> </w:t>
      </w:r>
      <w:r>
        <w:rPr>
          <w:w w:val="120"/>
        </w:rPr>
        <w:t>diseases</w:t>
      </w:r>
    </w:p>
    <w:p w14:paraId="42B43A06" w14:textId="77777777" w:rsidR="00F76AB2" w:rsidRDefault="00B2285E">
      <w:pPr>
        <w:pStyle w:val="Heading3"/>
        <w:numPr>
          <w:ilvl w:val="2"/>
          <w:numId w:val="1"/>
        </w:numPr>
        <w:tabs>
          <w:tab w:val="left" w:pos="1283"/>
          <w:tab w:val="left" w:pos="1285"/>
        </w:tabs>
        <w:spacing w:before="217"/>
      </w:pPr>
      <w:r>
        <w:rPr>
          <w:w w:val="115"/>
        </w:rPr>
        <w:t xml:space="preserve">Overcoming the limitations of </w:t>
      </w:r>
      <w:r>
        <w:rPr>
          <w:spacing w:val="-7"/>
          <w:w w:val="115"/>
        </w:rPr>
        <w:t xml:space="preserve">GWAS: </w:t>
      </w:r>
      <w:r>
        <w:rPr>
          <w:spacing w:val="-6"/>
          <w:w w:val="115"/>
        </w:rPr>
        <w:t>post-GWAS</w:t>
      </w:r>
      <w:r>
        <w:rPr>
          <w:spacing w:val="-44"/>
          <w:w w:val="115"/>
        </w:rPr>
        <w:t xml:space="preserve"> </w:t>
      </w:r>
      <w:r>
        <w:rPr>
          <w:w w:val="115"/>
        </w:rPr>
        <w:t>studies</w:t>
      </w:r>
    </w:p>
    <w:p w14:paraId="1722D611" w14:textId="77777777" w:rsidR="00F76AB2" w:rsidRDefault="00F76AB2">
      <w:pPr>
        <w:pStyle w:val="BodyText"/>
        <w:spacing w:before="3"/>
        <w:rPr>
          <w:sz w:val="30"/>
        </w:rPr>
      </w:pPr>
    </w:p>
    <w:p w14:paraId="2E7B1482" w14:textId="3CA0B201" w:rsidR="00F76AB2" w:rsidRDefault="00B2285E">
      <w:pPr>
        <w:pStyle w:val="BodyText"/>
        <w:spacing w:line="415" w:lineRule="auto"/>
        <w:ind w:left="377" w:right="821" w:firstLine="566"/>
        <w:jc w:val="both"/>
      </w:pPr>
      <w:del w:id="375" w:author="Microsoft Office User" w:date="2018-12-20T22:45:00Z">
        <w:r w:rsidDel="00265D61">
          <w:rPr>
            <w:spacing w:val="-8"/>
            <w:w w:val="110"/>
          </w:rPr>
          <w:delText xml:space="preserve">GWAS </w:delText>
        </w:r>
        <w:r w:rsidDel="00265D61">
          <w:rPr>
            <w:w w:val="110"/>
          </w:rPr>
          <w:delText>studies shed limited light on the  link  between  genetic</w:delText>
        </w:r>
        <w:r w:rsidDel="00265D61">
          <w:rPr>
            <w:spacing w:val="36"/>
            <w:w w:val="110"/>
          </w:rPr>
          <w:delText xml:space="preserve"> </w:delText>
        </w:r>
        <w:r w:rsidDel="00265D61">
          <w:rPr>
            <w:spacing w:val="-3"/>
            <w:w w:val="110"/>
          </w:rPr>
          <w:delText xml:space="preserve">variants </w:delText>
        </w:r>
        <w:r w:rsidDel="00265D61">
          <w:rPr>
            <w:w w:val="110"/>
          </w:rPr>
          <w:delText xml:space="preserve">and disease mechanisms. As previously mentioned, </w:delText>
        </w:r>
      </w:del>
      <w:r>
        <w:rPr>
          <w:spacing w:val="-8"/>
          <w:w w:val="110"/>
        </w:rPr>
        <w:t xml:space="preserve">GWAS </w:t>
      </w:r>
      <w:r>
        <w:rPr>
          <w:w w:val="110"/>
        </w:rPr>
        <w:t xml:space="preserve">report </w:t>
      </w:r>
      <w:r>
        <w:rPr>
          <w:spacing w:val="-3"/>
          <w:w w:val="110"/>
        </w:rPr>
        <w:t xml:space="preserve">associations </w:t>
      </w:r>
      <w:r>
        <w:rPr>
          <w:w w:val="110"/>
        </w:rPr>
        <w:t xml:space="preserve">with disease for a particular locus but </w:t>
      </w:r>
      <w:ins w:id="376" w:author="Microsoft Office User" w:date="2018-12-20T22:45:00Z">
        <w:r w:rsidR="00265D61">
          <w:rPr>
            <w:w w:val="110"/>
          </w:rPr>
          <w:t xml:space="preserve">typically </w:t>
        </w:r>
      </w:ins>
      <w:del w:id="377" w:author="Microsoft Office User" w:date="2018-12-20T22:45:00Z">
        <w:r w:rsidDel="00265D61">
          <w:rPr>
            <w:w w:val="110"/>
          </w:rPr>
          <w:delText xml:space="preserve">they </w:delText>
        </w:r>
      </w:del>
      <w:r>
        <w:rPr>
          <w:w w:val="110"/>
        </w:rPr>
        <w:t xml:space="preserve">fail to identify the true causal variant(s) within the haplotype block (Edwards et al. 2013). Statistical </w:t>
      </w:r>
      <w:r>
        <w:rPr>
          <w:spacing w:val="-3"/>
          <w:w w:val="110"/>
        </w:rPr>
        <w:t xml:space="preserve">fine- </w:t>
      </w:r>
      <w:r>
        <w:rPr>
          <w:w w:val="110"/>
        </w:rPr>
        <w:t xml:space="preserve">mapping approaches </w:t>
      </w:r>
      <w:proofErr w:type="gramStart"/>
      <w:r>
        <w:rPr>
          <w:w w:val="110"/>
        </w:rPr>
        <w:t>have been designed</w:t>
      </w:r>
      <w:proofErr w:type="gramEnd"/>
      <w:r>
        <w:rPr>
          <w:w w:val="110"/>
        </w:rPr>
        <w:t xml:space="preserve"> to partially overcome those </w:t>
      </w:r>
      <w:r>
        <w:rPr>
          <w:spacing w:val="-3"/>
          <w:w w:val="110"/>
        </w:rPr>
        <w:t xml:space="preserve">limitations </w:t>
      </w:r>
      <w:r>
        <w:rPr>
          <w:w w:val="110"/>
        </w:rPr>
        <w:t xml:space="preserve">and further refine the association of each </w:t>
      </w:r>
      <w:r>
        <w:rPr>
          <w:spacing w:val="-8"/>
          <w:w w:val="110"/>
        </w:rPr>
        <w:t xml:space="preserve">GWAS </w:t>
      </w:r>
      <w:r>
        <w:rPr>
          <w:w w:val="110"/>
        </w:rPr>
        <w:t xml:space="preserve">locus towards the most likely causal variant driving disease association within each LD block. The integration of statistical fine-mapping with cell type and context specific epigenetic data, including chromatin accessibility, histone modifications and DNA methylation, can help to determine the  chromatin  state  where  the  fine-mapped  </w:t>
      </w:r>
      <w:r>
        <w:rPr>
          <w:spacing w:val="-3"/>
          <w:w w:val="110"/>
        </w:rPr>
        <w:t xml:space="preserve">variants  </w:t>
      </w:r>
      <w:r>
        <w:rPr>
          <w:w w:val="110"/>
        </w:rPr>
        <w:t>are located and its potential in regulating gene expression (</w:t>
      </w:r>
      <w:proofErr w:type="spellStart"/>
      <w:r>
        <w:rPr>
          <w:w w:val="110"/>
        </w:rPr>
        <w:t>Petronis</w:t>
      </w:r>
      <w:proofErr w:type="spellEnd"/>
      <w:r>
        <w:rPr>
          <w:w w:val="110"/>
        </w:rPr>
        <w:t xml:space="preserve"> 2010). </w:t>
      </w:r>
      <w:r>
        <w:rPr>
          <w:spacing w:val="-3"/>
          <w:w w:val="110"/>
        </w:rPr>
        <w:t xml:space="preserve">Additionally, </w:t>
      </w:r>
      <w:r>
        <w:rPr>
          <w:w w:val="110"/>
        </w:rPr>
        <w:t xml:space="preserve">the incorporation of gene expression, </w:t>
      </w:r>
      <w:proofErr w:type="spellStart"/>
      <w:r>
        <w:rPr>
          <w:w w:val="110"/>
        </w:rPr>
        <w:t>eQTL</w:t>
      </w:r>
      <w:proofErr w:type="spellEnd"/>
      <w:r>
        <w:rPr>
          <w:w w:val="110"/>
        </w:rPr>
        <w:t xml:space="preserve"> analysis and</w:t>
      </w:r>
      <w:r>
        <w:rPr>
          <w:spacing w:val="-32"/>
          <w:w w:val="110"/>
        </w:rPr>
        <w:t xml:space="preserve"> </w:t>
      </w:r>
      <w:r>
        <w:rPr>
          <w:spacing w:val="-3"/>
          <w:w w:val="110"/>
        </w:rPr>
        <w:t>chromatin</w:t>
      </w:r>
    </w:p>
    <w:p w14:paraId="42CE79E5" w14:textId="77777777" w:rsidR="00F76AB2" w:rsidRDefault="00F76AB2">
      <w:pPr>
        <w:spacing w:line="415" w:lineRule="auto"/>
        <w:jc w:val="both"/>
        <w:sectPr w:rsidR="00F76AB2">
          <w:pgSz w:w="11910" w:h="16840"/>
          <w:pgMar w:top="1580" w:right="520" w:bottom="800" w:left="1680" w:header="1231" w:footer="615" w:gutter="0"/>
          <w:cols w:space="720"/>
        </w:sectPr>
      </w:pPr>
    </w:p>
    <w:p w14:paraId="062728A7" w14:textId="77777777" w:rsidR="00F76AB2" w:rsidRDefault="00F76AB2">
      <w:pPr>
        <w:pStyle w:val="BodyText"/>
        <w:rPr>
          <w:sz w:val="20"/>
        </w:rPr>
      </w:pPr>
    </w:p>
    <w:p w14:paraId="274F35B5" w14:textId="77777777" w:rsidR="00F76AB2" w:rsidRDefault="00B2285E">
      <w:pPr>
        <w:pStyle w:val="BodyText"/>
        <w:spacing w:before="225" w:line="415" w:lineRule="auto"/>
        <w:ind w:left="377" w:right="822"/>
        <w:jc w:val="both"/>
      </w:pPr>
      <w:proofErr w:type="gramStart"/>
      <w:r>
        <w:rPr>
          <w:w w:val="110"/>
        </w:rPr>
        <w:t>interaction</w:t>
      </w:r>
      <w:proofErr w:type="gramEnd"/>
      <w:r>
        <w:rPr>
          <w:w w:val="110"/>
        </w:rPr>
        <w:t xml:space="preserve"> data can establish a relationship between non-coding variants and putative gene targets.</w:t>
      </w:r>
      <w:r>
        <w:rPr>
          <w:spacing w:val="66"/>
          <w:w w:val="110"/>
        </w:rPr>
        <w:t xml:space="preserve"> </w:t>
      </w:r>
      <w:r>
        <w:rPr>
          <w:w w:val="110"/>
        </w:rPr>
        <w:t xml:space="preserve">Final validation of the functional relationship </w:t>
      </w:r>
      <w:proofErr w:type="gramStart"/>
      <w:r>
        <w:rPr>
          <w:spacing w:val="-3"/>
          <w:w w:val="110"/>
        </w:rPr>
        <w:t xml:space="preserve">between  </w:t>
      </w:r>
      <w:r>
        <w:rPr>
          <w:w w:val="110"/>
        </w:rPr>
        <w:t>the</w:t>
      </w:r>
      <w:proofErr w:type="gramEnd"/>
      <w:r>
        <w:rPr>
          <w:w w:val="110"/>
        </w:rPr>
        <w:t xml:space="preserve"> genetic variant and the disease phenotype involves conducting appropriate cellular assays and </w:t>
      </w:r>
      <w:r>
        <w:rPr>
          <w:i/>
          <w:w w:val="110"/>
        </w:rPr>
        <w:t xml:space="preserve">in vivo </w:t>
      </w:r>
      <w:r>
        <w:rPr>
          <w:w w:val="110"/>
        </w:rPr>
        <w:t>experiments using animal</w:t>
      </w:r>
      <w:r>
        <w:rPr>
          <w:spacing w:val="-42"/>
          <w:w w:val="110"/>
        </w:rPr>
        <w:t xml:space="preserve"> </w:t>
      </w:r>
      <w:r>
        <w:rPr>
          <w:w w:val="110"/>
        </w:rPr>
        <w:t>models.</w:t>
      </w:r>
    </w:p>
    <w:p w14:paraId="24CC2C95" w14:textId="77777777" w:rsidR="00F76AB2" w:rsidRDefault="00F76AB2">
      <w:pPr>
        <w:pStyle w:val="BodyText"/>
        <w:spacing w:before="1"/>
        <w:rPr>
          <w:sz w:val="36"/>
        </w:rPr>
      </w:pPr>
    </w:p>
    <w:p w14:paraId="47D72313" w14:textId="77777777" w:rsidR="00F76AB2" w:rsidRDefault="00B2285E">
      <w:pPr>
        <w:pStyle w:val="Heading3"/>
        <w:numPr>
          <w:ilvl w:val="2"/>
          <w:numId w:val="1"/>
        </w:numPr>
        <w:tabs>
          <w:tab w:val="left" w:pos="1283"/>
          <w:tab w:val="left" w:pos="1285"/>
          <w:tab w:val="left" w:pos="3497"/>
          <w:tab w:val="left" w:pos="4142"/>
          <w:tab w:val="left" w:pos="5730"/>
          <w:tab w:val="left" w:pos="7276"/>
          <w:tab w:val="left" w:pos="7770"/>
        </w:tabs>
        <w:spacing w:line="441" w:lineRule="auto"/>
        <w:ind w:right="822"/>
      </w:pPr>
      <w:r>
        <w:rPr>
          <w:w w:val="120"/>
        </w:rPr>
        <w:t>Understanding</w:t>
      </w:r>
      <w:r>
        <w:rPr>
          <w:w w:val="120"/>
        </w:rPr>
        <w:tab/>
        <w:t>the</w:t>
      </w:r>
      <w:r>
        <w:rPr>
          <w:w w:val="120"/>
        </w:rPr>
        <w:tab/>
        <w:t>epigenetic</w:t>
      </w:r>
      <w:r>
        <w:rPr>
          <w:w w:val="120"/>
        </w:rPr>
        <w:tab/>
        <w:t>landscape</w:t>
      </w:r>
      <w:r>
        <w:rPr>
          <w:w w:val="120"/>
        </w:rPr>
        <w:tab/>
        <w:t>in</w:t>
      </w:r>
      <w:r>
        <w:rPr>
          <w:w w:val="120"/>
        </w:rPr>
        <w:tab/>
      </w:r>
      <w:r>
        <w:rPr>
          <w:spacing w:val="-4"/>
          <w:w w:val="115"/>
        </w:rPr>
        <w:t xml:space="preserve">complex </w:t>
      </w:r>
      <w:r>
        <w:rPr>
          <w:w w:val="120"/>
        </w:rPr>
        <w:t>diseases</w:t>
      </w:r>
    </w:p>
    <w:p w14:paraId="23696CAA" w14:textId="72E4F5FD" w:rsidR="00F76AB2" w:rsidRDefault="00B2285E">
      <w:pPr>
        <w:pStyle w:val="BodyText"/>
        <w:spacing w:before="79" w:line="415" w:lineRule="auto"/>
        <w:ind w:left="377" w:right="821" w:firstLine="566"/>
        <w:jc w:val="both"/>
      </w:pPr>
      <w:r>
        <w:rPr>
          <w:w w:val="110"/>
        </w:rPr>
        <w:t xml:space="preserve">Epigenetic modifications consist of heritable changes in the phenotype and/or gene expression that do not involve changes in the DNA </w:t>
      </w:r>
      <w:proofErr w:type="gramStart"/>
      <w:r>
        <w:rPr>
          <w:w w:val="110"/>
        </w:rPr>
        <w:t>sequence(</w:t>
      </w:r>
      <w:proofErr w:type="spellStart"/>
      <w:proofErr w:type="gramEnd"/>
      <w:r>
        <w:rPr>
          <w:w w:val="110"/>
        </w:rPr>
        <w:t>Feil</w:t>
      </w:r>
      <w:proofErr w:type="spellEnd"/>
      <w:r>
        <w:rPr>
          <w:w w:val="110"/>
        </w:rPr>
        <w:t xml:space="preserve"> and </w:t>
      </w:r>
      <w:proofErr w:type="spellStart"/>
      <w:r>
        <w:rPr>
          <w:w w:val="110"/>
        </w:rPr>
        <w:t>Fraga</w:t>
      </w:r>
      <w:proofErr w:type="spellEnd"/>
      <w:r>
        <w:rPr>
          <w:w w:val="110"/>
        </w:rPr>
        <w:t xml:space="preserve"> 2012). These changes include a wide range of modification in the </w:t>
      </w:r>
      <w:proofErr w:type="gramStart"/>
      <w:r>
        <w:rPr>
          <w:w w:val="110"/>
        </w:rPr>
        <w:t>proteins which</w:t>
      </w:r>
      <w:proofErr w:type="gramEnd"/>
      <w:r>
        <w:rPr>
          <w:w w:val="110"/>
        </w:rPr>
        <w:t xml:space="preserve"> serve as sca</w:t>
      </w:r>
      <w:r>
        <w:rPr>
          <w:rFonts w:ascii="Arial"/>
          <w:w w:val="110"/>
        </w:rPr>
        <w:t>ff</w:t>
      </w:r>
      <w:r>
        <w:rPr>
          <w:w w:val="110"/>
        </w:rPr>
        <w:t xml:space="preserve">old for the </w:t>
      </w:r>
      <w:del w:id="378" w:author="Microsoft Office User" w:date="2018-12-20T22:46:00Z">
        <w:r w:rsidDel="00265D61">
          <w:rPr>
            <w:w w:val="110"/>
          </w:rPr>
          <w:delText>chromatin</w:delText>
        </w:r>
      </w:del>
      <w:ins w:id="379" w:author="Microsoft Office User" w:date="2018-12-20T22:46:00Z">
        <w:r w:rsidR="00265D61">
          <w:rPr>
            <w:w w:val="110"/>
          </w:rPr>
          <w:t>DNA</w:t>
        </w:r>
      </w:ins>
      <w:r>
        <w:rPr>
          <w:w w:val="110"/>
        </w:rPr>
        <w:t xml:space="preserve">, known as histones, </w:t>
      </w:r>
      <w:del w:id="380" w:author="Microsoft Office User" w:date="2018-12-20T22:47:00Z">
        <w:r w:rsidDel="00265D61">
          <w:rPr>
            <w:w w:val="110"/>
          </w:rPr>
          <w:delText xml:space="preserve">and </w:delText>
        </w:r>
      </w:del>
      <w:ins w:id="381" w:author="Microsoft Office User" w:date="2018-12-20T22:47:00Z">
        <w:r w:rsidR="00265D61">
          <w:rPr>
            <w:w w:val="110"/>
          </w:rPr>
          <w:t xml:space="preserve">as well as </w:t>
        </w:r>
      </w:ins>
      <w:r>
        <w:rPr>
          <w:w w:val="110"/>
        </w:rPr>
        <w:t xml:space="preserve">DNA methylation and </w:t>
      </w:r>
      <w:del w:id="382" w:author="Microsoft Office User" w:date="2018-12-20T22:47:00Z">
        <w:r w:rsidDel="00265D61">
          <w:rPr>
            <w:w w:val="110"/>
          </w:rPr>
          <w:delText>other epigenetic processes</w:delText>
        </w:r>
      </w:del>
      <w:ins w:id="383" w:author="Microsoft Office User" w:date="2018-12-20T22:47:00Z">
        <w:r w:rsidR="00265D61">
          <w:rPr>
            <w:w w:val="110"/>
          </w:rPr>
          <w:t>non-coding RNAs</w:t>
        </w:r>
      </w:ins>
      <w:r>
        <w:rPr>
          <w:w w:val="110"/>
        </w:rPr>
        <w:t xml:space="preserve">. Environmental and intrinsic factors can trigger changes in the </w:t>
      </w:r>
      <w:proofErr w:type="spellStart"/>
      <w:r>
        <w:rPr>
          <w:w w:val="110"/>
        </w:rPr>
        <w:t>epigenome</w:t>
      </w:r>
      <w:proofErr w:type="spellEnd"/>
      <w:r>
        <w:rPr>
          <w:w w:val="110"/>
        </w:rPr>
        <w:t xml:space="preserve"> that result in dysregulation of </w:t>
      </w:r>
      <w:ins w:id="384" w:author="Microsoft Office User" w:date="2018-12-20T22:47:00Z">
        <w:r w:rsidR="00265D61">
          <w:rPr>
            <w:w w:val="110"/>
          </w:rPr>
          <w:t xml:space="preserve">gene </w:t>
        </w:r>
      </w:ins>
      <w:r>
        <w:rPr>
          <w:w w:val="110"/>
        </w:rPr>
        <w:t xml:space="preserve">expression and, consequently, in alteration of </w:t>
      </w:r>
      <w:del w:id="385" w:author="Microsoft Office User" w:date="2018-12-20T22:47:00Z">
        <w:r w:rsidDel="00265D61">
          <w:rPr>
            <w:w w:val="110"/>
          </w:rPr>
          <w:delText xml:space="preserve">the </w:delText>
        </w:r>
      </w:del>
      <w:r>
        <w:rPr>
          <w:w w:val="110"/>
        </w:rPr>
        <w:t>gene function.</w:t>
      </w:r>
    </w:p>
    <w:p w14:paraId="1E7A8AA7" w14:textId="7226E663" w:rsidR="00F76AB2" w:rsidRDefault="00B2285E">
      <w:pPr>
        <w:pStyle w:val="BodyText"/>
        <w:spacing w:before="4" w:line="415" w:lineRule="auto"/>
        <w:ind w:left="377" w:right="821" w:firstLine="566"/>
        <w:jc w:val="both"/>
      </w:pPr>
      <w:del w:id="386" w:author="Microsoft Office User" w:date="2018-12-20T22:47:00Z">
        <w:r w:rsidDel="00265D61">
          <w:rPr>
            <w:w w:val="110"/>
          </w:rPr>
          <w:delText>In addition, g</w:delText>
        </w:r>
      </w:del>
      <w:ins w:id="387" w:author="Microsoft Office User" w:date="2018-12-20T22:47:00Z">
        <w:r w:rsidR="00265D61">
          <w:rPr>
            <w:w w:val="110"/>
          </w:rPr>
          <w:t>G</w:t>
        </w:r>
      </w:ins>
      <w:r>
        <w:rPr>
          <w:w w:val="110"/>
        </w:rPr>
        <w:t xml:space="preserve">enetic background can increase the predisposition </w:t>
      </w:r>
      <w:r>
        <w:rPr>
          <w:spacing w:val="-6"/>
          <w:w w:val="110"/>
        </w:rPr>
        <w:t xml:space="preserve">to </w:t>
      </w:r>
      <w:r>
        <w:rPr>
          <w:w w:val="110"/>
        </w:rPr>
        <w:t>epigenetic</w:t>
      </w:r>
      <w:r>
        <w:rPr>
          <w:spacing w:val="-14"/>
          <w:w w:val="110"/>
        </w:rPr>
        <w:t xml:space="preserve"> </w:t>
      </w:r>
      <w:r>
        <w:rPr>
          <w:w w:val="110"/>
        </w:rPr>
        <w:t>changes</w:t>
      </w:r>
      <w:r>
        <w:rPr>
          <w:spacing w:val="-14"/>
          <w:w w:val="110"/>
        </w:rPr>
        <w:t xml:space="preserve"> </w:t>
      </w:r>
      <w:r>
        <w:rPr>
          <w:w w:val="110"/>
        </w:rPr>
        <w:t>caused</w:t>
      </w:r>
      <w:r>
        <w:rPr>
          <w:spacing w:val="-14"/>
          <w:w w:val="110"/>
        </w:rPr>
        <w:t xml:space="preserve"> </w:t>
      </w:r>
      <w:r>
        <w:rPr>
          <w:w w:val="110"/>
        </w:rPr>
        <w:t>by</w:t>
      </w:r>
      <w:r>
        <w:rPr>
          <w:spacing w:val="-13"/>
          <w:w w:val="110"/>
        </w:rPr>
        <w:t xml:space="preserve"> </w:t>
      </w:r>
      <w:r>
        <w:rPr>
          <w:w w:val="110"/>
        </w:rPr>
        <w:t>extrinsic</w:t>
      </w:r>
      <w:r>
        <w:rPr>
          <w:spacing w:val="-14"/>
          <w:w w:val="110"/>
        </w:rPr>
        <w:t xml:space="preserve"> </w:t>
      </w:r>
      <w:r>
        <w:rPr>
          <w:w w:val="110"/>
        </w:rPr>
        <w:t>factors.</w:t>
      </w:r>
      <w:r>
        <w:rPr>
          <w:spacing w:val="10"/>
          <w:w w:val="110"/>
        </w:rPr>
        <w:t xml:space="preserve"> </w:t>
      </w:r>
      <w:del w:id="388" w:author="Microsoft Office User" w:date="2018-12-20T22:47:00Z">
        <w:r w:rsidDel="00265D61">
          <w:rPr>
            <w:w w:val="110"/>
          </w:rPr>
          <w:delText>In</w:delText>
        </w:r>
        <w:r w:rsidDel="00265D61">
          <w:rPr>
            <w:spacing w:val="-14"/>
            <w:w w:val="110"/>
          </w:rPr>
          <w:delText xml:space="preserve"> </w:delText>
        </w:r>
        <w:r w:rsidDel="00265D61">
          <w:rPr>
            <w:w w:val="110"/>
          </w:rPr>
          <w:delText>fact,</w:delText>
        </w:r>
        <w:r w:rsidDel="00265D61">
          <w:rPr>
            <w:spacing w:val="-12"/>
            <w:w w:val="110"/>
          </w:rPr>
          <w:delText xml:space="preserve"> </w:delText>
        </w:r>
        <w:r w:rsidDel="00265D61">
          <w:rPr>
            <w:w w:val="110"/>
          </w:rPr>
          <w:delText>s</w:delText>
        </w:r>
      </w:del>
      <w:ins w:id="389" w:author="Microsoft Office User" w:date="2018-12-20T22:47:00Z">
        <w:r w:rsidR="00265D61">
          <w:rPr>
            <w:w w:val="110"/>
          </w:rPr>
          <w:t>S</w:t>
        </w:r>
      </w:ins>
      <w:r>
        <w:rPr>
          <w:w w:val="110"/>
        </w:rPr>
        <w:t>tudies</w:t>
      </w:r>
      <w:r>
        <w:rPr>
          <w:spacing w:val="-13"/>
          <w:w w:val="110"/>
        </w:rPr>
        <w:t xml:space="preserve"> </w:t>
      </w:r>
      <w:r>
        <w:rPr>
          <w:w w:val="110"/>
        </w:rPr>
        <w:t>have</w:t>
      </w:r>
      <w:r>
        <w:rPr>
          <w:spacing w:val="-14"/>
          <w:w w:val="110"/>
        </w:rPr>
        <w:t xml:space="preserve"> </w:t>
      </w:r>
      <w:r>
        <w:rPr>
          <w:w w:val="110"/>
        </w:rPr>
        <w:t>demonstrated di</w:t>
      </w:r>
      <w:r>
        <w:rPr>
          <w:rFonts w:ascii="Arial"/>
          <w:w w:val="110"/>
        </w:rPr>
        <w:t>ff</w:t>
      </w:r>
      <w:r>
        <w:rPr>
          <w:w w:val="110"/>
        </w:rPr>
        <w:t>erences in response to environmental factors by di</w:t>
      </w:r>
      <w:r>
        <w:rPr>
          <w:rFonts w:ascii="Arial"/>
          <w:w w:val="110"/>
        </w:rPr>
        <w:t>ff</w:t>
      </w:r>
      <w:r>
        <w:rPr>
          <w:w w:val="110"/>
        </w:rPr>
        <w:t xml:space="preserve">erent mice breeds </w:t>
      </w:r>
      <w:r>
        <w:rPr>
          <w:spacing w:val="-6"/>
          <w:w w:val="110"/>
        </w:rPr>
        <w:t xml:space="preserve">as   </w:t>
      </w:r>
      <w:r>
        <w:rPr>
          <w:w w:val="110"/>
        </w:rPr>
        <w:t>well as greater di</w:t>
      </w:r>
      <w:r>
        <w:rPr>
          <w:rFonts w:ascii="Arial"/>
          <w:w w:val="110"/>
        </w:rPr>
        <w:t>ff</w:t>
      </w:r>
      <w:r>
        <w:rPr>
          <w:w w:val="110"/>
        </w:rPr>
        <w:t xml:space="preserve">erences in the epigenetic landscape between human dizygotic twins when compared to monozygotic </w:t>
      </w:r>
      <w:r>
        <w:rPr>
          <w:spacing w:val="-3"/>
          <w:w w:val="110"/>
        </w:rPr>
        <w:t>(</w:t>
      </w:r>
      <w:proofErr w:type="spellStart"/>
      <w:r>
        <w:rPr>
          <w:spacing w:val="-3"/>
          <w:w w:val="110"/>
        </w:rPr>
        <w:t>Pogribny</w:t>
      </w:r>
      <w:proofErr w:type="spellEnd"/>
      <w:r>
        <w:rPr>
          <w:spacing w:val="-3"/>
          <w:w w:val="110"/>
        </w:rPr>
        <w:t xml:space="preserve"> </w:t>
      </w:r>
      <w:r>
        <w:rPr>
          <w:w w:val="110"/>
        </w:rPr>
        <w:t xml:space="preserve">et al. 2009; </w:t>
      </w:r>
      <w:proofErr w:type="spellStart"/>
      <w:r>
        <w:rPr>
          <w:w w:val="110"/>
        </w:rPr>
        <w:t>Kaminsky</w:t>
      </w:r>
      <w:proofErr w:type="spellEnd"/>
      <w:r>
        <w:rPr>
          <w:w w:val="110"/>
        </w:rPr>
        <w:t xml:space="preserve"> et </w:t>
      </w:r>
      <w:r>
        <w:rPr>
          <w:spacing w:val="-4"/>
          <w:w w:val="110"/>
        </w:rPr>
        <w:t xml:space="preserve">al. </w:t>
      </w:r>
      <w:r>
        <w:rPr>
          <w:w w:val="110"/>
        </w:rPr>
        <w:t xml:space="preserve">2009). </w:t>
      </w:r>
      <w:r>
        <w:rPr>
          <w:spacing w:val="-3"/>
          <w:w w:val="110"/>
        </w:rPr>
        <w:t xml:space="preserve">Importantly, </w:t>
      </w:r>
      <w:r>
        <w:rPr>
          <w:w w:val="110"/>
        </w:rPr>
        <w:t xml:space="preserve">disease-associated </w:t>
      </w:r>
      <w:r>
        <w:rPr>
          <w:spacing w:val="-8"/>
          <w:w w:val="110"/>
        </w:rPr>
        <w:t xml:space="preserve">GWAS </w:t>
      </w:r>
      <w:r>
        <w:rPr>
          <w:w w:val="110"/>
        </w:rPr>
        <w:t xml:space="preserve">variants have consistently shown enrichment for DNA regulatory  elements,  </w:t>
      </w:r>
      <w:proofErr w:type="spellStart"/>
      <w:r>
        <w:rPr>
          <w:w w:val="110"/>
        </w:rPr>
        <w:t>characterised</w:t>
      </w:r>
      <w:proofErr w:type="spellEnd"/>
      <w:r>
        <w:rPr>
          <w:w w:val="110"/>
        </w:rPr>
        <w:t xml:space="preserve">  by  the</w:t>
      </w:r>
      <w:r>
        <w:rPr>
          <w:spacing w:val="50"/>
          <w:w w:val="110"/>
        </w:rPr>
        <w:t xml:space="preserve"> </w:t>
      </w:r>
      <w:r>
        <w:rPr>
          <w:w w:val="110"/>
        </w:rPr>
        <w:t xml:space="preserve">combination of </w:t>
      </w:r>
      <w:del w:id="390" w:author="Microsoft Office User" w:date="2018-12-20T22:48:00Z">
        <w:r w:rsidDel="00265D61">
          <w:rPr>
            <w:w w:val="110"/>
          </w:rPr>
          <w:delText xml:space="preserve">a number those </w:delText>
        </w:r>
      </w:del>
      <w:r>
        <w:rPr>
          <w:w w:val="110"/>
        </w:rPr>
        <w:t xml:space="preserve">epigenetic marks, including accessible chromatin, histone modifications and DNA methylation </w:t>
      </w:r>
      <w:r>
        <w:rPr>
          <w:spacing w:val="-4"/>
          <w:w w:val="110"/>
        </w:rPr>
        <w:t>(</w:t>
      </w:r>
      <w:proofErr w:type="spellStart"/>
      <w:r>
        <w:rPr>
          <w:spacing w:val="-4"/>
          <w:w w:val="110"/>
        </w:rPr>
        <w:t>Trynka</w:t>
      </w:r>
      <w:proofErr w:type="spellEnd"/>
      <w:r>
        <w:rPr>
          <w:spacing w:val="-4"/>
          <w:w w:val="110"/>
        </w:rPr>
        <w:t xml:space="preserve"> </w:t>
      </w:r>
      <w:r>
        <w:rPr>
          <w:w w:val="110"/>
        </w:rPr>
        <w:t xml:space="preserve">and </w:t>
      </w:r>
      <w:proofErr w:type="spellStart"/>
      <w:r>
        <w:rPr>
          <w:w w:val="110"/>
        </w:rPr>
        <w:t>Raychaudhuri</w:t>
      </w:r>
      <w:proofErr w:type="spellEnd"/>
      <w:r>
        <w:rPr>
          <w:w w:val="110"/>
        </w:rPr>
        <w:t xml:space="preserve"> 2013a; </w:t>
      </w:r>
      <w:proofErr w:type="spellStart"/>
      <w:r>
        <w:rPr>
          <w:spacing w:val="-4"/>
          <w:w w:val="110"/>
        </w:rPr>
        <w:t>Trynka</w:t>
      </w:r>
      <w:proofErr w:type="spellEnd"/>
      <w:r>
        <w:rPr>
          <w:spacing w:val="-4"/>
          <w:w w:val="110"/>
        </w:rPr>
        <w:t xml:space="preserve"> </w:t>
      </w:r>
      <w:r>
        <w:rPr>
          <w:w w:val="110"/>
        </w:rPr>
        <w:t xml:space="preserve">and </w:t>
      </w:r>
      <w:proofErr w:type="spellStart"/>
      <w:r>
        <w:rPr>
          <w:w w:val="110"/>
        </w:rPr>
        <w:t>Raychaudhuri</w:t>
      </w:r>
      <w:proofErr w:type="spellEnd"/>
      <w:r>
        <w:rPr>
          <w:w w:val="110"/>
        </w:rPr>
        <w:t xml:space="preserve"> 2013b; </w:t>
      </w:r>
      <w:proofErr w:type="spellStart"/>
      <w:r>
        <w:rPr>
          <w:w w:val="110"/>
        </w:rPr>
        <w:t>Gusev</w:t>
      </w:r>
      <w:proofErr w:type="spellEnd"/>
      <w:r>
        <w:rPr>
          <w:w w:val="110"/>
        </w:rPr>
        <w:t xml:space="preserve"> et al.</w:t>
      </w:r>
      <w:r>
        <w:rPr>
          <w:spacing w:val="-37"/>
          <w:w w:val="110"/>
        </w:rPr>
        <w:t xml:space="preserve"> </w:t>
      </w:r>
      <w:r>
        <w:rPr>
          <w:w w:val="110"/>
        </w:rPr>
        <w:t>2014).</w:t>
      </w:r>
    </w:p>
    <w:p w14:paraId="5E25FACA" w14:textId="03EE69C1" w:rsidR="00F76AB2" w:rsidRDefault="00B2285E">
      <w:pPr>
        <w:pStyle w:val="BodyText"/>
        <w:spacing w:before="4" w:line="415" w:lineRule="auto"/>
        <w:ind w:left="377" w:right="821" w:firstLine="566"/>
        <w:jc w:val="both"/>
      </w:pPr>
      <w:r>
        <w:rPr>
          <w:w w:val="115"/>
        </w:rPr>
        <w:t>The</w:t>
      </w:r>
      <w:r>
        <w:rPr>
          <w:spacing w:val="-36"/>
          <w:w w:val="115"/>
        </w:rPr>
        <w:t xml:space="preserve"> </w:t>
      </w:r>
      <w:r>
        <w:rPr>
          <w:w w:val="115"/>
        </w:rPr>
        <w:t>plasticity</w:t>
      </w:r>
      <w:r>
        <w:rPr>
          <w:spacing w:val="-36"/>
          <w:w w:val="115"/>
        </w:rPr>
        <w:t xml:space="preserve"> </w:t>
      </w:r>
      <w:r>
        <w:rPr>
          <w:w w:val="115"/>
        </w:rPr>
        <w:t>of</w:t>
      </w:r>
      <w:r>
        <w:rPr>
          <w:spacing w:val="-35"/>
          <w:w w:val="115"/>
        </w:rPr>
        <w:t xml:space="preserve"> </w:t>
      </w:r>
      <w:r>
        <w:rPr>
          <w:w w:val="115"/>
        </w:rPr>
        <w:t>the</w:t>
      </w:r>
      <w:r>
        <w:rPr>
          <w:spacing w:val="-36"/>
          <w:w w:val="115"/>
        </w:rPr>
        <w:t xml:space="preserve"> </w:t>
      </w:r>
      <w:r>
        <w:rPr>
          <w:w w:val="115"/>
        </w:rPr>
        <w:t>epigenetic</w:t>
      </w:r>
      <w:r>
        <w:rPr>
          <w:spacing w:val="-35"/>
          <w:w w:val="115"/>
        </w:rPr>
        <w:t xml:space="preserve"> </w:t>
      </w:r>
      <w:r>
        <w:rPr>
          <w:w w:val="115"/>
        </w:rPr>
        <w:t>landscape</w:t>
      </w:r>
      <w:r>
        <w:rPr>
          <w:spacing w:val="-36"/>
          <w:w w:val="115"/>
        </w:rPr>
        <w:t xml:space="preserve"> </w:t>
      </w:r>
      <w:r>
        <w:rPr>
          <w:w w:val="115"/>
        </w:rPr>
        <w:t>is</w:t>
      </w:r>
      <w:r>
        <w:rPr>
          <w:spacing w:val="-35"/>
          <w:w w:val="115"/>
        </w:rPr>
        <w:t xml:space="preserve"> </w:t>
      </w:r>
      <w:r>
        <w:rPr>
          <w:w w:val="115"/>
        </w:rPr>
        <w:t>required</w:t>
      </w:r>
      <w:r>
        <w:rPr>
          <w:spacing w:val="-36"/>
          <w:w w:val="115"/>
        </w:rPr>
        <w:t xml:space="preserve"> </w:t>
      </w:r>
      <w:r>
        <w:rPr>
          <w:w w:val="115"/>
        </w:rPr>
        <w:t>for</w:t>
      </w:r>
      <w:r>
        <w:rPr>
          <w:spacing w:val="-35"/>
          <w:w w:val="115"/>
        </w:rPr>
        <w:t xml:space="preserve"> </w:t>
      </w:r>
      <w:r>
        <w:rPr>
          <w:w w:val="115"/>
        </w:rPr>
        <w:t>cell</w:t>
      </w:r>
      <w:r>
        <w:rPr>
          <w:spacing w:val="-36"/>
          <w:w w:val="115"/>
        </w:rPr>
        <w:t xml:space="preserve"> </w:t>
      </w:r>
      <w:r>
        <w:rPr>
          <w:w w:val="115"/>
        </w:rPr>
        <w:t>di</w:t>
      </w:r>
      <w:r>
        <w:rPr>
          <w:rFonts w:ascii="Arial"/>
          <w:w w:val="115"/>
        </w:rPr>
        <w:t>ff</w:t>
      </w:r>
      <w:r>
        <w:rPr>
          <w:w w:val="115"/>
        </w:rPr>
        <w:t>erentiation and identity and particularly important in the immune system to</w:t>
      </w:r>
      <w:r>
        <w:rPr>
          <w:spacing w:val="34"/>
          <w:w w:val="115"/>
        </w:rPr>
        <w:t xml:space="preserve"> </w:t>
      </w:r>
      <w:r>
        <w:rPr>
          <w:w w:val="115"/>
        </w:rPr>
        <w:t>ensure adaptation and response to di</w:t>
      </w:r>
      <w:r>
        <w:rPr>
          <w:rFonts w:ascii="Arial"/>
          <w:w w:val="115"/>
        </w:rPr>
        <w:t>ff</w:t>
      </w:r>
      <w:r>
        <w:rPr>
          <w:w w:val="115"/>
        </w:rPr>
        <w:t xml:space="preserve">erent pathogen infections </w:t>
      </w:r>
      <w:r>
        <w:rPr>
          <w:spacing w:val="-5"/>
          <w:w w:val="115"/>
        </w:rPr>
        <w:t xml:space="preserve">(Yosef </w:t>
      </w:r>
      <w:r>
        <w:rPr>
          <w:w w:val="115"/>
        </w:rPr>
        <w:t xml:space="preserve">and </w:t>
      </w:r>
      <w:proofErr w:type="spellStart"/>
      <w:r>
        <w:rPr>
          <w:w w:val="115"/>
        </w:rPr>
        <w:t>Regev</w:t>
      </w:r>
      <w:proofErr w:type="spellEnd"/>
      <w:r>
        <w:rPr>
          <w:w w:val="115"/>
        </w:rPr>
        <w:t xml:space="preserve"> 2016). The role of cell type </w:t>
      </w:r>
      <w:del w:id="391" w:author="Microsoft Office User" w:date="2018-12-20T22:48:00Z">
        <w:r w:rsidDel="00265D61">
          <w:rPr>
            <w:w w:val="115"/>
          </w:rPr>
          <w:delText>specificicity</w:delText>
        </w:r>
      </w:del>
      <w:ins w:id="392" w:author="Microsoft Office User" w:date="2018-12-20T22:48:00Z">
        <w:r w:rsidR="00265D61">
          <w:rPr>
            <w:w w:val="115"/>
          </w:rPr>
          <w:t>specificity</w:t>
        </w:r>
      </w:ins>
      <w:r>
        <w:rPr>
          <w:w w:val="115"/>
        </w:rPr>
        <w:t xml:space="preserve"> in the epigenetic landscape has</w:t>
      </w:r>
      <w:r>
        <w:rPr>
          <w:spacing w:val="-13"/>
          <w:w w:val="115"/>
        </w:rPr>
        <w:t xml:space="preserve"> </w:t>
      </w:r>
      <w:r>
        <w:rPr>
          <w:w w:val="115"/>
        </w:rPr>
        <w:t>been</w:t>
      </w:r>
    </w:p>
    <w:p w14:paraId="7212F437" w14:textId="77777777" w:rsidR="00F76AB2" w:rsidRDefault="00F76AB2">
      <w:pPr>
        <w:spacing w:line="415" w:lineRule="auto"/>
        <w:jc w:val="both"/>
        <w:sectPr w:rsidR="00F76AB2">
          <w:pgSz w:w="11910" w:h="16840"/>
          <w:pgMar w:top="1580" w:right="520" w:bottom="800" w:left="1680" w:header="1231" w:footer="615" w:gutter="0"/>
          <w:cols w:space="720"/>
        </w:sectPr>
      </w:pPr>
    </w:p>
    <w:p w14:paraId="5C2FE434" w14:textId="77777777" w:rsidR="00F76AB2" w:rsidRDefault="00F76AB2">
      <w:pPr>
        <w:pStyle w:val="BodyText"/>
        <w:rPr>
          <w:sz w:val="20"/>
        </w:rPr>
      </w:pPr>
    </w:p>
    <w:p w14:paraId="34529368" w14:textId="73FC44BC" w:rsidR="00F76AB2" w:rsidRDefault="00B2285E">
      <w:pPr>
        <w:pStyle w:val="BodyText"/>
        <w:spacing w:before="225" w:line="415" w:lineRule="auto"/>
        <w:ind w:left="377" w:right="821"/>
        <w:jc w:val="both"/>
      </w:pPr>
      <w:r>
        <w:rPr>
          <w:w w:val="110"/>
        </w:rPr>
        <w:t xml:space="preserve">demonstrated in </w:t>
      </w:r>
      <w:proofErr w:type="spellStart"/>
      <w:r>
        <w:rPr>
          <w:w w:val="110"/>
        </w:rPr>
        <w:t>eQTL</w:t>
      </w:r>
      <w:proofErr w:type="spellEnd"/>
      <w:r>
        <w:rPr>
          <w:w w:val="110"/>
        </w:rPr>
        <w:t xml:space="preserve"> studies, where </w:t>
      </w:r>
      <w:del w:id="393" w:author="Microsoft Office User" w:date="2018-12-20T22:48:00Z">
        <w:r w:rsidDel="00265D61">
          <w:rPr>
            <w:w w:val="110"/>
          </w:rPr>
          <w:delText xml:space="preserve">between </w:delText>
        </w:r>
      </w:del>
      <w:r>
        <w:rPr>
          <w:w w:val="110"/>
        </w:rPr>
        <w:t xml:space="preserve">50 to 90% of </w:t>
      </w:r>
      <w:del w:id="394" w:author="Microsoft Office User" w:date="2018-12-20T22:48:00Z">
        <w:r w:rsidDel="00265D61">
          <w:rPr>
            <w:w w:val="110"/>
          </w:rPr>
          <w:delText xml:space="preserve">the </w:delText>
        </w:r>
      </w:del>
      <w:r>
        <w:rPr>
          <w:w w:val="110"/>
        </w:rPr>
        <w:t xml:space="preserve">genetic variants regulating gene expression are cell type and stimulus dependent (Dimas et al. 2009; Nica et al. 2011; Fairfax et al. 2012; Fairfax et al. 2014; Raj et al. 2014; </w:t>
      </w:r>
      <w:proofErr w:type="spellStart"/>
      <w:r>
        <w:rPr>
          <w:w w:val="110"/>
        </w:rPr>
        <w:t>Naranbhai</w:t>
      </w:r>
      <w:proofErr w:type="spellEnd"/>
      <w:r>
        <w:rPr>
          <w:w w:val="110"/>
        </w:rPr>
        <w:t xml:space="preserve"> et al. 2015; Kasela et al. 2017). Recent methodological advances </w:t>
      </w:r>
      <w:del w:id="395" w:author="Microsoft Office User" w:date="2018-12-20T22:48:00Z">
        <w:r w:rsidDel="00265D61">
          <w:rPr>
            <w:spacing w:val="-6"/>
            <w:w w:val="110"/>
          </w:rPr>
          <w:delText xml:space="preserve">in </w:delText>
        </w:r>
        <w:r w:rsidDel="00265D61">
          <w:rPr>
            <w:w w:val="110"/>
          </w:rPr>
          <w:delText xml:space="preserve">the field </w:delText>
        </w:r>
      </w:del>
      <w:r>
        <w:rPr>
          <w:w w:val="110"/>
        </w:rPr>
        <w:t xml:space="preserve">have made the </w:t>
      </w:r>
      <w:proofErr w:type="spellStart"/>
      <w:r>
        <w:rPr>
          <w:w w:val="110"/>
        </w:rPr>
        <w:t>personalised</w:t>
      </w:r>
      <w:proofErr w:type="spellEnd"/>
      <w:r>
        <w:rPr>
          <w:w w:val="110"/>
        </w:rPr>
        <w:t xml:space="preserve"> study and understanding of the </w:t>
      </w:r>
      <w:proofErr w:type="spellStart"/>
      <w:r>
        <w:rPr>
          <w:w w:val="110"/>
        </w:rPr>
        <w:t>epigenome</w:t>
      </w:r>
      <w:proofErr w:type="spellEnd"/>
      <w:r>
        <w:rPr>
          <w:w w:val="110"/>
        </w:rPr>
        <w:t xml:space="preserve"> possible by the implementation of low-cell-input high-throughput techniques coupled to </w:t>
      </w:r>
      <w:ins w:id="396" w:author="Microsoft Office User" w:date="2018-12-20T22:49:00Z">
        <w:r w:rsidR="00265D61">
          <w:rPr>
            <w:w w:val="110"/>
          </w:rPr>
          <w:t>next generation sequencing (</w:t>
        </w:r>
      </w:ins>
      <w:r>
        <w:rPr>
          <w:w w:val="110"/>
        </w:rPr>
        <w:t>NGS</w:t>
      </w:r>
      <w:ins w:id="397" w:author="Microsoft Office User" w:date="2018-12-20T22:49:00Z">
        <w:r w:rsidR="00265D61">
          <w:rPr>
            <w:w w:val="110"/>
          </w:rPr>
          <w:t>)</w:t>
        </w:r>
      </w:ins>
      <w:r>
        <w:rPr>
          <w:w w:val="110"/>
        </w:rPr>
        <w:t xml:space="preserve"> (Buenrostro2013; Schmidl2015; </w:t>
      </w:r>
      <w:proofErr w:type="spellStart"/>
      <w:r>
        <w:rPr>
          <w:w w:val="110"/>
        </w:rPr>
        <w:t>Oudelaar</w:t>
      </w:r>
      <w:proofErr w:type="spellEnd"/>
      <w:r>
        <w:rPr>
          <w:w w:val="110"/>
        </w:rPr>
        <w:t xml:space="preserve"> et al. 2017). </w:t>
      </w:r>
      <w:del w:id="398" w:author="Microsoft Office User" w:date="2018-12-20T22:49:00Z">
        <w:r w:rsidDel="00265D61">
          <w:rPr>
            <w:spacing w:val="-4"/>
            <w:w w:val="110"/>
          </w:rPr>
          <w:delText xml:space="preserve">One </w:delText>
        </w:r>
        <w:r w:rsidDel="00265D61">
          <w:rPr>
            <w:w w:val="110"/>
          </w:rPr>
          <w:delText>step further, the u</w:delText>
        </w:r>
      </w:del>
      <w:ins w:id="399" w:author="Microsoft Office User" w:date="2018-12-20T22:49:00Z">
        <w:r w:rsidR="00265D61">
          <w:rPr>
            <w:spacing w:val="-4"/>
            <w:w w:val="110"/>
          </w:rPr>
          <w:t>U</w:t>
        </w:r>
      </w:ins>
      <w:r>
        <w:rPr>
          <w:w w:val="110"/>
        </w:rPr>
        <w:t xml:space="preserve">nderstanding of cell-to-cell </w:t>
      </w:r>
      <w:proofErr w:type="spellStart"/>
      <w:r>
        <w:rPr>
          <w:w w:val="110"/>
        </w:rPr>
        <w:t>epigenomic</w:t>
      </w:r>
      <w:proofErr w:type="spellEnd"/>
      <w:r>
        <w:rPr>
          <w:w w:val="110"/>
        </w:rPr>
        <w:t xml:space="preserve"> heterogeneity </w:t>
      </w:r>
      <w:proofErr w:type="gramStart"/>
      <w:r>
        <w:rPr>
          <w:w w:val="110"/>
        </w:rPr>
        <w:t>is also being addressed</w:t>
      </w:r>
      <w:proofErr w:type="gramEnd"/>
      <w:r>
        <w:rPr>
          <w:w w:val="110"/>
        </w:rPr>
        <w:t xml:space="preserve"> with single-cell methods and may help to elucidate the impact of genetic variability in regulation of gene expression and disease mechanisms (</w:t>
      </w:r>
      <w:proofErr w:type="spellStart"/>
      <w:r>
        <w:rPr>
          <w:w w:val="110"/>
        </w:rPr>
        <w:t>Buenrostro</w:t>
      </w:r>
      <w:proofErr w:type="spellEnd"/>
      <w:r>
        <w:rPr>
          <w:spacing w:val="-5"/>
          <w:w w:val="110"/>
        </w:rPr>
        <w:t xml:space="preserve"> </w:t>
      </w:r>
      <w:r>
        <w:rPr>
          <w:w w:val="110"/>
        </w:rPr>
        <w:t>et</w:t>
      </w:r>
      <w:r>
        <w:rPr>
          <w:spacing w:val="-5"/>
          <w:w w:val="110"/>
        </w:rPr>
        <w:t xml:space="preserve"> </w:t>
      </w:r>
      <w:r>
        <w:rPr>
          <w:w w:val="110"/>
        </w:rPr>
        <w:t>al.</w:t>
      </w:r>
      <w:r>
        <w:rPr>
          <w:spacing w:val="-4"/>
          <w:w w:val="110"/>
        </w:rPr>
        <w:t xml:space="preserve"> </w:t>
      </w:r>
      <w:r>
        <w:rPr>
          <w:w w:val="110"/>
        </w:rPr>
        <w:t>2015;</w:t>
      </w:r>
      <w:r>
        <w:rPr>
          <w:spacing w:val="-2"/>
          <w:w w:val="110"/>
        </w:rPr>
        <w:t xml:space="preserve"> </w:t>
      </w:r>
      <w:proofErr w:type="spellStart"/>
      <w:r>
        <w:rPr>
          <w:w w:val="110"/>
        </w:rPr>
        <w:t>Cusanovich</w:t>
      </w:r>
      <w:proofErr w:type="spellEnd"/>
      <w:r>
        <w:rPr>
          <w:spacing w:val="-5"/>
          <w:w w:val="110"/>
        </w:rPr>
        <w:t xml:space="preserve"> </w:t>
      </w:r>
      <w:r>
        <w:rPr>
          <w:w w:val="110"/>
        </w:rPr>
        <w:t>et</w:t>
      </w:r>
      <w:r>
        <w:rPr>
          <w:spacing w:val="-4"/>
          <w:w w:val="110"/>
        </w:rPr>
        <w:t xml:space="preserve"> </w:t>
      </w:r>
      <w:r>
        <w:rPr>
          <w:w w:val="110"/>
        </w:rPr>
        <w:t>al.</w:t>
      </w:r>
      <w:r>
        <w:rPr>
          <w:spacing w:val="-5"/>
          <w:w w:val="110"/>
        </w:rPr>
        <w:t xml:space="preserve"> </w:t>
      </w:r>
      <w:r>
        <w:rPr>
          <w:w w:val="110"/>
        </w:rPr>
        <w:t>2015;</w:t>
      </w:r>
      <w:r>
        <w:rPr>
          <w:spacing w:val="-2"/>
          <w:w w:val="110"/>
        </w:rPr>
        <w:t xml:space="preserve"> </w:t>
      </w:r>
      <w:proofErr w:type="spellStart"/>
      <w:r>
        <w:rPr>
          <w:w w:val="110"/>
        </w:rPr>
        <w:t>Rotem</w:t>
      </w:r>
      <w:proofErr w:type="spellEnd"/>
      <w:r>
        <w:rPr>
          <w:spacing w:val="-4"/>
          <w:w w:val="110"/>
        </w:rPr>
        <w:t xml:space="preserve"> </w:t>
      </w:r>
      <w:r>
        <w:rPr>
          <w:w w:val="110"/>
        </w:rPr>
        <w:t>et</w:t>
      </w:r>
      <w:r>
        <w:rPr>
          <w:spacing w:val="-5"/>
          <w:w w:val="110"/>
        </w:rPr>
        <w:t xml:space="preserve"> </w:t>
      </w:r>
      <w:r>
        <w:rPr>
          <w:w w:val="110"/>
        </w:rPr>
        <w:t>al.</w:t>
      </w:r>
      <w:r>
        <w:rPr>
          <w:spacing w:val="-4"/>
          <w:w w:val="110"/>
        </w:rPr>
        <w:t xml:space="preserve"> </w:t>
      </w:r>
      <w:r>
        <w:rPr>
          <w:w w:val="110"/>
        </w:rPr>
        <w:t>2015;</w:t>
      </w:r>
      <w:r>
        <w:rPr>
          <w:spacing w:val="-2"/>
          <w:w w:val="110"/>
        </w:rPr>
        <w:t xml:space="preserve"> </w:t>
      </w:r>
      <w:r>
        <w:rPr>
          <w:w w:val="110"/>
        </w:rPr>
        <w:t>Nagano</w:t>
      </w:r>
      <w:r>
        <w:rPr>
          <w:spacing w:val="-5"/>
          <w:w w:val="110"/>
        </w:rPr>
        <w:t xml:space="preserve"> </w:t>
      </w:r>
      <w:r>
        <w:rPr>
          <w:w w:val="110"/>
        </w:rPr>
        <w:t>et</w:t>
      </w:r>
      <w:r>
        <w:rPr>
          <w:spacing w:val="-4"/>
          <w:w w:val="110"/>
        </w:rPr>
        <w:t xml:space="preserve"> </w:t>
      </w:r>
      <w:r>
        <w:rPr>
          <w:w w:val="110"/>
        </w:rPr>
        <w:t>al. 2013; Smallwood et al.</w:t>
      </w:r>
      <w:r>
        <w:rPr>
          <w:spacing w:val="-27"/>
          <w:w w:val="110"/>
        </w:rPr>
        <w:t xml:space="preserve"> </w:t>
      </w:r>
      <w:r>
        <w:rPr>
          <w:w w:val="110"/>
        </w:rPr>
        <w:t>2014).</w:t>
      </w:r>
    </w:p>
    <w:p w14:paraId="5EEDC190" w14:textId="77777777" w:rsidR="00F76AB2" w:rsidRDefault="00F76AB2">
      <w:pPr>
        <w:pStyle w:val="BodyText"/>
        <w:spacing w:before="7"/>
        <w:rPr>
          <w:sz w:val="36"/>
        </w:rPr>
      </w:pPr>
    </w:p>
    <w:p w14:paraId="6227A7C6" w14:textId="77777777" w:rsidR="00F76AB2" w:rsidRDefault="00B2285E">
      <w:pPr>
        <w:pStyle w:val="Heading3"/>
        <w:numPr>
          <w:ilvl w:val="2"/>
          <w:numId w:val="1"/>
        </w:numPr>
        <w:tabs>
          <w:tab w:val="left" w:pos="1283"/>
          <w:tab w:val="left" w:pos="1285"/>
        </w:tabs>
      </w:pPr>
      <w:r>
        <w:rPr>
          <w:w w:val="120"/>
        </w:rPr>
        <w:t>The chromatin</w:t>
      </w:r>
      <w:r>
        <w:rPr>
          <w:spacing w:val="-33"/>
          <w:w w:val="120"/>
        </w:rPr>
        <w:t xml:space="preserve"> </w:t>
      </w:r>
      <w:r>
        <w:rPr>
          <w:w w:val="120"/>
        </w:rPr>
        <w:t>landscape</w:t>
      </w:r>
    </w:p>
    <w:p w14:paraId="265C3770" w14:textId="77777777" w:rsidR="00F76AB2" w:rsidRDefault="00F76AB2">
      <w:pPr>
        <w:pStyle w:val="BodyText"/>
        <w:spacing w:before="3"/>
        <w:rPr>
          <w:sz w:val="30"/>
        </w:rPr>
      </w:pPr>
    </w:p>
    <w:p w14:paraId="3AC79BBB" w14:textId="6CFC9941" w:rsidR="00F76AB2" w:rsidRDefault="00B2285E">
      <w:pPr>
        <w:pStyle w:val="BodyText"/>
        <w:spacing w:line="415" w:lineRule="auto"/>
        <w:ind w:left="377" w:right="821" w:firstLine="566"/>
        <w:jc w:val="both"/>
      </w:pPr>
      <w:r>
        <w:rPr>
          <w:w w:val="110"/>
        </w:rPr>
        <w:t xml:space="preserve">In the cell nucleus, DNA is compacted into a highly </w:t>
      </w:r>
      <w:proofErr w:type="spellStart"/>
      <w:r>
        <w:rPr>
          <w:w w:val="110"/>
        </w:rPr>
        <w:t>organised</w:t>
      </w:r>
      <w:proofErr w:type="spellEnd"/>
      <w:r>
        <w:rPr>
          <w:w w:val="110"/>
        </w:rPr>
        <w:t xml:space="preserve"> structure known as chromatin. The nucleosome is the basic repeating unit of </w:t>
      </w:r>
      <w:r>
        <w:rPr>
          <w:spacing w:val="-3"/>
          <w:w w:val="110"/>
        </w:rPr>
        <w:t xml:space="preserve">chromatin </w:t>
      </w:r>
      <w:r>
        <w:rPr>
          <w:w w:val="110"/>
        </w:rPr>
        <w:t xml:space="preserve">and is formed by a 147bp segment </w:t>
      </w:r>
      <w:proofErr w:type="gramStart"/>
      <w:r>
        <w:rPr>
          <w:w w:val="110"/>
        </w:rPr>
        <w:t>of  DNA</w:t>
      </w:r>
      <w:proofErr w:type="gramEnd"/>
      <w:r>
        <w:rPr>
          <w:w w:val="110"/>
        </w:rPr>
        <w:t xml:space="preserve">  wrapped  around  an  </w:t>
      </w:r>
      <w:proofErr w:type="spellStart"/>
      <w:r>
        <w:rPr>
          <w:w w:val="110"/>
        </w:rPr>
        <w:t>octamere</w:t>
      </w:r>
      <w:proofErr w:type="spellEnd"/>
      <w:r>
        <w:rPr>
          <w:w w:val="110"/>
        </w:rPr>
        <w:t xml:space="preserve"> core of histone proteins regularly spaced by 10bp of linker DNA </w:t>
      </w:r>
      <w:r>
        <w:rPr>
          <w:spacing w:val="-3"/>
          <w:w w:val="110"/>
        </w:rPr>
        <w:t xml:space="preserve">(Luger </w:t>
      </w:r>
      <w:r>
        <w:rPr>
          <w:w w:val="110"/>
        </w:rPr>
        <w:t>et al. 1997). In general, highly compacted DNA will remain more inaccessible for</w:t>
      </w:r>
      <w:r>
        <w:rPr>
          <w:spacing w:val="66"/>
          <w:w w:val="110"/>
        </w:rPr>
        <w:t xml:space="preserve"> </w:t>
      </w:r>
      <w:r>
        <w:rPr>
          <w:w w:val="110"/>
        </w:rPr>
        <w:t xml:space="preserve">the assembly of the transcriptional </w:t>
      </w:r>
      <w:r>
        <w:rPr>
          <w:spacing w:val="-3"/>
          <w:w w:val="110"/>
        </w:rPr>
        <w:t xml:space="preserve">machinery, </w:t>
      </w:r>
      <w:r>
        <w:rPr>
          <w:w w:val="110"/>
        </w:rPr>
        <w:t xml:space="preserve">consequently preventing </w:t>
      </w:r>
      <w:r>
        <w:rPr>
          <w:spacing w:val="-4"/>
          <w:w w:val="110"/>
        </w:rPr>
        <w:t xml:space="preserve">gene </w:t>
      </w:r>
      <w:r>
        <w:rPr>
          <w:w w:val="110"/>
        </w:rPr>
        <w:t xml:space="preserve">expression. Chromatin accessibility can be altered by </w:t>
      </w:r>
      <w:ins w:id="400" w:author="Microsoft Office User" w:date="2018-12-20T22:50:00Z">
        <w:r w:rsidR="003009DA">
          <w:rPr>
            <w:w w:val="110"/>
          </w:rPr>
          <w:t>post-translational modifications (</w:t>
        </w:r>
      </w:ins>
      <w:r>
        <w:rPr>
          <w:w w:val="110"/>
        </w:rPr>
        <w:t>PTM</w:t>
      </w:r>
      <w:ins w:id="401" w:author="Microsoft Office User" w:date="2018-12-20T22:50:00Z">
        <w:r w:rsidR="003009DA">
          <w:rPr>
            <w:w w:val="110"/>
          </w:rPr>
          <w:t>)</w:t>
        </w:r>
      </w:ins>
      <w:r>
        <w:rPr>
          <w:w w:val="110"/>
        </w:rPr>
        <w:t xml:space="preserve"> of the histone proteins that a</w:t>
      </w:r>
      <w:r>
        <w:rPr>
          <w:rFonts w:ascii="Arial"/>
          <w:w w:val="110"/>
        </w:rPr>
        <w:t>ff</w:t>
      </w:r>
      <w:r>
        <w:rPr>
          <w:w w:val="110"/>
        </w:rPr>
        <w:t>ect</w:t>
      </w:r>
      <w:del w:id="402" w:author="Microsoft Office User" w:date="2018-12-20T22:50:00Z">
        <w:r w:rsidDel="00DC795A">
          <w:rPr>
            <w:w w:val="110"/>
          </w:rPr>
          <w:delText>s</w:delText>
        </w:r>
      </w:del>
      <w:r>
        <w:rPr>
          <w:w w:val="110"/>
        </w:rPr>
        <w:t xml:space="preserve"> their a</w:t>
      </w:r>
      <w:r>
        <w:rPr>
          <w:rFonts w:ascii="Arial"/>
          <w:w w:val="110"/>
        </w:rPr>
        <w:t>ffi</w:t>
      </w:r>
      <w:r>
        <w:rPr>
          <w:w w:val="110"/>
        </w:rPr>
        <w:t xml:space="preserve">nity with the </w:t>
      </w:r>
      <w:proofErr w:type="gramStart"/>
      <w:r>
        <w:rPr>
          <w:w w:val="110"/>
        </w:rPr>
        <w:t>DNA  within</w:t>
      </w:r>
      <w:proofErr w:type="gramEnd"/>
      <w:r>
        <w:rPr>
          <w:w w:val="110"/>
        </w:rPr>
        <w:t xml:space="preserve">  the  </w:t>
      </w:r>
      <w:del w:id="403" w:author="Microsoft Office User" w:date="2018-12-20T22:50:00Z">
        <w:r w:rsidDel="00DC795A">
          <w:rPr>
            <w:w w:val="110"/>
          </w:rPr>
          <w:delText>nulcleosome</w:delText>
        </w:r>
      </w:del>
      <w:ins w:id="404" w:author="Microsoft Office User" w:date="2018-12-20T22:50:00Z">
        <w:r w:rsidR="00DC795A">
          <w:rPr>
            <w:w w:val="110"/>
          </w:rPr>
          <w:t>nucleosome</w:t>
        </w:r>
      </w:ins>
      <w:r>
        <w:rPr>
          <w:w w:val="110"/>
        </w:rPr>
        <w:t xml:space="preserve">  as well as the interaction between nucleosomes in the vicinity (Polach  et  al.  2000; </w:t>
      </w:r>
      <w:proofErr w:type="spellStart"/>
      <w:r>
        <w:rPr>
          <w:w w:val="110"/>
        </w:rPr>
        <w:t>Pepenella</w:t>
      </w:r>
      <w:proofErr w:type="spellEnd"/>
      <w:r>
        <w:rPr>
          <w:w w:val="110"/>
        </w:rPr>
        <w:t xml:space="preserve"> et al. 2014). </w:t>
      </w:r>
      <w:r>
        <w:rPr>
          <w:spacing w:val="-3"/>
          <w:w w:val="110"/>
        </w:rPr>
        <w:t xml:space="preserve">Additionally, </w:t>
      </w:r>
      <w:r>
        <w:rPr>
          <w:w w:val="110"/>
        </w:rPr>
        <w:t xml:space="preserve">chromatin structure can also </w:t>
      </w:r>
      <w:r>
        <w:rPr>
          <w:spacing w:val="-6"/>
          <w:w w:val="110"/>
        </w:rPr>
        <w:t xml:space="preserve">be </w:t>
      </w:r>
      <w:r>
        <w:rPr>
          <w:w w:val="110"/>
        </w:rPr>
        <w:t>influenced</w:t>
      </w:r>
      <w:r>
        <w:rPr>
          <w:spacing w:val="-11"/>
          <w:w w:val="110"/>
        </w:rPr>
        <w:t xml:space="preserve"> </w:t>
      </w:r>
      <w:r>
        <w:rPr>
          <w:w w:val="110"/>
        </w:rPr>
        <w:t>by</w:t>
      </w:r>
      <w:r>
        <w:rPr>
          <w:spacing w:val="-10"/>
          <w:w w:val="110"/>
        </w:rPr>
        <w:t xml:space="preserve"> </w:t>
      </w:r>
      <w:proofErr w:type="spellStart"/>
      <w:r>
        <w:rPr>
          <w:w w:val="110"/>
        </w:rPr>
        <w:t>adenosin</w:t>
      </w:r>
      <w:proofErr w:type="spellEnd"/>
      <w:r>
        <w:rPr>
          <w:spacing w:val="-11"/>
          <w:w w:val="110"/>
        </w:rPr>
        <w:t xml:space="preserve"> </w:t>
      </w:r>
      <w:r>
        <w:rPr>
          <w:w w:val="110"/>
        </w:rPr>
        <w:t>triphosphate</w:t>
      </w:r>
      <w:r>
        <w:rPr>
          <w:spacing w:val="-11"/>
          <w:w w:val="110"/>
        </w:rPr>
        <w:t xml:space="preserve"> </w:t>
      </w:r>
      <w:r>
        <w:rPr>
          <w:w w:val="110"/>
        </w:rPr>
        <w:t>(ATP)-</w:t>
      </w:r>
      <w:proofErr w:type="spellStart"/>
      <w:r>
        <w:rPr>
          <w:w w:val="110"/>
        </w:rPr>
        <w:t>remodelling</w:t>
      </w:r>
      <w:proofErr w:type="spellEnd"/>
      <w:r>
        <w:rPr>
          <w:spacing w:val="-11"/>
          <w:w w:val="110"/>
        </w:rPr>
        <w:t xml:space="preserve"> </w:t>
      </w:r>
      <w:r>
        <w:rPr>
          <w:w w:val="110"/>
        </w:rPr>
        <w:t>complexes</w:t>
      </w:r>
      <w:r>
        <w:rPr>
          <w:spacing w:val="-10"/>
          <w:w w:val="110"/>
        </w:rPr>
        <w:t xml:space="preserve"> </w:t>
      </w:r>
      <w:r>
        <w:rPr>
          <w:w w:val="110"/>
        </w:rPr>
        <w:t>that</w:t>
      </w:r>
      <w:r>
        <w:rPr>
          <w:spacing w:val="-11"/>
          <w:w w:val="110"/>
        </w:rPr>
        <w:t xml:space="preserve"> </w:t>
      </w:r>
      <w:r>
        <w:rPr>
          <w:w w:val="110"/>
        </w:rPr>
        <w:t>facilitate sliding of individual nucleosomes to neighboring DNA segments, increasing temporary chromatin accessibility at particular sites (</w:t>
      </w:r>
      <w:proofErr w:type="spellStart"/>
      <w:r>
        <w:rPr>
          <w:w w:val="110"/>
        </w:rPr>
        <w:t>Cosma</w:t>
      </w:r>
      <w:proofErr w:type="spellEnd"/>
      <w:r>
        <w:rPr>
          <w:w w:val="110"/>
        </w:rPr>
        <w:t xml:space="preserve"> et al. 1999). From the biochemical point of </w:t>
      </w:r>
      <w:r>
        <w:rPr>
          <w:spacing w:val="-5"/>
          <w:w w:val="110"/>
        </w:rPr>
        <w:t xml:space="preserve">view, </w:t>
      </w:r>
      <w:r>
        <w:rPr>
          <w:w w:val="110"/>
        </w:rPr>
        <w:t>the signature of chromatin</w:t>
      </w:r>
      <w:r>
        <w:rPr>
          <w:spacing w:val="61"/>
          <w:w w:val="110"/>
        </w:rPr>
        <w:t xml:space="preserve"> </w:t>
      </w:r>
      <w:r>
        <w:rPr>
          <w:w w:val="110"/>
        </w:rPr>
        <w:t>accessibility, histone</w:t>
      </w:r>
    </w:p>
    <w:p w14:paraId="16AE18D2" w14:textId="77777777" w:rsidR="00F76AB2" w:rsidRDefault="00F76AB2">
      <w:pPr>
        <w:spacing w:line="415" w:lineRule="auto"/>
        <w:jc w:val="both"/>
        <w:sectPr w:rsidR="00F76AB2">
          <w:pgSz w:w="11910" w:h="16840"/>
          <w:pgMar w:top="1580" w:right="520" w:bottom="800" w:left="1680" w:header="1231" w:footer="615" w:gutter="0"/>
          <w:cols w:space="720"/>
        </w:sectPr>
      </w:pPr>
    </w:p>
    <w:p w14:paraId="2FFAF97F" w14:textId="77777777" w:rsidR="00F76AB2" w:rsidRDefault="00F76AB2">
      <w:pPr>
        <w:pStyle w:val="BodyText"/>
        <w:rPr>
          <w:sz w:val="20"/>
        </w:rPr>
      </w:pPr>
    </w:p>
    <w:p w14:paraId="4A42425F" w14:textId="77777777" w:rsidR="00F76AB2" w:rsidRDefault="00B2285E">
      <w:pPr>
        <w:pStyle w:val="BodyText"/>
        <w:spacing w:before="225" w:line="415" w:lineRule="auto"/>
        <w:ind w:left="377" w:right="821"/>
        <w:jc w:val="both"/>
      </w:pPr>
      <w:r>
        <w:rPr>
          <w:w w:val="110"/>
        </w:rPr>
        <w:t xml:space="preserve">modifications, transcription factor occupancy and DNA methylation has </w:t>
      </w:r>
      <w:r>
        <w:rPr>
          <w:spacing w:val="-3"/>
          <w:w w:val="110"/>
        </w:rPr>
        <w:t xml:space="preserve">been </w:t>
      </w:r>
      <w:r>
        <w:rPr>
          <w:w w:val="110"/>
        </w:rPr>
        <w:t xml:space="preserve">used to identifying </w:t>
      </w:r>
      <w:r>
        <w:rPr>
          <w:i/>
          <w:w w:val="110"/>
        </w:rPr>
        <w:t>cis</w:t>
      </w:r>
      <w:r>
        <w:rPr>
          <w:w w:val="110"/>
        </w:rPr>
        <w:t xml:space="preserve">-regulatory elements such as promoters, enhancers, silencers, insulators and locus control regions, and define the cellular </w:t>
      </w:r>
      <w:r>
        <w:rPr>
          <w:spacing w:val="-3"/>
          <w:w w:val="110"/>
        </w:rPr>
        <w:t xml:space="preserve">chromatin </w:t>
      </w:r>
      <w:r>
        <w:rPr>
          <w:w w:val="110"/>
        </w:rPr>
        <w:t>landscape</w:t>
      </w:r>
      <w:r>
        <w:rPr>
          <w:spacing w:val="-8"/>
          <w:w w:val="110"/>
        </w:rPr>
        <w:t xml:space="preserve"> </w:t>
      </w:r>
      <w:r>
        <w:rPr>
          <w:w w:val="110"/>
        </w:rPr>
        <w:t>(Boyle</w:t>
      </w:r>
      <w:r>
        <w:rPr>
          <w:spacing w:val="-7"/>
          <w:w w:val="110"/>
        </w:rPr>
        <w:t xml:space="preserve"> </w:t>
      </w:r>
      <w:r>
        <w:rPr>
          <w:w w:val="110"/>
        </w:rPr>
        <w:t>et</w:t>
      </w:r>
      <w:r>
        <w:rPr>
          <w:spacing w:val="-7"/>
          <w:w w:val="110"/>
        </w:rPr>
        <w:t xml:space="preserve"> </w:t>
      </w:r>
      <w:r>
        <w:rPr>
          <w:w w:val="110"/>
        </w:rPr>
        <w:t>al.</w:t>
      </w:r>
      <w:r>
        <w:rPr>
          <w:spacing w:val="-7"/>
          <w:w w:val="110"/>
        </w:rPr>
        <w:t xml:space="preserve"> </w:t>
      </w:r>
      <w:r>
        <w:rPr>
          <w:w w:val="110"/>
        </w:rPr>
        <w:t>2012;</w:t>
      </w:r>
      <w:r>
        <w:rPr>
          <w:spacing w:val="-7"/>
          <w:w w:val="110"/>
        </w:rPr>
        <w:t xml:space="preserve"> </w:t>
      </w:r>
      <w:proofErr w:type="spellStart"/>
      <w:r>
        <w:rPr>
          <w:w w:val="110"/>
        </w:rPr>
        <w:t>Kundaje</w:t>
      </w:r>
      <w:proofErr w:type="spellEnd"/>
      <w:r>
        <w:rPr>
          <w:spacing w:val="-7"/>
          <w:w w:val="110"/>
        </w:rPr>
        <w:t xml:space="preserve"> </w:t>
      </w:r>
      <w:r>
        <w:rPr>
          <w:w w:val="110"/>
        </w:rPr>
        <w:t>et</w:t>
      </w:r>
      <w:r>
        <w:rPr>
          <w:spacing w:val="-7"/>
          <w:w w:val="110"/>
        </w:rPr>
        <w:t xml:space="preserve"> </w:t>
      </w:r>
      <w:r>
        <w:rPr>
          <w:w w:val="110"/>
        </w:rPr>
        <w:t>al.</w:t>
      </w:r>
      <w:r>
        <w:rPr>
          <w:spacing w:val="-7"/>
          <w:w w:val="110"/>
        </w:rPr>
        <w:t xml:space="preserve"> </w:t>
      </w:r>
      <w:r>
        <w:rPr>
          <w:w w:val="110"/>
        </w:rPr>
        <w:t>2015).</w:t>
      </w:r>
    </w:p>
    <w:p w14:paraId="6AF90A0E" w14:textId="77777777" w:rsidR="00F76AB2" w:rsidRDefault="00F76AB2">
      <w:pPr>
        <w:pStyle w:val="BodyText"/>
        <w:spacing w:before="4"/>
        <w:rPr>
          <w:sz w:val="29"/>
        </w:rPr>
      </w:pPr>
    </w:p>
    <w:p w14:paraId="6F03A93A" w14:textId="3190470E" w:rsidR="00F76AB2" w:rsidRDefault="00B2285E">
      <w:pPr>
        <w:pStyle w:val="BodyText"/>
        <w:ind w:left="377"/>
      </w:pPr>
      <w:r>
        <w:rPr>
          <w:w w:val="115"/>
        </w:rPr>
        <w:t>Methods to ascertain</w:t>
      </w:r>
      <w:del w:id="405" w:author="Microsoft Office User" w:date="2018-12-20T22:50:00Z">
        <w:r w:rsidDel="00DC795A">
          <w:rPr>
            <w:w w:val="115"/>
          </w:rPr>
          <w:delText>ing</w:delText>
        </w:r>
      </w:del>
      <w:r>
        <w:rPr>
          <w:w w:val="115"/>
        </w:rPr>
        <w:t xml:space="preserve"> chromatin</w:t>
      </w:r>
      <w:r>
        <w:rPr>
          <w:spacing w:val="-4"/>
          <w:w w:val="115"/>
        </w:rPr>
        <w:t xml:space="preserve"> </w:t>
      </w:r>
      <w:r>
        <w:rPr>
          <w:w w:val="115"/>
        </w:rPr>
        <w:t>accessibility</w:t>
      </w:r>
    </w:p>
    <w:p w14:paraId="7A8016DE" w14:textId="77777777" w:rsidR="00F76AB2" w:rsidRDefault="00F76AB2">
      <w:pPr>
        <w:pStyle w:val="BodyText"/>
        <w:rPr>
          <w:sz w:val="31"/>
        </w:rPr>
      </w:pPr>
    </w:p>
    <w:p w14:paraId="1EFA4C25" w14:textId="0E188F1E" w:rsidR="00F76AB2" w:rsidRDefault="00B2285E">
      <w:pPr>
        <w:pStyle w:val="BodyText"/>
        <w:spacing w:line="415" w:lineRule="auto"/>
        <w:ind w:left="377" w:right="821" w:firstLine="566"/>
        <w:jc w:val="both"/>
      </w:pPr>
      <w:r>
        <w:rPr>
          <w:w w:val="110"/>
        </w:rPr>
        <w:t xml:space="preserve">Accessible chromatin constitutes about 1% of the human genome </w:t>
      </w:r>
      <w:r>
        <w:rPr>
          <w:spacing w:val="-5"/>
          <w:w w:val="110"/>
        </w:rPr>
        <w:t xml:space="preserve">and </w:t>
      </w:r>
      <w:r>
        <w:rPr>
          <w:w w:val="110"/>
        </w:rPr>
        <w:t xml:space="preserve">represents a very robust marker for histone modifications, early replication regions, transcription start sites (TSS) and TF binding sites (TFBSs) (ENCODE 2007). The </w:t>
      </w:r>
      <w:proofErr w:type="spellStart"/>
      <w:r>
        <w:rPr>
          <w:w w:val="110"/>
        </w:rPr>
        <w:t>informativeness</w:t>
      </w:r>
      <w:proofErr w:type="spellEnd"/>
      <w:r>
        <w:rPr>
          <w:w w:val="110"/>
        </w:rPr>
        <w:t xml:space="preserve"> of chromatin accessibility for understanding gene regulation has driven the development of several high-throughput techniques for accurately tagging these regions. Amongst those techniques, the </w:t>
      </w:r>
      <w:ins w:id="406" w:author="Microsoft Office User" w:date="2018-12-20T22:51:00Z">
        <w:r w:rsidR="00DC795A">
          <w:rPr>
            <w:spacing w:val="-4"/>
            <w:w w:val="110"/>
          </w:rPr>
          <w:t>“</w:t>
        </w:r>
      </w:ins>
      <w:del w:id="407" w:author="Microsoft Office User" w:date="2018-12-20T22:51:00Z">
        <w:r w:rsidDel="00DC795A">
          <w:rPr>
            <w:spacing w:val="-4"/>
            <w:w w:val="110"/>
          </w:rPr>
          <w:delText>”</w:delText>
        </w:r>
      </w:del>
      <w:r>
        <w:rPr>
          <w:spacing w:val="-4"/>
          <w:w w:val="110"/>
        </w:rPr>
        <w:t xml:space="preserve">gold </w:t>
      </w:r>
      <w:r>
        <w:rPr>
          <w:w w:val="110"/>
        </w:rPr>
        <w:t>standard” is DNase I hypersensitive site</w:t>
      </w:r>
      <w:del w:id="408" w:author="Microsoft Office User" w:date="2018-12-20T22:51:00Z">
        <w:r w:rsidDel="00DC795A">
          <w:rPr>
            <w:w w:val="110"/>
          </w:rPr>
          <w:delText>s</w:delText>
        </w:r>
      </w:del>
      <w:r>
        <w:rPr>
          <w:w w:val="110"/>
        </w:rPr>
        <w:t xml:space="preserve"> </w:t>
      </w:r>
      <w:del w:id="409" w:author="Microsoft Office User" w:date="2018-12-20T22:51:00Z">
        <w:r w:rsidDel="00DC795A">
          <w:rPr>
            <w:w w:val="110"/>
          </w:rPr>
          <w:delText xml:space="preserve">sequencing </w:delText>
        </w:r>
      </w:del>
      <w:ins w:id="410" w:author="Microsoft Office User" w:date="2018-12-20T22:51:00Z">
        <w:r w:rsidR="00DC795A">
          <w:rPr>
            <w:w w:val="110"/>
          </w:rPr>
          <w:t>mapping</w:t>
        </w:r>
      </w:ins>
      <w:del w:id="411" w:author="Microsoft Office User" w:date="2018-12-20T22:51:00Z">
        <w:r w:rsidDel="00DC795A">
          <w:rPr>
            <w:w w:val="110"/>
          </w:rPr>
          <w:delText>(DNase-seq)</w:delText>
        </w:r>
      </w:del>
      <w:r>
        <w:rPr>
          <w:w w:val="110"/>
        </w:rPr>
        <w:t>, which uses the non- specific</w:t>
      </w:r>
      <w:r>
        <w:rPr>
          <w:spacing w:val="-12"/>
          <w:w w:val="110"/>
        </w:rPr>
        <w:t xml:space="preserve"> </w:t>
      </w:r>
      <w:r>
        <w:rPr>
          <w:w w:val="110"/>
        </w:rPr>
        <w:t>double</w:t>
      </w:r>
      <w:r>
        <w:rPr>
          <w:spacing w:val="-12"/>
          <w:w w:val="110"/>
        </w:rPr>
        <w:t xml:space="preserve"> </w:t>
      </w:r>
      <w:r>
        <w:rPr>
          <w:w w:val="110"/>
        </w:rPr>
        <w:t>strand</w:t>
      </w:r>
      <w:r>
        <w:rPr>
          <w:spacing w:val="-12"/>
          <w:w w:val="110"/>
        </w:rPr>
        <w:t xml:space="preserve"> </w:t>
      </w:r>
      <w:r>
        <w:rPr>
          <w:w w:val="110"/>
        </w:rPr>
        <w:t>endonuclease</w:t>
      </w:r>
      <w:r>
        <w:rPr>
          <w:spacing w:val="-12"/>
          <w:w w:val="110"/>
        </w:rPr>
        <w:t xml:space="preserve"> </w:t>
      </w:r>
      <w:r>
        <w:rPr>
          <w:w w:val="110"/>
        </w:rPr>
        <w:t>DNase</w:t>
      </w:r>
      <w:r>
        <w:rPr>
          <w:spacing w:val="-12"/>
          <w:w w:val="110"/>
        </w:rPr>
        <w:t xml:space="preserve"> </w:t>
      </w:r>
      <w:r>
        <w:rPr>
          <w:w w:val="110"/>
        </w:rPr>
        <w:t>I</w:t>
      </w:r>
      <w:r>
        <w:rPr>
          <w:spacing w:val="-11"/>
          <w:w w:val="110"/>
        </w:rPr>
        <w:t xml:space="preserve"> </w:t>
      </w:r>
      <w:proofErr w:type="gramStart"/>
      <w:r>
        <w:rPr>
          <w:w w:val="110"/>
        </w:rPr>
        <w:t>to</w:t>
      </w:r>
      <w:r>
        <w:rPr>
          <w:spacing w:val="-12"/>
          <w:w w:val="110"/>
        </w:rPr>
        <w:t xml:space="preserve"> </w:t>
      </w:r>
      <w:r>
        <w:rPr>
          <w:w w:val="110"/>
        </w:rPr>
        <w:t>preferentially</w:t>
      </w:r>
      <w:r>
        <w:rPr>
          <w:spacing w:val="-12"/>
          <w:w w:val="110"/>
        </w:rPr>
        <w:t xml:space="preserve"> </w:t>
      </w:r>
      <w:r>
        <w:rPr>
          <w:w w:val="110"/>
        </w:rPr>
        <w:t>cut</w:t>
      </w:r>
      <w:proofErr w:type="gramEnd"/>
      <w:r>
        <w:rPr>
          <w:spacing w:val="-12"/>
          <w:w w:val="110"/>
        </w:rPr>
        <w:t xml:space="preserve"> </w:t>
      </w:r>
      <w:r>
        <w:rPr>
          <w:w w:val="110"/>
        </w:rPr>
        <w:t>on</w:t>
      </w:r>
      <w:r>
        <w:rPr>
          <w:spacing w:val="-12"/>
          <w:w w:val="110"/>
        </w:rPr>
        <w:t xml:space="preserve"> </w:t>
      </w:r>
      <w:r>
        <w:rPr>
          <w:spacing w:val="-3"/>
          <w:w w:val="110"/>
        </w:rPr>
        <w:t xml:space="preserve">nucleosome- </w:t>
      </w:r>
      <w:r>
        <w:rPr>
          <w:w w:val="110"/>
        </w:rPr>
        <w:t xml:space="preserve">free regions </w:t>
      </w:r>
      <w:del w:id="412" w:author="Microsoft Office User" w:date="2018-12-20T22:52:00Z">
        <w:r w:rsidDel="00DC795A">
          <w:rPr>
            <w:w w:val="110"/>
          </w:rPr>
          <w:delText>known as</w:delText>
        </w:r>
      </w:del>
      <w:ins w:id="413" w:author="Microsoft Office User" w:date="2018-12-20T22:52:00Z">
        <w:r w:rsidR="00DC795A">
          <w:rPr>
            <w:w w:val="110"/>
          </w:rPr>
          <w:t xml:space="preserve">(DNase hypersensitive sites, </w:t>
        </w:r>
      </w:ins>
      <w:del w:id="414" w:author="Microsoft Office User" w:date="2018-12-20T22:52:00Z">
        <w:r w:rsidDel="00DC795A">
          <w:rPr>
            <w:w w:val="110"/>
          </w:rPr>
          <w:delText xml:space="preserve"> </w:delText>
        </w:r>
      </w:del>
      <w:r>
        <w:rPr>
          <w:w w:val="110"/>
        </w:rPr>
        <w:t>DHSs</w:t>
      </w:r>
      <w:ins w:id="415" w:author="Microsoft Office User" w:date="2018-12-20T22:53:00Z">
        <w:r w:rsidR="00DC795A">
          <w:rPr>
            <w:w w:val="110"/>
          </w:rPr>
          <w:t>)</w:t>
        </w:r>
      </w:ins>
      <w:r>
        <w:rPr>
          <w:w w:val="110"/>
        </w:rPr>
        <w:t xml:space="preserve">. In this approach, isolation of the chromatin-free DNA </w:t>
      </w:r>
      <w:proofErr w:type="gramStart"/>
      <w:r>
        <w:rPr>
          <w:w w:val="110"/>
        </w:rPr>
        <w:t>is followed</w:t>
      </w:r>
      <w:proofErr w:type="gramEnd"/>
      <w:r>
        <w:rPr>
          <w:w w:val="110"/>
        </w:rPr>
        <w:t xml:space="preserve"> by further enzymatic digestion and DNA library preparation prior</w:t>
      </w:r>
      <w:r>
        <w:rPr>
          <w:spacing w:val="-17"/>
          <w:w w:val="110"/>
        </w:rPr>
        <w:t xml:space="preserve"> </w:t>
      </w:r>
      <w:r>
        <w:rPr>
          <w:w w:val="110"/>
        </w:rPr>
        <w:t>to</w:t>
      </w:r>
      <w:r>
        <w:rPr>
          <w:spacing w:val="-16"/>
          <w:w w:val="110"/>
        </w:rPr>
        <w:t xml:space="preserve"> </w:t>
      </w:r>
      <w:r>
        <w:rPr>
          <w:w w:val="110"/>
        </w:rPr>
        <w:t>NGS</w:t>
      </w:r>
      <w:r>
        <w:rPr>
          <w:spacing w:val="-17"/>
          <w:w w:val="110"/>
        </w:rPr>
        <w:t xml:space="preserve"> </w:t>
      </w:r>
      <w:r>
        <w:rPr>
          <w:w w:val="110"/>
        </w:rPr>
        <w:t>(John</w:t>
      </w:r>
      <w:r>
        <w:rPr>
          <w:spacing w:val="-16"/>
          <w:w w:val="110"/>
        </w:rPr>
        <w:t xml:space="preserve"> </w:t>
      </w:r>
      <w:r>
        <w:rPr>
          <w:w w:val="110"/>
        </w:rPr>
        <w:t>et</w:t>
      </w:r>
      <w:r>
        <w:rPr>
          <w:spacing w:val="-17"/>
          <w:w w:val="110"/>
        </w:rPr>
        <w:t xml:space="preserve"> </w:t>
      </w:r>
      <w:r>
        <w:rPr>
          <w:w w:val="110"/>
        </w:rPr>
        <w:t>al.</w:t>
      </w:r>
      <w:r>
        <w:rPr>
          <w:spacing w:val="-16"/>
          <w:w w:val="110"/>
        </w:rPr>
        <w:t xml:space="preserve"> </w:t>
      </w:r>
      <w:r>
        <w:rPr>
          <w:w w:val="110"/>
        </w:rPr>
        <w:t>2013).</w:t>
      </w:r>
      <w:r>
        <w:rPr>
          <w:spacing w:val="5"/>
          <w:w w:val="110"/>
        </w:rPr>
        <w:t xml:space="preserve"> </w:t>
      </w:r>
      <w:r>
        <w:rPr>
          <w:w w:val="110"/>
        </w:rPr>
        <w:t>DNase-</w:t>
      </w:r>
      <w:proofErr w:type="spellStart"/>
      <w:r>
        <w:rPr>
          <w:w w:val="110"/>
        </w:rPr>
        <w:t>seq</w:t>
      </w:r>
      <w:proofErr w:type="spellEnd"/>
      <w:r>
        <w:rPr>
          <w:spacing w:val="-16"/>
          <w:w w:val="110"/>
        </w:rPr>
        <w:t xml:space="preserve"> </w:t>
      </w:r>
      <w:r>
        <w:rPr>
          <w:w w:val="110"/>
        </w:rPr>
        <w:t>also</w:t>
      </w:r>
      <w:r>
        <w:rPr>
          <w:spacing w:val="-17"/>
          <w:w w:val="110"/>
        </w:rPr>
        <w:t xml:space="preserve"> </w:t>
      </w:r>
      <w:r>
        <w:rPr>
          <w:w w:val="110"/>
        </w:rPr>
        <w:t>provides</w:t>
      </w:r>
      <w:r>
        <w:rPr>
          <w:spacing w:val="-16"/>
          <w:w w:val="110"/>
        </w:rPr>
        <w:t xml:space="preserve"> </w:t>
      </w:r>
      <w:r>
        <w:rPr>
          <w:w w:val="110"/>
        </w:rPr>
        <w:t>high</w:t>
      </w:r>
      <w:r>
        <w:rPr>
          <w:spacing w:val="-17"/>
          <w:w w:val="110"/>
        </w:rPr>
        <w:t xml:space="preserve"> </w:t>
      </w:r>
      <w:r>
        <w:rPr>
          <w:w w:val="110"/>
        </w:rPr>
        <w:t>quality</w:t>
      </w:r>
      <w:r>
        <w:rPr>
          <w:spacing w:val="-16"/>
          <w:w w:val="110"/>
        </w:rPr>
        <w:t xml:space="preserve"> </w:t>
      </w:r>
      <w:r>
        <w:rPr>
          <w:spacing w:val="-3"/>
          <w:w w:val="110"/>
        </w:rPr>
        <w:t xml:space="preserve">information </w:t>
      </w:r>
      <w:r>
        <w:rPr>
          <w:w w:val="110"/>
        </w:rPr>
        <w:t>regarding TFBS, generating footprints that identify TF binding in relation to chromatin</w:t>
      </w:r>
      <w:r>
        <w:rPr>
          <w:spacing w:val="-6"/>
          <w:w w:val="110"/>
        </w:rPr>
        <w:t xml:space="preserve"> </w:t>
      </w:r>
      <w:r>
        <w:rPr>
          <w:w w:val="110"/>
        </w:rPr>
        <w:t>structure</w:t>
      </w:r>
      <w:r>
        <w:rPr>
          <w:spacing w:val="-6"/>
          <w:w w:val="110"/>
        </w:rPr>
        <w:t xml:space="preserve"> </w:t>
      </w:r>
      <w:r>
        <w:rPr>
          <w:w w:val="110"/>
        </w:rPr>
        <w:t>(</w:t>
      </w:r>
      <w:proofErr w:type="spellStart"/>
      <w:r>
        <w:rPr>
          <w:w w:val="110"/>
        </w:rPr>
        <w:t>Hesselberth</w:t>
      </w:r>
      <w:proofErr w:type="spellEnd"/>
      <w:r>
        <w:rPr>
          <w:spacing w:val="-6"/>
          <w:w w:val="110"/>
        </w:rPr>
        <w:t xml:space="preserve"> </w:t>
      </w:r>
      <w:r>
        <w:rPr>
          <w:w w:val="110"/>
        </w:rPr>
        <w:t>et</w:t>
      </w:r>
      <w:r>
        <w:rPr>
          <w:spacing w:val="-6"/>
          <w:w w:val="110"/>
        </w:rPr>
        <w:t xml:space="preserve"> </w:t>
      </w:r>
      <w:r>
        <w:rPr>
          <w:w w:val="110"/>
        </w:rPr>
        <w:t>al.</w:t>
      </w:r>
      <w:r>
        <w:rPr>
          <w:spacing w:val="-6"/>
          <w:w w:val="110"/>
        </w:rPr>
        <w:t xml:space="preserve"> </w:t>
      </w:r>
      <w:r>
        <w:rPr>
          <w:w w:val="110"/>
        </w:rPr>
        <w:t>2009;</w:t>
      </w:r>
      <w:r>
        <w:rPr>
          <w:spacing w:val="-6"/>
          <w:w w:val="110"/>
        </w:rPr>
        <w:t xml:space="preserve"> </w:t>
      </w:r>
      <w:r>
        <w:rPr>
          <w:w w:val="110"/>
        </w:rPr>
        <w:t>Boyle</w:t>
      </w:r>
      <w:r>
        <w:rPr>
          <w:spacing w:val="-5"/>
          <w:w w:val="110"/>
        </w:rPr>
        <w:t xml:space="preserve"> </w:t>
      </w:r>
      <w:r>
        <w:rPr>
          <w:w w:val="110"/>
        </w:rPr>
        <w:t>et</w:t>
      </w:r>
      <w:r>
        <w:rPr>
          <w:spacing w:val="-6"/>
          <w:w w:val="110"/>
        </w:rPr>
        <w:t xml:space="preserve"> </w:t>
      </w:r>
      <w:r>
        <w:rPr>
          <w:w w:val="110"/>
        </w:rPr>
        <w:t>al.</w:t>
      </w:r>
      <w:r>
        <w:rPr>
          <w:spacing w:val="-6"/>
          <w:w w:val="110"/>
        </w:rPr>
        <w:t xml:space="preserve"> </w:t>
      </w:r>
      <w:r>
        <w:rPr>
          <w:w w:val="110"/>
        </w:rPr>
        <w:t>2010).</w:t>
      </w:r>
    </w:p>
    <w:p w14:paraId="0347E6E9" w14:textId="0D6D5E60" w:rsidR="00F76AB2" w:rsidRDefault="00B2285E">
      <w:pPr>
        <w:pStyle w:val="BodyText"/>
        <w:spacing w:before="9" w:line="415" w:lineRule="auto"/>
        <w:ind w:left="371" w:right="821" w:firstLine="572"/>
        <w:jc w:val="both"/>
      </w:pPr>
      <w:r>
        <w:rPr>
          <w:w w:val="110"/>
        </w:rPr>
        <w:t>Another method to interrogate the accessible genome is formaldehyde- assisted isolation of regulatory elements (FAIRE-</w:t>
      </w:r>
      <w:proofErr w:type="spellStart"/>
      <w:r>
        <w:rPr>
          <w:w w:val="110"/>
        </w:rPr>
        <w:t>seq</w:t>
      </w:r>
      <w:proofErr w:type="spellEnd"/>
      <w:r>
        <w:rPr>
          <w:w w:val="110"/>
        </w:rPr>
        <w:t xml:space="preserve">), which uses formaldehyde cross-linking, sonication and phenol-chloroform extraction to remove the </w:t>
      </w:r>
      <w:r>
        <w:rPr>
          <w:spacing w:val="-4"/>
          <w:w w:val="110"/>
        </w:rPr>
        <w:t xml:space="preserve">DNA- </w:t>
      </w:r>
      <w:r>
        <w:rPr>
          <w:w w:val="110"/>
        </w:rPr>
        <w:t>protein complexes and retain only the nucleosome-depleted regions that</w:t>
      </w:r>
      <w:r>
        <w:rPr>
          <w:spacing w:val="-35"/>
          <w:w w:val="110"/>
        </w:rPr>
        <w:t xml:space="preserve"> </w:t>
      </w:r>
      <w:r>
        <w:rPr>
          <w:w w:val="110"/>
        </w:rPr>
        <w:t>undergo NGS</w:t>
      </w:r>
      <w:r>
        <w:rPr>
          <w:spacing w:val="-21"/>
          <w:w w:val="110"/>
        </w:rPr>
        <w:t xml:space="preserve"> </w:t>
      </w:r>
      <w:r>
        <w:rPr>
          <w:w w:val="110"/>
        </w:rPr>
        <w:t>(</w:t>
      </w:r>
      <w:proofErr w:type="spellStart"/>
      <w:r>
        <w:rPr>
          <w:w w:val="110"/>
        </w:rPr>
        <w:t>Giresi</w:t>
      </w:r>
      <w:proofErr w:type="spellEnd"/>
      <w:r>
        <w:rPr>
          <w:spacing w:val="-20"/>
          <w:w w:val="110"/>
        </w:rPr>
        <w:t xml:space="preserve"> </w:t>
      </w:r>
      <w:r>
        <w:rPr>
          <w:w w:val="110"/>
        </w:rPr>
        <w:t>et</w:t>
      </w:r>
      <w:r>
        <w:rPr>
          <w:spacing w:val="-21"/>
          <w:w w:val="110"/>
        </w:rPr>
        <w:t xml:space="preserve"> </w:t>
      </w:r>
      <w:r>
        <w:rPr>
          <w:w w:val="110"/>
        </w:rPr>
        <w:t>al.</w:t>
      </w:r>
      <w:r>
        <w:rPr>
          <w:spacing w:val="-20"/>
          <w:w w:val="110"/>
        </w:rPr>
        <w:t xml:space="preserve"> </w:t>
      </w:r>
      <w:r>
        <w:rPr>
          <w:w w:val="110"/>
        </w:rPr>
        <w:t>2006).</w:t>
      </w:r>
      <w:r>
        <w:rPr>
          <w:spacing w:val="-2"/>
          <w:w w:val="110"/>
        </w:rPr>
        <w:t xml:space="preserve"> </w:t>
      </w:r>
      <w:r>
        <w:rPr>
          <w:w w:val="110"/>
        </w:rPr>
        <w:t>Both</w:t>
      </w:r>
      <w:r>
        <w:rPr>
          <w:spacing w:val="-20"/>
          <w:w w:val="110"/>
        </w:rPr>
        <w:t xml:space="preserve"> </w:t>
      </w:r>
      <w:r>
        <w:rPr>
          <w:w w:val="110"/>
        </w:rPr>
        <w:t>methods</w:t>
      </w:r>
      <w:r>
        <w:rPr>
          <w:spacing w:val="-21"/>
          <w:w w:val="110"/>
        </w:rPr>
        <w:t xml:space="preserve"> </w:t>
      </w:r>
      <w:r>
        <w:rPr>
          <w:w w:val="110"/>
        </w:rPr>
        <w:t>have</w:t>
      </w:r>
      <w:r>
        <w:rPr>
          <w:spacing w:val="-20"/>
          <w:w w:val="110"/>
        </w:rPr>
        <w:t xml:space="preserve"> </w:t>
      </w:r>
      <w:r>
        <w:rPr>
          <w:w w:val="110"/>
        </w:rPr>
        <w:t>enabled</w:t>
      </w:r>
      <w:r>
        <w:rPr>
          <w:spacing w:val="-21"/>
          <w:w w:val="110"/>
        </w:rPr>
        <w:t xml:space="preserve"> </w:t>
      </w:r>
      <w:r>
        <w:rPr>
          <w:w w:val="110"/>
        </w:rPr>
        <w:t>ENCODE</w:t>
      </w:r>
      <w:r>
        <w:rPr>
          <w:spacing w:val="-20"/>
          <w:w w:val="110"/>
        </w:rPr>
        <w:t xml:space="preserve"> </w:t>
      </w:r>
      <w:r>
        <w:rPr>
          <w:w w:val="110"/>
        </w:rPr>
        <w:t>to</w:t>
      </w:r>
      <w:r>
        <w:rPr>
          <w:spacing w:val="-21"/>
          <w:w w:val="110"/>
        </w:rPr>
        <w:t xml:space="preserve"> </w:t>
      </w:r>
      <w:r>
        <w:rPr>
          <w:w w:val="110"/>
        </w:rPr>
        <w:t>map</w:t>
      </w:r>
      <w:r>
        <w:rPr>
          <w:spacing w:val="-20"/>
          <w:w w:val="110"/>
        </w:rPr>
        <w:t xml:space="preserve"> </w:t>
      </w:r>
      <w:r>
        <w:rPr>
          <w:w w:val="110"/>
        </w:rPr>
        <w:t>regulatory elements in several cell lines, primary cells and tissues</w:t>
      </w:r>
      <w:del w:id="416" w:author="Microsoft Office User" w:date="2018-12-20T22:52:00Z">
        <w:r w:rsidDel="00DC795A">
          <w:rPr>
            <w:w w:val="110"/>
          </w:rPr>
          <w:delText xml:space="preserve"> </w:delText>
        </w:r>
      </w:del>
      <w:r>
        <w:rPr>
          <w:w w:val="110"/>
        </w:rPr>
        <w:t>, revealing that 76.6% of all</w:t>
      </w:r>
      <w:r>
        <w:rPr>
          <w:spacing w:val="-22"/>
          <w:w w:val="110"/>
        </w:rPr>
        <w:t xml:space="preserve"> </w:t>
      </w:r>
      <w:r>
        <w:rPr>
          <w:w w:val="110"/>
        </w:rPr>
        <w:t>non-coding</w:t>
      </w:r>
      <w:r>
        <w:rPr>
          <w:spacing w:val="-21"/>
          <w:w w:val="110"/>
        </w:rPr>
        <w:t xml:space="preserve"> </w:t>
      </w:r>
      <w:r>
        <w:rPr>
          <w:spacing w:val="-8"/>
          <w:w w:val="110"/>
        </w:rPr>
        <w:t>GWAS</w:t>
      </w:r>
      <w:r>
        <w:rPr>
          <w:spacing w:val="-22"/>
          <w:w w:val="110"/>
        </w:rPr>
        <w:t xml:space="preserve"> </w:t>
      </w:r>
      <w:r>
        <w:rPr>
          <w:spacing w:val="-3"/>
          <w:w w:val="110"/>
        </w:rPr>
        <w:t>SNPs</w:t>
      </w:r>
      <w:r>
        <w:rPr>
          <w:spacing w:val="-21"/>
          <w:w w:val="110"/>
        </w:rPr>
        <w:t xml:space="preserve"> </w:t>
      </w:r>
      <w:r>
        <w:rPr>
          <w:w w:val="110"/>
        </w:rPr>
        <w:t>together</w:t>
      </w:r>
      <w:r>
        <w:rPr>
          <w:spacing w:val="-22"/>
          <w:w w:val="110"/>
        </w:rPr>
        <w:t xml:space="preserve"> </w:t>
      </w:r>
      <w:r>
        <w:rPr>
          <w:w w:val="110"/>
        </w:rPr>
        <w:t>with</w:t>
      </w:r>
      <w:r>
        <w:rPr>
          <w:spacing w:val="-21"/>
          <w:w w:val="110"/>
        </w:rPr>
        <w:t xml:space="preserve"> </w:t>
      </w:r>
      <w:r>
        <w:rPr>
          <w:w w:val="110"/>
        </w:rPr>
        <w:t>those</w:t>
      </w:r>
      <w:r>
        <w:rPr>
          <w:spacing w:val="-22"/>
          <w:w w:val="110"/>
        </w:rPr>
        <w:t xml:space="preserve"> </w:t>
      </w:r>
      <w:r>
        <w:rPr>
          <w:w w:val="110"/>
        </w:rPr>
        <w:t>in</w:t>
      </w:r>
      <w:r>
        <w:rPr>
          <w:spacing w:val="-21"/>
          <w:w w:val="110"/>
        </w:rPr>
        <w:t xml:space="preserve"> </w:t>
      </w:r>
      <w:r>
        <w:rPr>
          <w:w w:val="110"/>
        </w:rPr>
        <w:t>complete</w:t>
      </w:r>
      <w:r>
        <w:rPr>
          <w:spacing w:val="-22"/>
          <w:w w:val="110"/>
        </w:rPr>
        <w:t xml:space="preserve"> </w:t>
      </w:r>
      <w:r>
        <w:rPr>
          <w:w w:val="110"/>
        </w:rPr>
        <w:t>LD</w:t>
      </w:r>
      <w:r>
        <w:rPr>
          <w:spacing w:val="-21"/>
          <w:w w:val="110"/>
        </w:rPr>
        <w:t xml:space="preserve"> </w:t>
      </w:r>
      <w:r>
        <w:rPr>
          <w:w w:val="110"/>
        </w:rPr>
        <w:t>are</w:t>
      </w:r>
      <w:r>
        <w:rPr>
          <w:spacing w:val="-22"/>
          <w:w w:val="110"/>
        </w:rPr>
        <w:t xml:space="preserve"> </w:t>
      </w:r>
      <w:r>
        <w:rPr>
          <w:w w:val="110"/>
        </w:rPr>
        <w:t>located</w:t>
      </w:r>
      <w:r>
        <w:rPr>
          <w:spacing w:val="-21"/>
          <w:w w:val="110"/>
        </w:rPr>
        <w:t xml:space="preserve"> </w:t>
      </w:r>
      <w:r>
        <w:rPr>
          <w:w w:val="110"/>
        </w:rPr>
        <w:t>within broadly</w:t>
      </w:r>
      <w:r>
        <w:rPr>
          <w:spacing w:val="-13"/>
          <w:w w:val="110"/>
        </w:rPr>
        <w:t xml:space="preserve"> </w:t>
      </w:r>
      <w:r>
        <w:rPr>
          <w:w w:val="110"/>
        </w:rPr>
        <w:t>accessible</w:t>
      </w:r>
      <w:r>
        <w:rPr>
          <w:spacing w:val="-13"/>
          <w:w w:val="110"/>
        </w:rPr>
        <w:t xml:space="preserve"> </w:t>
      </w:r>
      <w:r>
        <w:rPr>
          <w:w w:val="110"/>
        </w:rPr>
        <w:t>chromatin</w:t>
      </w:r>
      <w:r>
        <w:rPr>
          <w:spacing w:val="-12"/>
          <w:w w:val="110"/>
        </w:rPr>
        <w:t xml:space="preserve"> </w:t>
      </w:r>
      <w:r>
        <w:rPr>
          <w:w w:val="110"/>
        </w:rPr>
        <w:t>tagged</w:t>
      </w:r>
      <w:r>
        <w:rPr>
          <w:spacing w:val="-13"/>
          <w:w w:val="110"/>
        </w:rPr>
        <w:t xml:space="preserve"> </w:t>
      </w:r>
      <w:r>
        <w:rPr>
          <w:w w:val="110"/>
        </w:rPr>
        <w:t>by</w:t>
      </w:r>
      <w:r>
        <w:rPr>
          <w:spacing w:val="-12"/>
          <w:w w:val="110"/>
        </w:rPr>
        <w:t xml:space="preserve"> </w:t>
      </w:r>
      <w:r>
        <w:rPr>
          <w:w w:val="110"/>
        </w:rPr>
        <w:t>DHSs</w:t>
      </w:r>
      <w:r>
        <w:rPr>
          <w:spacing w:val="-13"/>
          <w:w w:val="110"/>
        </w:rPr>
        <w:t xml:space="preserve"> </w:t>
      </w:r>
      <w:r>
        <w:rPr>
          <w:w w:val="110"/>
        </w:rPr>
        <w:t>(ENCODE</w:t>
      </w:r>
      <w:r>
        <w:rPr>
          <w:spacing w:val="-12"/>
          <w:w w:val="110"/>
        </w:rPr>
        <w:t xml:space="preserve"> </w:t>
      </w:r>
      <w:r>
        <w:rPr>
          <w:w w:val="110"/>
        </w:rPr>
        <w:t>2007;</w:t>
      </w:r>
      <w:r>
        <w:rPr>
          <w:spacing w:val="-11"/>
          <w:w w:val="110"/>
        </w:rPr>
        <w:t xml:space="preserve"> </w:t>
      </w:r>
      <w:r>
        <w:rPr>
          <w:w w:val="110"/>
        </w:rPr>
        <w:t>Buck</w:t>
      </w:r>
      <w:r>
        <w:rPr>
          <w:spacing w:val="-12"/>
          <w:w w:val="110"/>
        </w:rPr>
        <w:t xml:space="preserve"> </w:t>
      </w:r>
      <w:r>
        <w:rPr>
          <w:w w:val="110"/>
        </w:rPr>
        <w:t>et</w:t>
      </w:r>
      <w:r>
        <w:rPr>
          <w:spacing w:val="-13"/>
          <w:w w:val="110"/>
        </w:rPr>
        <w:t xml:space="preserve"> </w:t>
      </w:r>
      <w:r>
        <w:rPr>
          <w:w w:val="110"/>
        </w:rPr>
        <w:t>al.</w:t>
      </w:r>
      <w:r>
        <w:rPr>
          <w:spacing w:val="-12"/>
          <w:w w:val="110"/>
        </w:rPr>
        <w:t xml:space="preserve"> </w:t>
      </w:r>
      <w:r>
        <w:rPr>
          <w:w w:val="110"/>
        </w:rPr>
        <w:t xml:space="preserve">2014; </w:t>
      </w:r>
      <w:proofErr w:type="spellStart"/>
      <w:r>
        <w:rPr>
          <w:w w:val="110"/>
        </w:rPr>
        <w:t>Gaulton</w:t>
      </w:r>
      <w:proofErr w:type="spellEnd"/>
      <w:r>
        <w:rPr>
          <w:spacing w:val="-13"/>
          <w:w w:val="110"/>
        </w:rPr>
        <w:t xml:space="preserve"> </w:t>
      </w:r>
      <w:r>
        <w:rPr>
          <w:w w:val="110"/>
        </w:rPr>
        <w:t>et</w:t>
      </w:r>
      <w:r>
        <w:rPr>
          <w:spacing w:val="-13"/>
          <w:w w:val="110"/>
        </w:rPr>
        <w:t xml:space="preserve"> </w:t>
      </w:r>
      <w:r>
        <w:rPr>
          <w:w w:val="110"/>
        </w:rPr>
        <w:t>al.</w:t>
      </w:r>
      <w:r>
        <w:rPr>
          <w:spacing w:val="-12"/>
          <w:w w:val="110"/>
        </w:rPr>
        <w:t xml:space="preserve"> </w:t>
      </w:r>
      <w:r>
        <w:rPr>
          <w:w w:val="110"/>
        </w:rPr>
        <w:t>2010;</w:t>
      </w:r>
      <w:r>
        <w:rPr>
          <w:spacing w:val="-8"/>
          <w:w w:val="110"/>
        </w:rPr>
        <w:t xml:space="preserve"> </w:t>
      </w:r>
      <w:proofErr w:type="spellStart"/>
      <w:r>
        <w:rPr>
          <w:w w:val="110"/>
        </w:rPr>
        <w:t>Maurano</w:t>
      </w:r>
      <w:proofErr w:type="spellEnd"/>
      <w:r>
        <w:rPr>
          <w:spacing w:val="-13"/>
          <w:w w:val="110"/>
        </w:rPr>
        <w:t xml:space="preserve"> </w:t>
      </w:r>
      <w:r>
        <w:rPr>
          <w:w w:val="110"/>
        </w:rPr>
        <w:t>et</w:t>
      </w:r>
      <w:r>
        <w:rPr>
          <w:spacing w:val="-12"/>
          <w:w w:val="110"/>
        </w:rPr>
        <w:t xml:space="preserve"> </w:t>
      </w:r>
      <w:r>
        <w:rPr>
          <w:w w:val="110"/>
        </w:rPr>
        <w:t>al.</w:t>
      </w:r>
      <w:r>
        <w:rPr>
          <w:spacing w:val="-13"/>
          <w:w w:val="110"/>
        </w:rPr>
        <w:t xml:space="preserve"> </w:t>
      </w:r>
      <w:r>
        <w:rPr>
          <w:w w:val="110"/>
        </w:rPr>
        <w:t>2012).</w:t>
      </w:r>
      <w:r>
        <w:rPr>
          <w:spacing w:val="13"/>
          <w:w w:val="110"/>
        </w:rPr>
        <w:t xml:space="preserve"> </w:t>
      </w:r>
      <w:r>
        <w:rPr>
          <w:w w:val="110"/>
        </w:rPr>
        <w:t>Indirect</w:t>
      </w:r>
      <w:r>
        <w:rPr>
          <w:spacing w:val="-12"/>
          <w:w w:val="110"/>
        </w:rPr>
        <w:t xml:space="preserve"> </w:t>
      </w:r>
      <w:r>
        <w:rPr>
          <w:w w:val="110"/>
        </w:rPr>
        <w:t>measurement</w:t>
      </w:r>
      <w:r>
        <w:rPr>
          <w:spacing w:val="-13"/>
          <w:w w:val="110"/>
        </w:rPr>
        <w:t xml:space="preserve"> </w:t>
      </w:r>
      <w:r>
        <w:rPr>
          <w:w w:val="110"/>
        </w:rPr>
        <w:t>of</w:t>
      </w:r>
      <w:r>
        <w:rPr>
          <w:spacing w:val="-12"/>
          <w:w w:val="110"/>
        </w:rPr>
        <w:t xml:space="preserve"> </w:t>
      </w:r>
      <w:r>
        <w:rPr>
          <w:w w:val="110"/>
        </w:rPr>
        <w:t>the</w:t>
      </w:r>
      <w:r>
        <w:rPr>
          <w:spacing w:val="-13"/>
          <w:w w:val="110"/>
        </w:rPr>
        <w:t xml:space="preserve"> </w:t>
      </w:r>
      <w:r>
        <w:rPr>
          <w:w w:val="110"/>
        </w:rPr>
        <w:t>chromatin</w:t>
      </w:r>
    </w:p>
    <w:p w14:paraId="78722659" w14:textId="77777777" w:rsidR="00F76AB2" w:rsidRDefault="00F76AB2">
      <w:pPr>
        <w:spacing w:line="415" w:lineRule="auto"/>
        <w:jc w:val="both"/>
        <w:sectPr w:rsidR="00F76AB2">
          <w:pgSz w:w="11910" w:h="16840"/>
          <w:pgMar w:top="1580" w:right="520" w:bottom="800" w:left="1680" w:header="1231" w:footer="615" w:gutter="0"/>
          <w:cols w:space="720"/>
        </w:sectPr>
      </w:pPr>
    </w:p>
    <w:p w14:paraId="4E361CE5" w14:textId="77777777" w:rsidR="00F76AB2" w:rsidRDefault="00F76AB2">
      <w:pPr>
        <w:pStyle w:val="BodyText"/>
        <w:rPr>
          <w:sz w:val="20"/>
        </w:rPr>
      </w:pPr>
    </w:p>
    <w:p w14:paraId="0CFF51A4" w14:textId="77777777" w:rsidR="00F76AB2" w:rsidRDefault="00B2285E">
      <w:pPr>
        <w:pStyle w:val="BodyText"/>
        <w:spacing w:before="225" w:line="415" w:lineRule="auto"/>
        <w:ind w:left="377" w:right="822"/>
        <w:jc w:val="both"/>
      </w:pPr>
      <w:proofErr w:type="gramStart"/>
      <w:r>
        <w:rPr>
          <w:w w:val="110"/>
        </w:rPr>
        <w:t>accessibility</w:t>
      </w:r>
      <w:proofErr w:type="gramEnd"/>
      <w:r>
        <w:rPr>
          <w:w w:val="110"/>
        </w:rPr>
        <w:t xml:space="preserve"> has also been performed using </w:t>
      </w:r>
      <w:proofErr w:type="spellStart"/>
      <w:r>
        <w:rPr>
          <w:w w:val="110"/>
        </w:rPr>
        <w:t>micrococcal</w:t>
      </w:r>
      <w:proofErr w:type="spellEnd"/>
      <w:r>
        <w:rPr>
          <w:w w:val="110"/>
        </w:rPr>
        <w:t xml:space="preserve"> nuclease-sequencing (</w:t>
      </w:r>
      <w:proofErr w:type="spellStart"/>
      <w:r>
        <w:rPr>
          <w:w w:val="110"/>
        </w:rPr>
        <w:t>MNase-seq</w:t>
      </w:r>
      <w:proofErr w:type="spellEnd"/>
      <w:r>
        <w:rPr>
          <w:w w:val="110"/>
        </w:rPr>
        <w:t xml:space="preserve">). In this </w:t>
      </w:r>
      <w:proofErr w:type="gramStart"/>
      <w:r>
        <w:rPr>
          <w:w w:val="110"/>
        </w:rPr>
        <w:t>approach</w:t>
      </w:r>
      <w:proofErr w:type="gramEnd"/>
      <w:r>
        <w:rPr>
          <w:w w:val="110"/>
        </w:rPr>
        <w:t xml:space="preserve"> chromatin-free DNA on cross-linked nuclei </w:t>
      </w:r>
      <w:r>
        <w:rPr>
          <w:spacing w:val="-7"/>
          <w:w w:val="110"/>
        </w:rPr>
        <w:t xml:space="preserve">is </w:t>
      </w:r>
      <w:r>
        <w:rPr>
          <w:w w:val="110"/>
        </w:rPr>
        <w:t>degraded and only the nucleosome-bound material is retained for downstream sequencing</w:t>
      </w:r>
      <w:del w:id="417" w:author="Microsoft Office User" w:date="2018-12-20T22:53:00Z">
        <w:r w:rsidDel="00DC795A">
          <w:rPr>
            <w:w w:val="110"/>
          </w:rPr>
          <w:delText xml:space="preserve"> </w:delText>
        </w:r>
      </w:del>
      <w:r>
        <w:rPr>
          <w:w w:val="110"/>
        </w:rPr>
        <w:t xml:space="preserve">, providing a qualitative and quantitative comprehensive map for nucleosome positioning and also TF occupancy (Axel1975; </w:t>
      </w:r>
      <w:proofErr w:type="spellStart"/>
      <w:r>
        <w:rPr>
          <w:spacing w:val="-4"/>
          <w:w w:val="110"/>
        </w:rPr>
        <w:t>Ponts</w:t>
      </w:r>
      <w:proofErr w:type="spellEnd"/>
      <w:r>
        <w:rPr>
          <w:spacing w:val="-4"/>
          <w:w w:val="110"/>
        </w:rPr>
        <w:t xml:space="preserve"> </w:t>
      </w:r>
      <w:r>
        <w:rPr>
          <w:w w:val="110"/>
        </w:rPr>
        <w:t xml:space="preserve">et al. 2010). The high number of cells (5 to 10 </w:t>
      </w:r>
      <w:proofErr w:type="spellStart"/>
      <w:r>
        <w:rPr>
          <w:w w:val="110"/>
        </w:rPr>
        <w:t>millions</w:t>
      </w:r>
      <w:proofErr w:type="spellEnd"/>
      <w:r>
        <w:rPr>
          <w:w w:val="110"/>
        </w:rPr>
        <w:t xml:space="preserve"> or more) required by these assays</w:t>
      </w:r>
      <w:r>
        <w:rPr>
          <w:spacing w:val="66"/>
          <w:w w:val="110"/>
        </w:rPr>
        <w:t xml:space="preserve"> </w:t>
      </w:r>
      <w:r>
        <w:rPr>
          <w:w w:val="110"/>
        </w:rPr>
        <w:t>for good quality data limits their application to particular biological and clinical samples.</w:t>
      </w:r>
    </w:p>
    <w:p w14:paraId="39EBA8E4" w14:textId="1ADC76F3" w:rsidR="00F76AB2" w:rsidRDefault="00B2285E">
      <w:pPr>
        <w:pStyle w:val="BodyText"/>
        <w:spacing w:before="5" w:line="415" w:lineRule="auto"/>
        <w:ind w:left="377" w:right="821" w:firstLine="566"/>
        <w:jc w:val="both"/>
      </w:pPr>
      <w:r>
        <w:rPr>
          <w:spacing w:val="-4"/>
          <w:w w:val="110"/>
        </w:rPr>
        <w:t xml:space="preserve">Recently, </w:t>
      </w:r>
      <w:r>
        <w:rPr>
          <w:w w:val="110"/>
        </w:rPr>
        <w:t xml:space="preserve">a new technique </w:t>
      </w:r>
      <w:del w:id="418" w:author="Microsoft Office User" w:date="2018-12-20T22:53:00Z">
        <w:r w:rsidDel="00DC795A">
          <w:rPr>
            <w:w w:val="110"/>
          </w:rPr>
          <w:delText xml:space="preserve">known as </w:delText>
        </w:r>
      </w:del>
      <w:r>
        <w:rPr>
          <w:w w:val="110"/>
        </w:rPr>
        <w:t xml:space="preserve">assay for transposase-accessible chromatin using sequencing </w:t>
      </w:r>
      <w:r>
        <w:rPr>
          <w:spacing w:val="-6"/>
          <w:w w:val="110"/>
        </w:rPr>
        <w:t>(ATAC-</w:t>
      </w:r>
      <w:proofErr w:type="spellStart"/>
      <w:r>
        <w:rPr>
          <w:spacing w:val="-6"/>
          <w:w w:val="110"/>
        </w:rPr>
        <w:t>seq</w:t>
      </w:r>
      <w:proofErr w:type="spellEnd"/>
      <w:r>
        <w:rPr>
          <w:spacing w:val="-6"/>
          <w:w w:val="110"/>
        </w:rPr>
        <w:t xml:space="preserve">) </w:t>
      </w:r>
      <w:r>
        <w:rPr>
          <w:w w:val="110"/>
        </w:rPr>
        <w:t xml:space="preserve">has </w:t>
      </w:r>
      <w:proofErr w:type="gramStart"/>
      <w:r>
        <w:rPr>
          <w:w w:val="110"/>
        </w:rPr>
        <w:t>represented  a</w:t>
      </w:r>
      <w:proofErr w:type="gramEnd"/>
      <w:r>
        <w:rPr>
          <w:w w:val="110"/>
        </w:rPr>
        <w:t xml:space="preserve">  groundbreaking step in </w:t>
      </w:r>
      <w:proofErr w:type="spellStart"/>
      <w:r>
        <w:rPr>
          <w:w w:val="110"/>
        </w:rPr>
        <w:t>characterisation</w:t>
      </w:r>
      <w:proofErr w:type="spellEnd"/>
      <w:r>
        <w:rPr>
          <w:w w:val="110"/>
        </w:rPr>
        <w:t xml:space="preserve"> of the genomic regulatory landscape (Buenrostro2013). </w:t>
      </w:r>
      <w:r>
        <w:rPr>
          <w:spacing w:val="-7"/>
          <w:w w:val="110"/>
        </w:rPr>
        <w:t>ATAC-</w:t>
      </w:r>
      <w:proofErr w:type="spellStart"/>
      <w:r>
        <w:rPr>
          <w:spacing w:val="-7"/>
          <w:w w:val="110"/>
        </w:rPr>
        <w:t>seq</w:t>
      </w:r>
      <w:proofErr w:type="spellEnd"/>
      <w:r>
        <w:rPr>
          <w:spacing w:val="-7"/>
          <w:w w:val="110"/>
        </w:rPr>
        <w:t xml:space="preserve"> </w:t>
      </w:r>
      <w:r>
        <w:rPr>
          <w:w w:val="110"/>
        </w:rPr>
        <w:t xml:space="preserve">is based on an engineered hyperactive transposase enzyme, known as </w:t>
      </w:r>
      <w:proofErr w:type="gramStart"/>
      <w:r>
        <w:rPr>
          <w:w w:val="110"/>
        </w:rPr>
        <w:t>Tn5, that</w:t>
      </w:r>
      <w:proofErr w:type="gramEnd"/>
      <w:r>
        <w:rPr>
          <w:w w:val="110"/>
        </w:rPr>
        <w:t xml:space="preserve"> preferentially accesses nucleosome-free and inter-</w:t>
      </w:r>
      <w:proofErr w:type="spellStart"/>
      <w:r>
        <w:rPr>
          <w:w w:val="110"/>
        </w:rPr>
        <w:t>nucleosomal</w:t>
      </w:r>
      <w:proofErr w:type="spellEnd"/>
      <w:r>
        <w:rPr>
          <w:w w:val="110"/>
        </w:rPr>
        <w:t xml:space="preserve"> DNA inserting sequencing adapters at both end of those fragments (</w:t>
      </w:r>
      <w:proofErr w:type="spellStart"/>
      <w:r>
        <w:rPr>
          <w:w w:val="110"/>
        </w:rPr>
        <w:t>Gradman</w:t>
      </w:r>
      <w:proofErr w:type="spellEnd"/>
      <w:r>
        <w:rPr>
          <w:w w:val="110"/>
        </w:rPr>
        <w:t xml:space="preserve"> et al. 2008;</w:t>
      </w:r>
      <w:r>
        <w:rPr>
          <w:spacing w:val="-9"/>
          <w:w w:val="110"/>
        </w:rPr>
        <w:t xml:space="preserve"> </w:t>
      </w:r>
      <w:r>
        <w:rPr>
          <w:w w:val="110"/>
        </w:rPr>
        <w:t>Adey</w:t>
      </w:r>
      <w:r>
        <w:rPr>
          <w:spacing w:val="-11"/>
          <w:w w:val="110"/>
        </w:rPr>
        <w:t xml:space="preserve"> </w:t>
      </w:r>
      <w:r>
        <w:rPr>
          <w:w w:val="110"/>
        </w:rPr>
        <w:t>et</w:t>
      </w:r>
      <w:r>
        <w:rPr>
          <w:spacing w:val="-11"/>
          <w:w w:val="110"/>
        </w:rPr>
        <w:t xml:space="preserve"> </w:t>
      </w:r>
      <w:r>
        <w:rPr>
          <w:w w:val="110"/>
        </w:rPr>
        <w:t>al.</w:t>
      </w:r>
      <w:r>
        <w:rPr>
          <w:spacing w:val="-10"/>
          <w:w w:val="110"/>
        </w:rPr>
        <w:t xml:space="preserve"> </w:t>
      </w:r>
      <w:r>
        <w:rPr>
          <w:w w:val="110"/>
        </w:rPr>
        <w:t>2010).</w:t>
      </w:r>
      <w:r>
        <w:rPr>
          <w:spacing w:val="7"/>
          <w:w w:val="110"/>
        </w:rPr>
        <w:t xml:space="preserve"> </w:t>
      </w:r>
      <w:r>
        <w:rPr>
          <w:w w:val="110"/>
        </w:rPr>
        <w:t>The</w:t>
      </w:r>
      <w:r>
        <w:rPr>
          <w:spacing w:val="-10"/>
          <w:w w:val="110"/>
        </w:rPr>
        <w:t xml:space="preserve"> </w:t>
      </w:r>
      <w:r>
        <w:rPr>
          <w:w w:val="110"/>
        </w:rPr>
        <w:t>main</w:t>
      </w:r>
      <w:r>
        <w:rPr>
          <w:spacing w:val="-11"/>
          <w:w w:val="110"/>
        </w:rPr>
        <w:t xml:space="preserve"> </w:t>
      </w:r>
      <w:r>
        <w:rPr>
          <w:w w:val="110"/>
        </w:rPr>
        <w:t>advantage</w:t>
      </w:r>
      <w:r>
        <w:rPr>
          <w:spacing w:val="-11"/>
          <w:w w:val="110"/>
        </w:rPr>
        <w:t xml:space="preserve"> </w:t>
      </w:r>
      <w:r>
        <w:rPr>
          <w:w w:val="110"/>
        </w:rPr>
        <w:t>of</w:t>
      </w:r>
      <w:r>
        <w:rPr>
          <w:spacing w:val="-10"/>
          <w:w w:val="110"/>
        </w:rPr>
        <w:t xml:space="preserve"> </w:t>
      </w:r>
      <w:r>
        <w:rPr>
          <w:spacing w:val="-7"/>
          <w:w w:val="110"/>
        </w:rPr>
        <w:t>ATAC-</w:t>
      </w:r>
      <w:proofErr w:type="spellStart"/>
      <w:r>
        <w:rPr>
          <w:spacing w:val="-7"/>
          <w:w w:val="110"/>
        </w:rPr>
        <w:t>seq</w:t>
      </w:r>
      <w:proofErr w:type="spellEnd"/>
      <w:r>
        <w:rPr>
          <w:spacing w:val="-11"/>
          <w:w w:val="110"/>
        </w:rPr>
        <w:t xml:space="preserve"> </w:t>
      </w:r>
      <w:r>
        <w:rPr>
          <w:w w:val="110"/>
        </w:rPr>
        <w:t>over</w:t>
      </w:r>
      <w:r>
        <w:rPr>
          <w:spacing w:val="-11"/>
          <w:w w:val="110"/>
        </w:rPr>
        <w:t xml:space="preserve"> </w:t>
      </w:r>
      <w:r>
        <w:rPr>
          <w:w w:val="110"/>
        </w:rPr>
        <w:t>DNase-</w:t>
      </w:r>
      <w:proofErr w:type="spellStart"/>
      <w:r>
        <w:rPr>
          <w:w w:val="110"/>
        </w:rPr>
        <w:t>seq</w:t>
      </w:r>
      <w:proofErr w:type="spellEnd"/>
      <w:r>
        <w:rPr>
          <w:spacing w:val="-10"/>
          <w:w w:val="110"/>
        </w:rPr>
        <w:t xml:space="preserve"> </w:t>
      </w:r>
      <w:r>
        <w:rPr>
          <w:w w:val="110"/>
        </w:rPr>
        <w:t>is</w:t>
      </w:r>
      <w:r>
        <w:rPr>
          <w:spacing w:val="-11"/>
          <w:w w:val="110"/>
        </w:rPr>
        <w:t xml:space="preserve"> </w:t>
      </w:r>
      <w:r>
        <w:rPr>
          <w:w w:val="110"/>
        </w:rPr>
        <w:t>the lower</w:t>
      </w:r>
      <w:r>
        <w:rPr>
          <w:spacing w:val="-9"/>
          <w:w w:val="110"/>
        </w:rPr>
        <w:t xml:space="preserve"> </w:t>
      </w:r>
      <w:r>
        <w:rPr>
          <w:w w:val="110"/>
        </w:rPr>
        <w:t>number</w:t>
      </w:r>
      <w:r>
        <w:rPr>
          <w:spacing w:val="-8"/>
          <w:w w:val="110"/>
        </w:rPr>
        <w:t xml:space="preserve"> </w:t>
      </w:r>
      <w:r>
        <w:rPr>
          <w:w w:val="110"/>
        </w:rPr>
        <w:t>of</w:t>
      </w:r>
      <w:r>
        <w:rPr>
          <w:spacing w:val="-8"/>
          <w:w w:val="110"/>
        </w:rPr>
        <w:t xml:space="preserve"> </w:t>
      </w:r>
      <w:r>
        <w:rPr>
          <w:w w:val="110"/>
        </w:rPr>
        <w:t>cells</w:t>
      </w:r>
      <w:r>
        <w:rPr>
          <w:spacing w:val="-9"/>
          <w:w w:val="110"/>
        </w:rPr>
        <w:t xml:space="preserve"> </w:t>
      </w:r>
      <w:r>
        <w:rPr>
          <w:w w:val="110"/>
        </w:rPr>
        <w:t>and</w:t>
      </w:r>
      <w:r>
        <w:rPr>
          <w:spacing w:val="-8"/>
          <w:w w:val="110"/>
        </w:rPr>
        <w:t xml:space="preserve"> </w:t>
      </w:r>
      <w:r>
        <w:rPr>
          <w:w w:val="110"/>
        </w:rPr>
        <w:t>the</w:t>
      </w:r>
      <w:r>
        <w:rPr>
          <w:spacing w:val="-8"/>
          <w:w w:val="110"/>
        </w:rPr>
        <w:t xml:space="preserve"> </w:t>
      </w:r>
      <w:r>
        <w:rPr>
          <w:w w:val="110"/>
        </w:rPr>
        <w:t>simplicity</w:t>
      </w:r>
      <w:r>
        <w:rPr>
          <w:spacing w:val="-9"/>
          <w:w w:val="110"/>
        </w:rPr>
        <w:t xml:space="preserve"> </w:t>
      </w:r>
      <w:r>
        <w:rPr>
          <w:w w:val="110"/>
        </w:rPr>
        <w:t>of</w:t>
      </w:r>
      <w:r>
        <w:rPr>
          <w:spacing w:val="-8"/>
          <w:w w:val="110"/>
        </w:rPr>
        <w:t xml:space="preserve"> </w:t>
      </w:r>
      <w:r>
        <w:rPr>
          <w:w w:val="110"/>
        </w:rPr>
        <w:t>the</w:t>
      </w:r>
      <w:r>
        <w:rPr>
          <w:spacing w:val="-8"/>
          <w:w w:val="110"/>
        </w:rPr>
        <w:t xml:space="preserve"> </w:t>
      </w:r>
      <w:r>
        <w:rPr>
          <w:w w:val="110"/>
        </w:rPr>
        <w:t>protocol.</w:t>
      </w:r>
      <w:r>
        <w:rPr>
          <w:spacing w:val="10"/>
          <w:w w:val="110"/>
        </w:rPr>
        <w:t xml:space="preserve"> </w:t>
      </w:r>
      <w:r>
        <w:rPr>
          <w:w w:val="110"/>
        </w:rPr>
        <w:t>These</w:t>
      </w:r>
      <w:r>
        <w:rPr>
          <w:spacing w:val="-8"/>
          <w:w w:val="110"/>
        </w:rPr>
        <w:t xml:space="preserve"> </w:t>
      </w:r>
      <w:r>
        <w:rPr>
          <w:w w:val="110"/>
        </w:rPr>
        <w:t>two</w:t>
      </w:r>
      <w:r>
        <w:rPr>
          <w:spacing w:val="-8"/>
          <w:w w:val="110"/>
        </w:rPr>
        <w:t xml:space="preserve"> </w:t>
      </w:r>
      <w:r>
        <w:rPr>
          <w:w w:val="110"/>
        </w:rPr>
        <w:t>aspects</w:t>
      </w:r>
      <w:r>
        <w:rPr>
          <w:spacing w:val="-8"/>
          <w:w w:val="110"/>
        </w:rPr>
        <w:t xml:space="preserve"> </w:t>
      </w:r>
      <w:r>
        <w:rPr>
          <w:w w:val="110"/>
        </w:rPr>
        <w:t xml:space="preserve">make </w:t>
      </w:r>
      <w:r>
        <w:rPr>
          <w:spacing w:val="-7"/>
          <w:w w:val="110"/>
        </w:rPr>
        <w:t>ATAC-</w:t>
      </w:r>
      <w:proofErr w:type="spellStart"/>
      <w:proofErr w:type="gramStart"/>
      <w:r>
        <w:rPr>
          <w:spacing w:val="-7"/>
          <w:w w:val="110"/>
        </w:rPr>
        <w:t>seq</w:t>
      </w:r>
      <w:proofErr w:type="spellEnd"/>
      <w:r>
        <w:rPr>
          <w:spacing w:val="-7"/>
          <w:w w:val="110"/>
        </w:rPr>
        <w:t xml:space="preserve">  </w:t>
      </w:r>
      <w:r>
        <w:rPr>
          <w:w w:val="110"/>
        </w:rPr>
        <w:t>a</w:t>
      </w:r>
      <w:proofErr w:type="gramEnd"/>
      <w:r>
        <w:rPr>
          <w:w w:val="110"/>
        </w:rPr>
        <w:t xml:space="preserve"> very versatile technique to interrogate the chromatin landscape in</w:t>
      </w:r>
      <w:r>
        <w:rPr>
          <w:spacing w:val="66"/>
          <w:w w:val="110"/>
        </w:rPr>
        <w:t xml:space="preserve"> </w:t>
      </w:r>
      <w:r>
        <w:rPr>
          <w:w w:val="110"/>
        </w:rPr>
        <w:t xml:space="preserve">a clinical </w:t>
      </w:r>
      <w:del w:id="419" w:author="Microsoft Office User" w:date="2018-12-20T22:54:00Z">
        <w:r w:rsidDel="00DC795A">
          <w:rPr>
            <w:w w:val="110"/>
          </w:rPr>
          <w:delText>set-up</w:delText>
        </w:r>
      </w:del>
      <w:ins w:id="420" w:author="Microsoft Office User" w:date="2018-12-20T22:54:00Z">
        <w:r w:rsidR="00DC795A">
          <w:rPr>
            <w:w w:val="110"/>
          </w:rPr>
          <w:t>setting</w:t>
        </w:r>
      </w:ins>
      <w:r>
        <w:rPr>
          <w:w w:val="110"/>
        </w:rPr>
        <w:t>, where sample availability and time-e</w:t>
      </w:r>
      <w:r>
        <w:rPr>
          <w:rFonts w:ascii="Arial"/>
          <w:w w:val="110"/>
        </w:rPr>
        <w:t>ffi</w:t>
      </w:r>
      <w:r>
        <w:rPr>
          <w:w w:val="110"/>
        </w:rPr>
        <w:t>ciency are key factors (</w:t>
      </w:r>
      <w:proofErr w:type="spellStart"/>
      <w:r>
        <w:rPr>
          <w:w w:val="110"/>
        </w:rPr>
        <w:t>Scharer</w:t>
      </w:r>
      <w:proofErr w:type="spellEnd"/>
      <w:r>
        <w:rPr>
          <w:spacing w:val="-7"/>
          <w:w w:val="110"/>
        </w:rPr>
        <w:t xml:space="preserve"> </w:t>
      </w:r>
      <w:r>
        <w:rPr>
          <w:w w:val="110"/>
        </w:rPr>
        <w:t>et</w:t>
      </w:r>
      <w:r>
        <w:rPr>
          <w:spacing w:val="-6"/>
          <w:w w:val="110"/>
        </w:rPr>
        <w:t xml:space="preserve"> </w:t>
      </w:r>
      <w:r>
        <w:rPr>
          <w:w w:val="110"/>
        </w:rPr>
        <w:t>al.</w:t>
      </w:r>
      <w:r>
        <w:rPr>
          <w:spacing w:val="-7"/>
          <w:w w:val="110"/>
        </w:rPr>
        <w:t xml:space="preserve"> </w:t>
      </w:r>
      <w:r>
        <w:rPr>
          <w:w w:val="110"/>
        </w:rPr>
        <w:t>2016;</w:t>
      </w:r>
      <w:r>
        <w:rPr>
          <w:spacing w:val="-6"/>
          <w:w w:val="110"/>
        </w:rPr>
        <w:t xml:space="preserve"> </w:t>
      </w:r>
      <w:r>
        <w:rPr>
          <w:w w:val="110"/>
        </w:rPr>
        <w:t>Qu</w:t>
      </w:r>
      <w:r>
        <w:rPr>
          <w:spacing w:val="-7"/>
          <w:w w:val="110"/>
        </w:rPr>
        <w:t xml:space="preserve"> </w:t>
      </w:r>
      <w:r>
        <w:rPr>
          <w:w w:val="110"/>
        </w:rPr>
        <w:t>et</w:t>
      </w:r>
      <w:r>
        <w:rPr>
          <w:spacing w:val="-6"/>
          <w:w w:val="110"/>
        </w:rPr>
        <w:t xml:space="preserve"> </w:t>
      </w:r>
      <w:r>
        <w:rPr>
          <w:w w:val="110"/>
        </w:rPr>
        <w:t>al.</w:t>
      </w:r>
      <w:r>
        <w:rPr>
          <w:spacing w:val="-7"/>
          <w:w w:val="110"/>
        </w:rPr>
        <w:t xml:space="preserve"> </w:t>
      </w:r>
      <w:r>
        <w:rPr>
          <w:w w:val="110"/>
        </w:rPr>
        <w:t>2015;</w:t>
      </w:r>
      <w:r>
        <w:rPr>
          <w:spacing w:val="-6"/>
          <w:w w:val="110"/>
        </w:rPr>
        <w:t xml:space="preserve"> </w:t>
      </w:r>
      <w:r>
        <w:rPr>
          <w:w w:val="110"/>
        </w:rPr>
        <w:t>Qu</w:t>
      </w:r>
      <w:r>
        <w:rPr>
          <w:spacing w:val="-7"/>
          <w:w w:val="110"/>
        </w:rPr>
        <w:t xml:space="preserve"> </w:t>
      </w:r>
      <w:r>
        <w:rPr>
          <w:w w:val="110"/>
        </w:rPr>
        <w:t>et</w:t>
      </w:r>
      <w:r>
        <w:rPr>
          <w:spacing w:val="-6"/>
          <w:w w:val="110"/>
        </w:rPr>
        <w:t xml:space="preserve"> </w:t>
      </w:r>
      <w:r>
        <w:rPr>
          <w:w w:val="110"/>
        </w:rPr>
        <w:t>al.</w:t>
      </w:r>
      <w:r>
        <w:rPr>
          <w:spacing w:val="-7"/>
          <w:w w:val="110"/>
        </w:rPr>
        <w:t xml:space="preserve"> </w:t>
      </w:r>
      <w:r>
        <w:rPr>
          <w:w w:val="110"/>
        </w:rPr>
        <w:t>2017).</w:t>
      </w:r>
    </w:p>
    <w:p w14:paraId="20BB0208" w14:textId="77777777" w:rsidR="00F76AB2" w:rsidRDefault="00F76AB2">
      <w:pPr>
        <w:pStyle w:val="BodyText"/>
        <w:spacing w:before="8"/>
        <w:rPr>
          <w:sz w:val="29"/>
        </w:rPr>
      </w:pPr>
    </w:p>
    <w:p w14:paraId="4149A028" w14:textId="77777777" w:rsidR="00F76AB2" w:rsidRDefault="00B2285E">
      <w:pPr>
        <w:pStyle w:val="BodyText"/>
        <w:spacing w:line="415" w:lineRule="auto"/>
        <w:ind w:left="377" w:right="822"/>
        <w:jc w:val="both"/>
      </w:pPr>
      <w:r>
        <w:rPr>
          <w:w w:val="115"/>
        </w:rPr>
        <w:t>The role of histone modifications and TF occupancy in the chromatin landscape</w:t>
      </w:r>
    </w:p>
    <w:p w14:paraId="409201A9" w14:textId="35FA3EF9" w:rsidR="00F76AB2" w:rsidRDefault="00B2285E">
      <w:pPr>
        <w:pStyle w:val="BodyText"/>
        <w:spacing w:before="156" w:line="415" w:lineRule="auto"/>
        <w:ind w:left="377" w:right="821" w:firstLine="566"/>
        <w:jc w:val="both"/>
      </w:pPr>
      <w:r>
        <w:rPr>
          <w:w w:val="110"/>
        </w:rPr>
        <w:t xml:space="preserve">Identifying the combination of histone modifications and binding of </w:t>
      </w:r>
      <w:proofErr w:type="gramStart"/>
      <w:r>
        <w:rPr>
          <w:w w:val="110"/>
        </w:rPr>
        <w:t xml:space="preserve">TF </w:t>
      </w:r>
      <w:r>
        <w:rPr>
          <w:spacing w:val="66"/>
          <w:w w:val="110"/>
        </w:rPr>
        <w:t xml:space="preserve"> </w:t>
      </w:r>
      <w:proofErr w:type="gramEnd"/>
      <w:del w:id="421" w:author="Microsoft Office User" w:date="2018-12-20T22:54:00Z">
        <w:r w:rsidDel="00DC795A">
          <w:rPr>
            <w:w w:val="110"/>
          </w:rPr>
          <w:delText xml:space="preserve">to the DNA </w:delText>
        </w:r>
      </w:del>
      <w:r>
        <w:rPr>
          <w:w w:val="110"/>
        </w:rPr>
        <w:t xml:space="preserve">is essential to </w:t>
      </w:r>
      <w:proofErr w:type="spellStart"/>
      <w:r>
        <w:rPr>
          <w:w w:val="110"/>
        </w:rPr>
        <w:t>characterise</w:t>
      </w:r>
      <w:proofErr w:type="spellEnd"/>
      <w:r>
        <w:rPr>
          <w:w w:val="110"/>
        </w:rPr>
        <w:t xml:space="preserve"> regulatory regions of the genome</w:t>
      </w:r>
      <w:del w:id="422" w:author="Microsoft Office User" w:date="2018-12-20T22:54:00Z">
        <w:r w:rsidDel="00DC795A">
          <w:rPr>
            <w:w w:val="110"/>
          </w:rPr>
          <w:delText xml:space="preserve"> and fully understand the transcriptional regulation</w:delText>
        </w:r>
      </w:del>
      <w:r>
        <w:rPr>
          <w:w w:val="110"/>
        </w:rPr>
        <w:t>. Histone</w:t>
      </w:r>
      <w:r>
        <w:rPr>
          <w:spacing w:val="66"/>
          <w:w w:val="110"/>
        </w:rPr>
        <w:t xml:space="preserve"> </w:t>
      </w:r>
      <w:r>
        <w:rPr>
          <w:w w:val="110"/>
        </w:rPr>
        <w:t>modifications</w:t>
      </w:r>
      <w:r>
        <w:rPr>
          <w:spacing w:val="66"/>
          <w:w w:val="110"/>
        </w:rPr>
        <w:t xml:space="preserve"> </w:t>
      </w:r>
      <w:r>
        <w:rPr>
          <w:spacing w:val="-3"/>
          <w:w w:val="110"/>
        </w:rPr>
        <w:t xml:space="preserve">take </w:t>
      </w:r>
      <w:r>
        <w:rPr>
          <w:w w:val="110"/>
        </w:rPr>
        <w:t>place in the NH</w:t>
      </w:r>
      <w:r>
        <w:rPr>
          <w:w w:val="110"/>
          <w:vertAlign w:val="subscript"/>
        </w:rPr>
        <w:t>2</w:t>
      </w:r>
      <w:r>
        <w:rPr>
          <w:w w:val="110"/>
        </w:rPr>
        <w:t xml:space="preserve">terminal tail that protrudes from the nucleosome, </w:t>
      </w:r>
      <w:del w:id="423" w:author="Microsoft Office User" w:date="2018-12-20T22:54:00Z">
        <w:r w:rsidDel="00DC795A">
          <w:rPr>
            <w:w w:val="110"/>
          </w:rPr>
          <w:delText xml:space="preserve">being </w:delText>
        </w:r>
      </w:del>
      <w:r>
        <w:rPr>
          <w:w w:val="110"/>
        </w:rPr>
        <w:t xml:space="preserve">the most common modifications </w:t>
      </w:r>
      <w:ins w:id="424" w:author="Microsoft Office User" w:date="2018-12-20T22:54:00Z">
        <w:r w:rsidR="00DC795A">
          <w:rPr>
            <w:w w:val="110"/>
          </w:rPr>
          <w:t xml:space="preserve">being </w:t>
        </w:r>
      </w:ins>
      <w:r>
        <w:rPr>
          <w:w w:val="110"/>
        </w:rPr>
        <w:t>acetylation, phosphorylation</w:t>
      </w:r>
      <w:r>
        <w:rPr>
          <w:spacing w:val="66"/>
          <w:w w:val="110"/>
        </w:rPr>
        <w:t xml:space="preserve"> </w:t>
      </w:r>
      <w:r>
        <w:rPr>
          <w:w w:val="110"/>
        </w:rPr>
        <w:t>and</w:t>
      </w:r>
      <w:r>
        <w:rPr>
          <w:spacing w:val="66"/>
          <w:w w:val="110"/>
        </w:rPr>
        <w:t xml:space="preserve"> </w:t>
      </w:r>
      <w:r>
        <w:rPr>
          <w:spacing w:val="-3"/>
          <w:w w:val="110"/>
        </w:rPr>
        <w:t xml:space="preserve">methylation.  </w:t>
      </w:r>
      <w:r>
        <w:rPr>
          <w:w w:val="110"/>
        </w:rPr>
        <w:t>The</w:t>
      </w:r>
      <w:r>
        <w:rPr>
          <w:spacing w:val="37"/>
          <w:w w:val="110"/>
        </w:rPr>
        <w:t xml:space="preserve"> </w:t>
      </w:r>
      <w:r>
        <w:rPr>
          <w:w w:val="110"/>
        </w:rPr>
        <w:t>co-</w:t>
      </w:r>
      <w:proofErr w:type="spellStart"/>
      <w:r>
        <w:rPr>
          <w:w w:val="110"/>
        </w:rPr>
        <w:t>localisation</w:t>
      </w:r>
      <w:proofErr w:type="spellEnd"/>
      <w:r>
        <w:rPr>
          <w:spacing w:val="37"/>
          <w:w w:val="110"/>
        </w:rPr>
        <w:t xml:space="preserve"> </w:t>
      </w:r>
      <w:r>
        <w:rPr>
          <w:w w:val="110"/>
        </w:rPr>
        <w:t>of</w:t>
      </w:r>
      <w:r>
        <w:rPr>
          <w:spacing w:val="37"/>
          <w:w w:val="110"/>
        </w:rPr>
        <w:t xml:space="preserve"> </w:t>
      </w:r>
      <w:r>
        <w:rPr>
          <w:w w:val="110"/>
        </w:rPr>
        <w:t>di</w:t>
      </w:r>
      <w:r>
        <w:rPr>
          <w:rFonts w:ascii="Arial"/>
          <w:w w:val="110"/>
        </w:rPr>
        <w:t>ff</w:t>
      </w:r>
      <w:r>
        <w:rPr>
          <w:w w:val="110"/>
        </w:rPr>
        <w:t>erent</w:t>
      </w:r>
      <w:r>
        <w:rPr>
          <w:spacing w:val="38"/>
          <w:w w:val="110"/>
        </w:rPr>
        <w:t xml:space="preserve"> </w:t>
      </w:r>
      <w:r>
        <w:rPr>
          <w:w w:val="110"/>
        </w:rPr>
        <w:t>histone</w:t>
      </w:r>
      <w:r>
        <w:rPr>
          <w:spacing w:val="37"/>
          <w:w w:val="110"/>
        </w:rPr>
        <w:t xml:space="preserve"> </w:t>
      </w:r>
      <w:r>
        <w:rPr>
          <w:w w:val="110"/>
        </w:rPr>
        <w:t>marks</w:t>
      </w:r>
      <w:r>
        <w:rPr>
          <w:spacing w:val="37"/>
          <w:w w:val="110"/>
        </w:rPr>
        <w:t xml:space="preserve"> </w:t>
      </w:r>
      <w:r>
        <w:rPr>
          <w:w w:val="110"/>
        </w:rPr>
        <w:t>modulate</w:t>
      </w:r>
      <w:r>
        <w:rPr>
          <w:spacing w:val="37"/>
          <w:w w:val="110"/>
        </w:rPr>
        <w:t xml:space="preserve"> </w:t>
      </w:r>
      <w:r>
        <w:rPr>
          <w:w w:val="110"/>
        </w:rPr>
        <w:t>the</w:t>
      </w:r>
      <w:r>
        <w:rPr>
          <w:spacing w:val="38"/>
          <w:w w:val="110"/>
        </w:rPr>
        <w:t xml:space="preserve"> </w:t>
      </w:r>
      <w:r>
        <w:rPr>
          <w:w w:val="110"/>
        </w:rPr>
        <w:t>a</w:t>
      </w:r>
      <w:r>
        <w:rPr>
          <w:rFonts w:ascii="Arial"/>
          <w:w w:val="110"/>
        </w:rPr>
        <w:t>ffi</w:t>
      </w:r>
      <w:r>
        <w:rPr>
          <w:w w:val="110"/>
        </w:rPr>
        <w:t>nity</w:t>
      </w:r>
      <w:r>
        <w:rPr>
          <w:spacing w:val="37"/>
          <w:w w:val="110"/>
        </w:rPr>
        <w:t xml:space="preserve"> </w:t>
      </w:r>
      <w:r>
        <w:rPr>
          <w:w w:val="110"/>
        </w:rPr>
        <w:t>for</w:t>
      </w:r>
      <w:r>
        <w:rPr>
          <w:spacing w:val="37"/>
          <w:w w:val="110"/>
        </w:rPr>
        <w:t xml:space="preserve"> </w:t>
      </w:r>
      <w:r>
        <w:rPr>
          <w:spacing w:val="-4"/>
          <w:w w:val="110"/>
        </w:rPr>
        <w:t>DNA-</w:t>
      </w:r>
    </w:p>
    <w:p w14:paraId="3C569626" w14:textId="77777777" w:rsidR="00F76AB2" w:rsidRDefault="00F76AB2">
      <w:pPr>
        <w:spacing w:line="415" w:lineRule="auto"/>
        <w:jc w:val="both"/>
        <w:sectPr w:rsidR="00F76AB2">
          <w:pgSz w:w="11910" w:h="16840"/>
          <w:pgMar w:top="1580" w:right="520" w:bottom="800" w:left="1680" w:header="1231" w:footer="615" w:gutter="0"/>
          <w:cols w:space="720"/>
        </w:sectPr>
      </w:pPr>
    </w:p>
    <w:p w14:paraId="60CAFCE7" w14:textId="77777777" w:rsidR="00F76AB2" w:rsidRDefault="00F76AB2">
      <w:pPr>
        <w:pStyle w:val="BodyText"/>
        <w:rPr>
          <w:sz w:val="20"/>
        </w:rPr>
      </w:pPr>
    </w:p>
    <w:p w14:paraId="66552699" w14:textId="77777777" w:rsidR="00F76AB2" w:rsidRDefault="00B2285E">
      <w:pPr>
        <w:pStyle w:val="BodyText"/>
        <w:spacing w:before="225" w:line="415" w:lineRule="auto"/>
        <w:ind w:left="377" w:right="822"/>
        <w:jc w:val="both"/>
      </w:pPr>
      <w:proofErr w:type="gramStart"/>
      <w:r>
        <w:rPr>
          <w:w w:val="110"/>
        </w:rPr>
        <w:t>binding</w:t>
      </w:r>
      <w:proofErr w:type="gramEnd"/>
      <w:r>
        <w:rPr>
          <w:w w:val="110"/>
        </w:rPr>
        <w:t xml:space="preserve"> proteins and the interaction with neighboring nucleosomes in varied manners, contributing to the overall chromatin accessibility landscape of the cells</w:t>
      </w:r>
      <w:r>
        <w:rPr>
          <w:spacing w:val="-25"/>
          <w:w w:val="110"/>
        </w:rPr>
        <w:t xml:space="preserve"> </w:t>
      </w:r>
      <w:r>
        <w:rPr>
          <w:w w:val="110"/>
        </w:rPr>
        <w:t>(</w:t>
      </w:r>
      <w:proofErr w:type="spellStart"/>
      <w:r>
        <w:rPr>
          <w:w w:val="110"/>
        </w:rPr>
        <w:t>Jenuwein</w:t>
      </w:r>
      <w:proofErr w:type="spellEnd"/>
      <w:r>
        <w:rPr>
          <w:spacing w:val="-24"/>
          <w:w w:val="110"/>
        </w:rPr>
        <w:t xml:space="preserve"> </w:t>
      </w:r>
      <w:r>
        <w:rPr>
          <w:w w:val="110"/>
        </w:rPr>
        <w:t>and</w:t>
      </w:r>
      <w:r>
        <w:rPr>
          <w:spacing w:val="-25"/>
          <w:w w:val="110"/>
        </w:rPr>
        <w:t xml:space="preserve"> </w:t>
      </w:r>
      <w:r>
        <w:rPr>
          <w:w w:val="110"/>
        </w:rPr>
        <w:t>Science</w:t>
      </w:r>
      <w:r>
        <w:rPr>
          <w:spacing w:val="-24"/>
          <w:w w:val="110"/>
        </w:rPr>
        <w:t xml:space="preserve"> </w:t>
      </w:r>
      <w:r>
        <w:rPr>
          <w:w w:val="110"/>
        </w:rPr>
        <w:t>2001;</w:t>
      </w:r>
      <w:r>
        <w:rPr>
          <w:spacing w:val="-20"/>
          <w:w w:val="110"/>
        </w:rPr>
        <w:t xml:space="preserve"> </w:t>
      </w:r>
      <w:r>
        <w:rPr>
          <w:w w:val="110"/>
        </w:rPr>
        <w:t>Bannister</w:t>
      </w:r>
      <w:r>
        <w:rPr>
          <w:spacing w:val="-25"/>
          <w:w w:val="110"/>
        </w:rPr>
        <w:t xml:space="preserve"> </w:t>
      </w:r>
      <w:r>
        <w:rPr>
          <w:w w:val="110"/>
        </w:rPr>
        <w:t>and</w:t>
      </w:r>
      <w:r>
        <w:rPr>
          <w:spacing w:val="-24"/>
          <w:w w:val="110"/>
        </w:rPr>
        <w:t xml:space="preserve"> </w:t>
      </w:r>
      <w:r>
        <w:rPr>
          <w:w w:val="110"/>
        </w:rPr>
        <w:t>research</w:t>
      </w:r>
      <w:r>
        <w:rPr>
          <w:spacing w:val="-25"/>
          <w:w w:val="110"/>
        </w:rPr>
        <w:t xml:space="preserve"> </w:t>
      </w:r>
      <w:r>
        <w:rPr>
          <w:w w:val="110"/>
        </w:rPr>
        <w:t>2011).</w:t>
      </w:r>
      <w:r>
        <w:rPr>
          <w:spacing w:val="-3"/>
          <w:w w:val="110"/>
        </w:rPr>
        <w:t xml:space="preserve"> </w:t>
      </w:r>
      <w:r>
        <w:rPr>
          <w:w w:val="110"/>
        </w:rPr>
        <w:t>The</w:t>
      </w:r>
      <w:r>
        <w:rPr>
          <w:spacing w:val="-24"/>
          <w:w w:val="110"/>
        </w:rPr>
        <w:t xml:space="preserve"> </w:t>
      </w:r>
      <w:r>
        <w:rPr>
          <w:w w:val="110"/>
        </w:rPr>
        <w:t xml:space="preserve">combination of histone modifications </w:t>
      </w:r>
      <w:proofErr w:type="gramStart"/>
      <w:r>
        <w:rPr>
          <w:w w:val="110"/>
        </w:rPr>
        <w:t>can be used</w:t>
      </w:r>
      <w:proofErr w:type="gramEnd"/>
      <w:r>
        <w:rPr>
          <w:w w:val="110"/>
        </w:rPr>
        <w:t xml:space="preserve"> to broadly divide chromatin into condensed non-transcribed heterochromatin and accessible transcriptionally active </w:t>
      </w:r>
      <w:proofErr w:type="spellStart"/>
      <w:r>
        <w:rPr>
          <w:w w:val="110"/>
        </w:rPr>
        <w:t>euchromatin</w:t>
      </w:r>
      <w:proofErr w:type="spellEnd"/>
      <w:r>
        <w:rPr>
          <w:w w:val="110"/>
        </w:rPr>
        <w:t xml:space="preserve">. Further studies have identified facultative and constitutive heterochromatin, which distinguishes spatially and temporally regulated </w:t>
      </w:r>
      <w:r>
        <w:rPr>
          <w:spacing w:val="-4"/>
          <w:w w:val="110"/>
        </w:rPr>
        <w:t xml:space="preserve">genes </w:t>
      </w:r>
      <w:r>
        <w:rPr>
          <w:w w:val="110"/>
        </w:rPr>
        <w:t xml:space="preserve">from those permanent silenced, </w:t>
      </w:r>
      <w:r>
        <w:rPr>
          <w:spacing w:val="-3"/>
          <w:w w:val="110"/>
        </w:rPr>
        <w:t xml:space="preserve">respectively. </w:t>
      </w:r>
      <w:r>
        <w:rPr>
          <w:w w:val="110"/>
        </w:rPr>
        <w:t xml:space="preserve">Facultative heterochromatin </w:t>
      </w:r>
      <w:r>
        <w:rPr>
          <w:spacing w:val="-6"/>
          <w:w w:val="110"/>
        </w:rPr>
        <w:t xml:space="preserve">is </w:t>
      </w:r>
      <w:r>
        <w:rPr>
          <w:w w:val="110"/>
        </w:rPr>
        <w:t xml:space="preserve">enriched for H3K27me3 and the </w:t>
      </w:r>
      <w:proofErr w:type="spellStart"/>
      <w:r>
        <w:rPr>
          <w:w w:val="110"/>
        </w:rPr>
        <w:t>polycomb</w:t>
      </w:r>
      <w:proofErr w:type="spellEnd"/>
      <w:r>
        <w:rPr>
          <w:w w:val="110"/>
        </w:rPr>
        <w:t xml:space="preserve"> repressor complexes (PRCs), whilst </w:t>
      </w:r>
      <w:proofErr w:type="gramStart"/>
      <w:r>
        <w:rPr>
          <w:w w:val="110"/>
        </w:rPr>
        <w:t>constitutive heterochromatin is marked by H3K9me3</w:t>
      </w:r>
      <w:proofErr w:type="gramEnd"/>
      <w:r>
        <w:rPr>
          <w:w w:val="110"/>
        </w:rPr>
        <w:t xml:space="preserve"> (Hansen et al. </w:t>
      </w:r>
      <w:r>
        <w:rPr>
          <w:spacing w:val="-3"/>
          <w:w w:val="110"/>
        </w:rPr>
        <w:t xml:space="preserve">2008; </w:t>
      </w:r>
      <w:r>
        <w:rPr>
          <w:w w:val="110"/>
        </w:rPr>
        <w:t>Bannister et al.</w:t>
      </w:r>
      <w:r>
        <w:rPr>
          <w:spacing w:val="-19"/>
          <w:w w:val="110"/>
        </w:rPr>
        <w:t xml:space="preserve"> </w:t>
      </w:r>
      <w:r>
        <w:rPr>
          <w:w w:val="110"/>
        </w:rPr>
        <w:t>2001).</w:t>
      </w:r>
    </w:p>
    <w:p w14:paraId="6BB69F02" w14:textId="32C54864" w:rsidR="00F76AB2" w:rsidRDefault="00B2285E">
      <w:pPr>
        <w:pStyle w:val="BodyText"/>
        <w:spacing w:before="7" w:line="415" w:lineRule="auto"/>
        <w:ind w:left="377" w:right="821" w:firstLine="566"/>
        <w:jc w:val="both"/>
      </w:pPr>
      <w:r>
        <w:rPr>
          <w:w w:val="115"/>
        </w:rPr>
        <w:t>Several</w:t>
      </w:r>
      <w:r>
        <w:rPr>
          <w:spacing w:val="-26"/>
          <w:w w:val="115"/>
        </w:rPr>
        <w:t xml:space="preserve"> </w:t>
      </w:r>
      <w:r>
        <w:rPr>
          <w:w w:val="115"/>
        </w:rPr>
        <w:t>types</w:t>
      </w:r>
      <w:r>
        <w:rPr>
          <w:spacing w:val="-25"/>
          <w:w w:val="115"/>
        </w:rPr>
        <w:t xml:space="preserve"> </w:t>
      </w:r>
      <w:r>
        <w:rPr>
          <w:w w:val="115"/>
        </w:rPr>
        <w:t>of</w:t>
      </w:r>
      <w:r>
        <w:rPr>
          <w:spacing w:val="-26"/>
          <w:w w:val="115"/>
        </w:rPr>
        <w:t xml:space="preserve"> </w:t>
      </w:r>
      <w:r>
        <w:rPr>
          <w:w w:val="115"/>
        </w:rPr>
        <w:t>chromatin</w:t>
      </w:r>
      <w:r>
        <w:rPr>
          <w:spacing w:val="-25"/>
          <w:w w:val="115"/>
        </w:rPr>
        <w:t xml:space="preserve"> </w:t>
      </w:r>
      <w:r>
        <w:rPr>
          <w:w w:val="115"/>
        </w:rPr>
        <w:t>corresponding</w:t>
      </w:r>
      <w:r>
        <w:rPr>
          <w:spacing w:val="-26"/>
          <w:w w:val="115"/>
        </w:rPr>
        <w:t xml:space="preserve"> </w:t>
      </w:r>
      <w:r>
        <w:rPr>
          <w:w w:val="115"/>
        </w:rPr>
        <w:t>to</w:t>
      </w:r>
      <w:r>
        <w:rPr>
          <w:spacing w:val="-25"/>
          <w:w w:val="115"/>
        </w:rPr>
        <w:t xml:space="preserve"> </w:t>
      </w:r>
      <w:r>
        <w:rPr>
          <w:w w:val="115"/>
        </w:rPr>
        <w:t>di</w:t>
      </w:r>
      <w:r>
        <w:rPr>
          <w:rFonts w:ascii="Arial"/>
          <w:w w:val="115"/>
        </w:rPr>
        <w:t>ff</w:t>
      </w:r>
      <w:r>
        <w:rPr>
          <w:w w:val="115"/>
        </w:rPr>
        <w:t>erent</w:t>
      </w:r>
      <w:r>
        <w:rPr>
          <w:spacing w:val="-25"/>
          <w:w w:val="115"/>
        </w:rPr>
        <w:t xml:space="preserve"> </w:t>
      </w:r>
      <w:r>
        <w:rPr>
          <w:w w:val="115"/>
        </w:rPr>
        <w:t>regulatory</w:t>
      </w:r>
      <w:r>
        <w:rPr>
          <w:spacing w:val="-26"/>
          <w:w w:val="115"/>
        </w:rPr>
        <w:t xml:space="preserve"> </w:t>
      </w:r>
      <w:r>
        <w:rPr>
          <w:w w:val="115"/>
        </w:rPr>
        <w:t xml:space="preserve">elements </w:t>
      </w:r>
      <w:proofErr w:type="gramStart"/>
      <w:r>
        <w:rPr>
          <w:w w:val="115"/>
        </w:rPr>
        <w:t>have</w:t>
      </w:r>
      <w:r>
        <w:rPr>
          <w:spacing w:val="-25"/>
          <w:w w:val="115"/>
        </w:rPr>
        <w:t xml:space="preserve"> </w:t>
      </w:r>
      <w:r>
        <w:rPr>
          <w:w w:val="115"/>
        </w:rPr>
        <w:t>also</w:t>
      </w:r>
      <w:r>
        <w:rPr>
          <w:spacing w:val="-25"/>
          <w:w w:val="115"/>
        </w:rPr>
        <w:t xml:space="preserve"> </w:t>
      </w:r>
      <w:r>
        <w:rPr>
          <w:w w:val="115"/>
        </w:rPr>
        <w:t>been</w:t>
      </w:r>
      <w:r>
        <w:rPr>
          <w:spacing w:val="-25"/>
          <w:w w:val="115"/>
        </w:rPr>
        <w:t xml:space="preserve"> </w:t>
      </w:r>
      <w:r>
        <w:rPr>
          <w:w w:val="115"/>
        </w:rPr>
        <w:t>defined</w:t>
      </w:r>
      <w:proofErr w:type="gramEnd"/>
      <w:r>
        <w:rPr>
          <w:w w:val="115"/>
        </w:rPr>
        <w:t>.</w:t>
      </w:r>
      <w:r>
        <w:rPr>
          <w:spacing w:val="-4"/>
          <w:w w:val="115"/>
        </w:rPr>
        <w:t xml:space="preserve"> </w:t>
      </w:r>
      <w:r>
        <w:rPr>
          <w:w w:val="115"/>
        </w:rPr>
        <w:t>Enhancers</w:t>
      </w:r>
      <w:r>
        <w:rPr>
          <w:spacing w:val="-25"/>
          <w:w w:val="115"/>
        </w:rPr>
        <w:t xml:space="preserve"> </w:t>
      </w:r>
      <w:r>
        <w:rPr>
          <w:w w:val="115"/>
        </w:rPr>
        <w:t>and</w:t>
      </w:r>
      <w:r>
        <w:rPr>
          <w:spacing w:val="-25"/>
          <w:w w:val="115"/>
        </w:rPr>
        <w:t xml:space="preserve"> </w:t>
      </w:r>
      <w:r>
        <w:rPr>
          <w:w w:val="115"/>
        </w:rPr>
        <w:t>promoters,</w:t>
      </w:r>
      <w:r>
        <w:rPr>
          <w:spacing w:val="-23"/>
          <w:w w:val="115"/>
        </w:rPr>
        <w:t xml:space="preserve"> </w:t>
      </w:r>
      <w:r>
        <w:rPr>
          <w:w w:val="115"/>
        </w:rPr>
        <w:t>regardless</w:t>
      </w:r>
      <w:r>
        <w:rPr>
          <w:spacing w:val="-25"/>
          <w:w w:val="115"/>
        </w:rPr>
        <w:t xml:space="preserve"> </w:t>
      </w:r>
      <w:r>
        <w:rPr>
          <w:w w:val="115"/>
        </w:rPr>
        <w:t>of</w:t>
      </w:r>
      <w:r>
        <w:rPr>
          <w:spacing w:val="-24"/>
          <w:w w:val="115"/>
        </w:rPr>
        <w:t xml:space="preserve"> </w:t>
      </w:r>
      <w:r>
        <w:rPr>
          <w:w w:val="115"/>
        </w:rPr>
        <w:t>their</w:t>
      </w:r>
      <w:r>
        <w:rPr>
          <w:spacing w:val="-25"/>
          <w:w w:val="115"/>
        </w:rPr>
        <w:t xml:space="preserve"> </w:t>
      </w:r>
      <w:r>
        <w:rPr>
          <w:spacing w:val="-3"/>
          <w:w w:val="115"/>
        </w:rPr>
        <w:t xml:space="preserve">activation </w:t>
      </w:r>
      <w:r>
        <w:rPr>
          <w:w w:val="115"/>
        </w:rPr>
        <w:t>state</w:t>
      </w:r>
      <w:proofErr w:type="gramStart"/>
      <w:r>
        <w:rPr>
          <w:w w:val="115"/>
        </w:rPr>
        <w:t>,  are</w:t>
      </w:r>
      <w:proofErr w:type="gramEnd"/>
      <w:r>
        <w:rPr>
          <w:w w:val="115"/>
        </w:rPr>
        <w:t xml:space="preserve"> tagged by high levels of H3K4me1 or H3K4me3,  </w:t>
      </w:r>
      <w:r>
        <w:rPr>
          <w:spacing w:val="-5"/>
          <w:w w:val="115"/>
        </w:rPr>
        <w:t xml:space="preserve">respectively,  </w:t>
      </w:r>
      <w:r>
        <w:rPr>
          <w:w w:val="115"/>
        </w:rPr>
        <w:t>and both features co-</w:t>
      </w:r>
      <w:proofErr w:type="spellStart"/>
      <w:r>
        <w:rPr>
          <w:w w:val="115"/>
        </w:rPr>
        <w:t>localise</w:t>
      </w:r>
      <w:proofErr w:type="spellEnd"/>
      <w:r>
        <w:rPr>
          <w:w w:val="115"/>
        </w:rPr>
        <w:t xml:space="preserve"> with H3K4me2 modifications (</w:t>
      </w:r>
      <w:proofErr w:type="spellStart"/>
      <w:r>
        <w:rPr>
          <w:w w:val="115"/>
        </w:rPr>
        <w:t>Heintzman</w:t>
      </w:r>
      <w:proofErr w:type="spellEnd"/>
      <w:r>
        <w:rPr>
          <w:w w:val="115"/>
        </w:rPr>
        <w:t xml:space="preserve"> et al. 2007; Hon et al. 2009). H3K9ac </w:t>
      </w:r>
      <w:proofErr w:type="gramStart"/>
      <w:r>
        <w:rPr>
          <w:w w:val="115"/>
        </w:rPr>
        <w:t>is specifically enriched</w:t>
      </w:r>
      <w:proofErr w:type="gramEnd"/>
      <w:r>
        <w:rPr>
          <w:w w:val="115"/>
        </w:rPr>
        <w:t xml:space="preserve"> at active promoters whereas H3K27ac generally designates activation at both promoters</w:t>
      </w:r>
      <w:r>
        <w:rPr>
          <w:spacing w:val="35"/>
          <w:w w:val="115"/>
        </w:rPr>
        <w:t xml:space="preserve"> </w:t>
      </w:r>
      <w:r>
        <w:rPr>
          <w:spacing w:val="-4"/>
          <w:w w:val="115"/>
        </w:rPr>
        <w:t xml:space="preserve">and </w:t>
      </w:r>
      <w:r>
        <w:rPr>
          <w:w w:val="115"/>
        </w:rPr>
        <w:t>enhancers</w:t>
      </w:r>
      <w:r>
        <w:rPr>
          <w:spacing w:val="-19"/>
          <w:w w:val="115"/>
        </w:rPr>
        <w:t xml:space="preserve"> </w:t>
      </w:r>
      <w:r>
        <w:rPr>
          <w:w w:val="115"/>
        </w:rPr>
        <w:t>(Hon</w:t>
      </w:r>
      <w:r>
        <w:rPr>
          <w:spacing w:val="-19"/>
          <w:w w:val="115"/>
        </w:rPr>
        <w:t xml:space="preserve"> </w:t>
      </w:r>
      <w:r>
        <w:rPr>
          <w:w w:val="115"/>
        </w:rPr>
        <w:t>et</w:t>
      </w:r>
      <w:r>
        <w:rPr>
          <w:spacing w:val="-18"/>
          <w:w w:val="115"/>
        </w:rPr>
        <w:t xml:space="preserve"> </w:t>
      </w:r>
      <w:r>
        <w:rPr>
          <w:w w:val="115"/>
        </w:rPr>
        <w:t>al.</w:t>
      </w:r>
      <w:r>
        <w:rPr>
          <w:spacing w:val="-19"/>
          <w:w w:val="115"/>
        </w:rPr>
        <w:t xml:space="preserve"> </w:t>
      </w:r>
      <w:r>
        <w:rPr>
          <w:w w:val="115"/>
        </w:rPr>
        <w:t>2009;</w:t>
      </w:r>
      <w:r>
        <w:rPr>
          <w:spacing w:val="-11"/>
          <w:w w:val="115"/>
        </w:rPr>
        <w:t xml:space="preserve"> </w:t>
      </w:r>
      <w:proofErr w:type="spellStart"/>
      <w:r>
        <w:rPr>
          <w:w w:val="115"/>
        </w:rPr>
        <w:t>Creyghton</w:t>
      </w:r>
      <w:proofErr w:type="spellEnd"/>
      <w:r>
        <w:rPr>
          <w:spacing w:val="-19"/>
          <w:w w:val="115"/>
        </w:rPr>
        <w:t xml:space="preserve"> </w:t>
      </w:r>
      <w:r>
        <w:rPr>
          <w:w w:val="115"/>
        </w:rPr>
        <w:t>and</w:t>
      </w:r>
      <w:r>
        <w:rPr>
          <w:spacing w:val="-18"/>
          <w:w w:val="115"/>
        </w:rPr>
        <w:t xml:space="preserve"> </w:t>
      </w:r>
      <w:r>
        <w:rPr>
          <w:w w:val="115"/>
        </w:rPr>
        <w:t>the</w:t>
      </w:r>
      <w:r>
        <w:rPr>
          <w:spacing w:val="-19"/>
          <w:w w:val="115"/>
        </w:rPr>
        <w:t xml:space="preserve"> </w:t>
      </w:r>
      <w:r>
        <w:rPr>
          <w:w w:val="115"/>
        </w:rPr>
        <w:t>2010).</w:t>
      </w:r>
      <w:r>
        <w:rPr>
          <w:spacing w:val="18"/>
          <w:w w:val="115"/>
        </w:rPr>
        <w:t xml:space="preserve"> </w:t>
      </w:r>
      <w:r>
        <w:rPr>
          <w:spacing w:val="-4"/>
          <w:w w:val="115"/>
        </w:rPr>
        <w:t>Conversely,</w:t>
      </w:r>
      <w:r>
        <w:rPr>
          <w:spacing w:val="-15"/>
          <w:w w:val="115"/>
        </w:rPr>
        <w:t xml:space="preserve"> </w:t>
      </w:r>
      <w:r>
        <w:rPr>
          <w:w w:val="115"/>
        </w:rPr>
        <w:t>H3K27me3 together</w:t>
      </w:r>
      <w:r>
        <w:rPr>
          <w:spacing w:val="-24"/>
          <w:w w:val="115"/>
        </w:rPr>
        <w:t xml:space="preserve"> </w:t>
      </w:r>
      <w:r>
        <w:rPr>
          <w:w w:val="115"/>
        </w:rPr>
        <w:t>with</w:t>
      </w:r>
      <w:r>
        <w:rPr>
          <w:spacing w:val="-24"/>
          <w:w w:val="115"/>
        </w:rPr>
        <w:t xml:space="preserve"> </w:t>
      </w:r>
      <w:r>
        <w:rPr>
          <w:w w:val="115"/>
        </w:rPr>
        <w:t>the</w:t>
      </w:r>
      <w:r>
        <w:rPr>
          <w:spacing w:val="-23"/>
          <w:w w:val="115"/>
        </w:rPr>
        <w:t xml:space="preserve"> </w:t>
      </w:r>
      <w:r>
        <w:rPr>
          <w:w w:val="115"/>
        </w:rPr>
        <w:t>heterochromatin</w:t>
      </w:r>
      <w:r>
        <w:rPr>
          <w:spacing w:val="-24"/>
          <w:w w:val="115"/>
        </w:rPr>
        <w:t xml:space="preserve"> </w:t>
      </w:r>
      <w:r>
        <w:rPr>
          <w:w w:val="115"/>
        </w:rPr>
        <w:t>mark</w:t>
      </w:r>
      <w:r>
        <w:rPr>
          <w:spacing w:val="-23"/>
          <w:w w:val="115"/>
        </w:rPr>
        <w:t xml:space="preserve"> </w:t>
      </w:r>
      <w:r>
        <w:rPr>
          <w:w w:val="115"/>
        </w:rPr>
        <w:t>H3K9me3</w:t>
      </w:r>
      <w:r>
        <w:rPr>
          <w:spacing w:val="-24"/>
          <w:w w:val="115"/>
        </w:rPr>
        <w:t xml:space="preserve"> </w:t>
      </w:r>
      <w:r>
        <w:rPr>
          <w:w w:val="115"/>
        </w:rPr>
        <w:t>indicates</w:t>
      </w:r>
      <w:r>
        <w:rPr>
          <w:spacing w:val="-23"/>
          <w:w w:val="115"/>
        </w:rPr>
        <w:t xml:space="preserve"> </w:t>
      </w:r>
      <w:r>
        <w:rPr>
          <w:w w:val="115"/>
        </w:rPr>
        <w:t>gene</w:t>
      </w:r>
      <w:r>
        <w:rPr>
          <w:spacing w:val="-24"/>
          <w:w w:val="115"/>
        </w:rPr>
        <w:t xml:space="preserve"> </w:t>
      </w:r>
      <w:r>
        <w:rPr>
          <w:w w:val="115"/>
        </w:rPr>
        <w:t>repression</w:t>
      </w:r>
      <w:r>
        <w:rPr>
          <w:spacing w:val="-24"/>
          <w:w w:val="115"/>
        </w:rPr>
        <w:t xml:space="preserve"> </w:t>
      </w:r>
      <w:r>
        <w:rPr>
          <w:w w:val="115"/>
        </w:rPr>
        <w:t>at promoter</w:t>
      </w:r>
      <w:r>
        <w:rPr>
          <w:spacing w:val="-12"/>
          <w:w w:val="115"/>
        </w:rPr>
        <w:t xml:space="preserve"> </w:t>
      </w:r>
      <w:r>
        <w:rPr>
          <w:w w:val="115"/>
        </w:rPr>
        <w:t>elements</w:t>
      </w:r>
      <w:r>
        <w:rPr>
          <w:spacing w:val="-12"/>
          <w:w w:val="115"/>
        </w:rPr>
        <w:t xml:space="preserve"> </w:t>
      </w:r>
      <w:r>
        <w:rPr>
          <w:w w:val="115"/>
        </w:rPr>
        <w:t>(Hansen</w:t>
      </w:r>
      <w:r>
        <w:rPr>
          <w:spacing w:val="-12"/>
          <w:w w:val="115"/>
        </w:rPr>
        <w:t xml:space="preserve"> </w:t>
      </w:r>
      <w:r>
        <w:rPr>
          <w:w w:val="115"/>
        </w:rPr>
        <w:t>et</w:t>
      </w:r>
      <w:r>
        <w:rPr>
          <w:spacing w:val="-12"/>
          <w:w w:val="115"/>
        </w:rPr>
        <w:t xml:space="preserve"> </w:t>
      </w:r>
      <w:r>
        <w:rPr>
          <w:w w:val="115"/>
        </w:rPr>
        <w:t>al.</w:t>
      </w:r>
      <w:r>
        <w:rPr>
          <w:spacing w:val="-12"/>
          <w:w w:val="115"/>
        </w:rPr>
        <w:t xml:space="preserve"> </w:t>
      </w:r>
      <w:r>
        <w:rPr>
          <w:w w:val="115"/>
        </w:rPr>
        <w:t>2008;</w:t>
      </w:r>
      <w:r>
        <w:rPr>
          <w:spacing w:val="-4"/>
          <w:w w:val="115"/>
        </w:rPr>
        <w:t xml:space="preserve"> </w:t>
      </w:r>
      <w:r>
        <w:rPr>
          <w:w w:val="115"/>
        </w:rPr>
        <w:t>Bannister</w:t>
      </w:r>
      <w:r>
        <w:rPr>
          <w:spacing w:val="-12"/>
          <w:w w:val="115"/>
        </w:rPr>
        <w:t xml:space="preserve"> </w:t>
      </w:r>
      <w:r>
        <w:rPr>
          <w:w w:val="115"/>
        </w:rPr>
        <w:t>et</w:t>
      </w:r>
      <w:r>
        <w:rPr>
          <w:spacing w:val="-12"/>
          <w:w w:val="115"/>
        </w:rPr>
        <w:t xml:space="preserve"> </w:t>
      </w:r>
      <w:r>
        <w:rPr>
          <w:w w:val="115"/>
        </w:rPr>
        <w:t>al.</w:t>
      </w:r>
      <w:r>
        <w:rPr>
          <w:spacing w:val="-12"/>
          <w:w w:val="115"/>
        </w:rPr>
        <w:t xml:space="preserve"> </w:t>
      </w:r>
      <w:r>
        <w:rPr>
          <w:w w:val="115"/>
        </w:rPr>
        <w:t>2001;</w:t>
      </w:r>
      <w:r>
        <w:rPr>
          <w:spacing w:val="-4"/>
          <w:w w:val="115"/>
        </w:rPr>
        <w:t xml:space="preserve"> </w:t>
      </w:r>
      <w:r>
        <w:rPr>
          <w:spacing w:val="-5"/>
          <w:w w:val="115"/>
        </w:rPr>
        <w:t>Pan</w:t>
      </w:r>
      <w:r>
        <w:rPr>
          <w:spacing w:val="-12"/>
          <w:w w:val="115"/>
        </w:rPr>
        <w:t xml:space="preserve"> </w:t>
      </w:r>
      <w:r>
        <w:rPr>
          <w:w w:val="115"/>
        </w:rPr>
        <w:t>et</w:t>
      </w:r>
      <w:r>
        <w:rPr>
          <w:spacing w:val="-11"/>
          <w:w w:val="115"/>
        </w:rPr>
        <w:t xml:space="preserve"> </w:t>
      </w:r>
      <w:r>
        <w:rPr>
          <w:w w:val="115"/>
        </w:rPr>
        <w:t>al.</w:t>
      </w:r>
      <w:r>
        <w:rPr>
          <w:spacing w:val="-12"/>
          <w:w w:val="115"/>
        </w:rPr>
        <w:t xml:space="preserve"> </w:t>
      </w:r>
      <w:r>
        <w:rPr>
          <w:w w:val="115"/>
        </w:rPr>
        <w:t>2007). Interestingly,</w:t>
      </w:r>
      <w:r>
        <w:rPr>
          <w:spacing w:val="-33"/>
          <w:w w:val="115"/>
        </w:rPr>
        <w:t xml:space="preserve"> </w:t>
      </w:r>
      <w:r>
        <w:rPr>
          <w:spacing w:val="-8"/>
          <w:w w:val="115"/>
        </w:rPr>
        <w:t>GWAS</w:t>
      </w:r>
      <w:r>
        <w:rPr>
          <w:spacing w:val="-34"/>
          <w:w w:val="115"/>
        </w:rPr>
        <w:t xml:space="preserve"> </w:t>
      </w:r>
      <w:r>
        <w:rPr>
          <w:w w:val="115"/>
        </w:rPr>
        <w:t>variants</w:t>
      </w:r>
      <w:r>
        <w:rPr>
          <w:spacing w:val="-34"/>
          <w:w w:val="115"/>
        </w:rPr>
        <w:t xml:space="preserve"> </w:t>
      </w:r>
      <w:r>
        <w:rPr>
          <w:w w:val="115"/>
        </w:rPr>
        <w:t>for</w:t>
      </w:r>
      <w:r>
        <w:rPr>
          <w:spacing w:val="-34"/>
          <w:w w:val="115"/>
        </w:rPr>
        <w:t xml:space="preserve"> </w:t>
      </w:r>
      <w:r>
        <w:rPr>
          <w:w w:val="115"/>
        </w:rPr>
        <w:t>di</w:t>
      </w:r>
      <w:r>
        <w:rPr>
          <w:rFonts w:ascii="Arial"/>
          <w:w w:val="115"/>
        </w:rPr>
        <w:t>ff</w:t>
      </w:r>
      <w:r>
        <w:rPr>
          <w:w w:val="115"/>
        </w:rPr>
        <w:t>erent</w:t>
      </w:r>
      <w:r>
        <w:rPr>
          <w:spacing w:val="-34"/>
          <w:w w:val="115"/>
        </w:rPr>
        <w:t xml:space="preserve"> </w:t>
      </w:r>
      <w:r>
        <w:rPr>
          <w:w w:val="115"/>
        </w:rPr>
        <w:t>complex</w:t>
      </w:r>
      <w:r>
        <w:rPr>
          <w:spacing w:val="-34"/>
          <w:w w:val="115"/>
        </w:rPr>
        <w:t xml:space="preserve"> </w:t>
      </w:r>
      <w:r>
        <w:rPr>
          <w:w w:val="115"/>
        </w:rPr>
        <w:t>diseases</w:t>
      </w:r>
      <w:r>
        <w:rPr>
          <w:spacing w:val="-34"/>
          <w:w w:val="115"/>
        </w:rPr>
        <w:t xml:space="preserve"> </w:t>
      </w:r>
      <w:r>
        <w:rPr>
          <w:w w:val="115"/>
        </w:rPr>
        <w:t>have</w:t>
      </w:r>
      <w:r>
        <w:rPr>
          <w:spacing w:val="-34"/>
          <w:w w:val="115"/>
        </w:rPr>
        <w:t xml:space="preserve"> </w:t>
      </w:r>
      <w:r>
        <w:rPr>
          <w:w w:val="115"/>
        </w:rPr>
        <w:t>demonstrated to</w:t>
      </w:r>
      <w:r>
        <w:rPr>
          <w:spacing w:val="-47"/>
          <w:w w:val="115"/>
        </w:rPr>
        <w:t xml:space="preserve"> </w:t>
      </w:r>
      <w:r>
        <w:rPr>
          <w:w w:val="115"/>
        </w:rPr>
        <w:t>be</w:t>
      </w:r>
      <w:r>
        <w:rPr>
          <w:spacing w:val="-46"/>
          <w:w w:val="115"/>
        </w:rPr>
        <w:t xml:space="preserve"> </w:t>
      </w:r>
      <w:r>
        <w:rPr>
          <w:w w:val="115"/>
        </w:rPr>
        <w:t>relatively</w:t>
      </w:r>
      <w:r>
        <w:rPr>
          <w:spacing w:val="-47"/>
          <w:w w:val="115"/>
        </w:rPr>
        <w:t xml:space="preserve"> </w:t>
      </w:r>
      <w:r>
        <w:rPr>
          <w:w w:val="115"/>
        </w:rPr>
        <w:t>enriched</w:t>
      </w:r>
      <w:r>
        <w:rPr>
          <w:spacing w:val="-46"/>
          <w:w w:val="115"/>
        </w:rPr>
        <w:t xml:space="preserve"> </w:t>
      </w:r>
      <w:r>
        <w:rPr>
          <w:w w:val="115"/>
        </w:rPr>
        <w:t>for</w:t>
      </w:r>
      <w:r>
        <w:rPr>
          <w:spacing w:val="-47"/>
          <w:w w:val="115"/>
        </w:rPr>
        <w:t xml:space="preserve"> </w:t>
      </w:r>
      <w:r>
        <w:rPr>
          <w:w w:val="115"/>
        </w:rPr>
        <w:t>some</w:t>
      </w:r>
      <w:r>
        <w:rPr>
          <w:spacing w:val="-46"/>
          <w:w w:val="115"/>
        </w:rPr>
        <w:t xml:space="preserve"> </w:t>
      </w:r>
      <w:r>
        <w:rPr>
          <w:w w:val="115"/>
        </w:rPr>
        <w:t>of</w:t>
      </w:r>
      <w:r>
        <w:rPr>
          <w:spacing w:val="-46"/>
          <w:w w:val="115"/>
        </w:rPr>
        <w:t xml:space="preserve"> </w:t>
      </w:r>
      <w:r>
        <w:rPr>
          <w:w w:val="115"/>
        </w:rPr>
        <w:t>those</w:t>
      </w:r>
      <w:r>
        <w:rPr>
          <w:spacing w:val="-47"/>
          <w:w w:val="115"/>
        </w:rPr>
        <w:t xml:space="preserve"> </w:t>
      </w:r>
      <w:r>
        <w:rPr>
          <w:w w:val="115"/>
        </w:rPr>
        <w:t>modifications,</w:t>
      </w:r>
      <w:r>
        <w:rPr>
          <w:spacing w:val="-46"/>
          <w:w w:val="115"/>
        </w:rPr>
        <w:t xml:space="preserve"> </w:t>
      </w:r>
      <w:r>
        <w:rPr>
          <w:w w:val="115"/>
        </w:rPr>
        <w:t>importantly</w:t>
      </w:r>
      <w:r>
        <w:rPr>
          <w:spacing w:val="-46"/>
          <w:w w:val="115"/>
        </w:rPr>
        <w:t xml:space="preserve"> </w:t>
      </w:r>
      <w:r>
        <w:rPr>
          <w:w w:val="115"/>
        </w:rPr>
        <w:t>H3K4me3, H3K9ac,</w:t>
      </w:r>
      <w:r>
        <w:rPr>
          <w:spacing w:val="-29"/>
          <w:w w:val="115"/>
        </w:rPr>
        <w:t xml:space="preserve"> </w:t>
      </w:r>
      <w:r>
        <w:rPr>
          <w:w w:val="115"/>
        </w:rPr>
        <w:t>H3K79me2,</w:t>
      </w:r>
      <w:r>
        <w:rPr>
          <w:spacing w:val="-29"/>
          <w:w w:val="115"/>
        </w:rPr>
        <w:t xml:space="preserve"> </w:t>
      </w:r>
      <w:r>
        <w:rPr>
          <w:w w:val="115"/>
        </w:rPr>
        <w:t>H3K4me1</w:t>
      </w:r>
      <w:r>
        <w:rPr>
          <w:spacing w:val="-31"/>
          <w:w w:val="115"/>
        </w:rPr>
        <w:t xml:space="preserve"> </w:t>
      </w:r>
      <w:r>
        <w:rPr>
          <w:w w:val="115"/>
        </w:rPr>
        <w:t>and</w:t>
      </w:r>
      <w:r>
        <w:rPr>
          <w:spacing w:val="-32"/>
          <w:w w:val="115"/>
        </w:rPr>
        <w:t xml:space="preserve"> </w:t>
      </w:r>
      <w:r>
        <w:rPr>
          <w:w w:val="115"/>
        </w:rPr>
        <w:t>H3K36me3</w:t>
      </w:r>
      <w:r>
        <w:rPr>
          <w:spacing w:val="-31"/>
          <w:w w:val="115"/>
        </w:rPr>
        <w:t xml:space="preserve"> </w:t>
      </w:r>
      <w:r>
        <w:rPr>
          <w:w w:val="115"/>
        </w:rPr>
        <w:t>(Ernst</w:t>
      </w:r>
      <w:r>
        <w:rPr>
          <w:spacing w:val="-31"/>
          <w:w w:val="115"/>
        </w:rPr>
        <w:t xml:space="preserve"> </w:t>
      </w:r>
      <w:r>
        <w:rPr>
          <w:w w:val="115"/>
        </w:rPr>
        <w:t>et</w:t>
      </w:r>
      <w:r>
        <w:rPr>
          <w:spacing w:val="-31"/>
          <w:w w:val="115"/>
        </w:rPr>
        <w:t xml:space="preserve"> </w:t>
      </w:r>
      <w:r>
        <w:rPr>
          <w:w w:val="115"/>
        </w:rPr>
        <w:t>al.</w:t>
      </w:r>
      <w:r>
        <w:rPr>
          <w:spacing w:val="-30"/>
          <w:w w:val="115"/>
        </w:rPr>
        <w:t xml:space="preserve"> </w:t>
      </w:r>
      <w:r>
        <w:rPr>
          <w:w w:val="115"/>
        </w:rPr>
        <w:t>2011;</w:t>
      </w:r>
      <w:r>
        <w:rPr>
          <w:spacing w:val="-27"/>
          <w:w w:val="115"/>
        </w:rPr>
        <w:t xml:space="preserve"> </w:t>
      </w:r>
      <w:proofErr w:type="spellStart"/>
      <w:r>
        <w:rPr>
          <w:spacing w:val="-4"/>
          <w:w w:val="115"/>
        </w:rPr>
        <w:t>Trynka</w:t>
      </w:r>
      <w:proofErr w:type="spellEnd"/>
      <w:r>
        <w:rPr>
          <w:spacing w:val="-31"/>
          <w:w w:val="115"/>
        </w:rPr>
        <w:t xml:space="preserve"> </w:t>
      </w:r>
      <w:r>
        <w:rPr>
          <w:spacing w:val="-4"/>
          <w:w w:val="115"/>
        </w:rPr>
        <w:t xml:space="preserve">and </w:t>
      </w:r>
      <w:proofErr w:type="spellStart"/>
      <w:r>
        <w:rPr>
          <w:w w:val="115"/>
        </w:rPr>
        <w:t>Raychaudhuri</w:t>
      </w:r>
      <w:proofErr w:type="spellEnd"/>
      <w:r>
        <w:rPr>
          <w:w w:val="115"/>
        </w:rPr>
        <w:t xml:space="preserve"> 2013a). Overall, functional understanding and interpretation of histone mark co-</w:t>
      </w:r>
      <w:proofErr w:type="spellStart"/>
      <w:r>
        <w:rPr>
          <w:w w:val="115"/>
        </w:rPr>
        <w:t>localisation</w:t>
      </w:r>
      <w:proofErr w:type="spellEnd"/>
      <w:r>
        <w:rPr>
          <w:w w:val="115"/>
        </w:rPr>
        <w:t xml:space="preserve"> </w:t>
      </w:r>
      <w:del w:id="425" w:author="Microsoft Office User" w:date="2018-12-20T22:55:00Z">
        <w:r w:rsidDel="00C736FC">
          <w:rPr>
            <w:w w:val="115"/>
          </w:rPr>
          <w:delText xml:space="preserve">still </w:delText>
        </w:r>
      </w:del>
      <w:r>
        <w:rPr>
          <w:w w:val="115"/>
        </w:rPr>
        <w:t>remains challenging and incorporation</w:t>
      </w:r>
      <w:r>
        <w:rPr>
          <w:spacing w:val="-30"/>
          <w:w w:val="115"/>
        </w:rPr>
        <w:t xml:space="preserve"> </w:t>
      </w:r>
      <w:r>
        <w:rPr>
          <w:w w:val="115"/>
        </w:rPr>
        <w:t xml:space="preserve">of additional epigenetic information is usually required. </w:t>
      </w:r>
      <w:r>
        <w:rPr>
          <w:spacing w:val="-3"/>
          <w:w w:val="115"/>
        </w:rPr>
        <w:t xml:space="preserve">Together </w:t>
      </w:r>
      <w:r>
        <w:rPr>
          <w:w w:val="115"/>
        </w:rPr>
        <w:t>with histone modifications,</w:t>
      </w:r>
      <w:r>
        <w:rPr>
          <w:spacing w:val="-28"/>
          <w:w w:val="115"/>
        </w:rPr>
        <w:t xml:space="preserve"> </w:t>
      </w:r>
      <w:r>
        <w:rPr>
          <w:w w:val="115"/>
        </w:rPr>
        <w:t>TF</w:t>
      </w:r>
      <w:r>
        <w:rPr>
          <w:spacing w:val="-29"/>
          <w:w w:val="115"/>
        </w:rPr>
        <w:t xml:space="preserve"> </w:t>
      </w:r>
      <w:r>
        <w:rPr>
          <w:w w:val="115"/>
        </w:rPr>
        <w:t>also</w:t>
      </w:r>
      <w:r>
        <w:rPr>
          <w:spacing w:val="-29"/>
          <w:w w:val="115"/>
        </w:rPr>
        <w:t xml:space="preserve"> </w:t>
      </w:r>
      <w:r>
        <w:rPr>
          <w:w w:val="115"/>
        </w:rPr>
        <w:t>play</w:t>
      </w:r>
      <w:r>
        <w:rPr>
          <w:spacing w:val="-28"/>
          <w:w w:val="115"/>
        </w:rPr>
        <w:t xml:space="preserve"> </w:t>
      </w:r>
      <w:r>
        <w:rPr>
          <w:w w:val="115"/>
        </w:rPr>
        <w:t>a</w:t>
      </w:r>
      <w:r>
        <w:rPr>
          <w:spacing w:val="-29"/>
          <w:w w:val="115"/>
        </w:rPr>
        <w:t xml:space="preserve"> </w:t>
      </w:r>
      <w:r>
        <w:rPr>
          <w:w w:val="115"/>
        </w:rPr>
        <w:t>role</w:t>
      </w:r>
      <w:r>
        <w:rPr>
          <w:spacing w:val="-29"/>
          <w:w w:val="115"/>
        </w:rPr>
        <w:t xml:space="preserve"> </w:t>
      </w:r>
      <w:r>
        <w:rPr>
          <w:w w:val="115"/>
        </w:rPr>
        <w:t>in</w:t>
      </w:r>
      <w:r>
        <w:rPr>
          <w:spacing w:val="-29"/>
          <w:w w:val="115"/>
        </w:rPr>
        <w:t xml:space="preserve"> </w:t>
      </w:r>
      <w:r>
        <w:rPr>
          <w:w w:val="115"/>
        </w:rPr>
        <w:t>nucleosome</w:t>
      </w:r>
      <w:r>
        <w:rPr>
          <w:spacing w:val="-29"/>
          <w:w w:val="115"/>
        </w:rPr>
        <w:t xml:space="preserve"> </w:t>
      </w:r>
      <w:r>
        <w:rPr>
          <w:w w:val="115"/>
        </w:rPr>
        <w:t>positioning</w:t>
      </w:r>
      <w:r>
        <w:rPr>
          <w:spacing w:val="-28"/>
          <w:w w:val="115"/>
        </w:rPr>
        <w:t xml:space="preserve"> </w:t>
      </w:r>
      <w:r>
        <w:rPr>
          <w:w w:val="115"/>
        </w:rPr>
        <w:t>as</w:t>
      </w:r>
      <w:r>
        <w:rPr>
          <w:spacing w:val="-29"/>
          <w:w w:val="115"/>
        </w:rPr>
        <w:t xml:space="preserve"> </w:t>
      </w:r>
      <w:r>
        <w:rPr>
          <w:w w:val="115"/>
        </w:rPr>
        <w:t>well</w:t>
      </w:r>
      <w:r>
        <w:rPr>
          <w:spacing w:val="-29"/>
          <w:w w:val="115"/>
        </w:rPr>
        <w:t xml:space="preserve"> </w:t>
      </w:r>
      <w:r>
        <w:rPr>
          <w:w w:val="115"/>
        </w:rPr>
        <w:t>as</w:t>
      </w:r>
      <w:r>
        <w:rPr>
          <w:spacing w:val="-29"/>
          <w:w w:val="115"/>
        </w:rPr>
        <w:t xml:space="preserve"> </w:t>
      </w:r>
      <w:r>
        <w:rPr>
          <w:w w:val="115"/>
        </w:rPr>
        <w:t>in</w:t>
      </w:r>
      <w:r>
        <w:rPr>
          <w:spacing w:val="-29"/>
          <w:w w:val="115"/>
        </w:rPr>
        <w:t xml:space="preserve"> </w:t>
      </w:r>
      <w:r>
        <w:rPr>
          <w:w w:val="115"/>
        </w:rPr>
        <w:t>acting as</w:t>
      </w:r>
      <w:r>
        <w:rPr>
          <w:spacing w:val="-35"/>
          <w:w w:val="115"/>
        </w:rPr>
        <w:t xml:space="preserve"> </w:t>
      </w:r>
      <w:r>
        <w:rPr>
          <w:w w:val="115"/>
        </w:rPr>
        <w:t>boundary</w:t>
      </w:r>
      <w:r>
        <w:rPr>
          <w:spacing w:val="-35"/>
          <w:w w:val="115"/>
        </w:rPr>
        <w:t xml:space="preserve"> </w:t>
      </w:r>
      <w:r>
        <w:rPr>
          <w:w w:val="115"/>
        </w:rPr>
        <w:t>elements</w:t>
      </w:r>
      <w:r>
        <w:rPr>
          <w:spacing w:val="-34"/>
          <w:w w:val="115"/>
        </w:rPr>
        <w:t xml:space="preserve"> </w:t>
      </w:r>
      <w:r>
        <w:rPr>
          <w:w w:val="115"/>
        </w:rPr>
        <w:t>to</w:t>
      </w:r>
      <w:r>
        <w:rPr>
          <w:spacing w:val="-35"/>
          <w:w w:val="115"/>
        </w:rPr>
        <w:t xml:space="preserve"> </w:t>
      </w:r>
      <w:r>
        <w:rPr>
          <w:w w:val="115"/>
        </w:rPr>
        <w:t>separate</w:t>
      </w:r>
      <w:r>
        <w:rPr>
          <w:spacing w:val="-35"/>
          <w:w w:val="115"/>
        </w:rPr>
        <w:t xml:space="preserve"> </w:t>
      </w:r>
      <w:r>
        <w:rPr>
          <w:w w:val="115"/>
        </w:rPr>
        <w:t>chromatin</w:t>
      </w:r>
      <w:r>
        <w:rPr>
          <w:spacing w:val="-34"/>
          <w:w w:val="115"/>
        </w:rPr>
        <w:t xml:space="preserve"> </w:t>
      </w:r>
      <w:r>
        <w:rPr>
          <w:w w:val="115"/>
        </w:rPr>
        <w:t>states</w:t>
      </w:r>
      <w:r>
        <w:rPr>
          <w:spacing w:val="-35"/>
          <w:w w:val="115"/>
        </w:rPr>
        <w:t xml:space="preserve"> </w:t>
      </w:r>
      <w:r>
        <w:rPr>
          <w:w w:val="115"/>
        </w:rPr>
        <w:t>(</w:t>
      </w:r>
      <w:proofErr w:type="spellStart"/>
      <w:r>
        <w:rPr>
          <w:w w:val="115"/>
        </w:rPr>
        <w:t>Vierstra</w:t>
      </w:r>
      <w:proofErr w:type="spellEnd"/>
      <w:r>
        <w:rPr>
          <w:spacing w:val="-35"/>
          <w:w w:val="115"/>
        </w:rPr>
        <w:t xml:space="preserve"> </w:t>
      </w:r>
      <w:r>
        <w:rPr>
          <w:w w:val="115"/>
        </w:rPr>
        <w:t>et</w:t>
      </w:r>
      <w:r>
        <w:rPr>
          <w:spacing w:val="-34"/>
          <w:w w:val="115"/>
        </w:rPr>
        <w:t xml:space="preserve"> </w:t>
      </w:r>
      <w:r>
        <w:rPr>
          <w:w w:val="115"/>
        </w:rPr>
        <w:t>al.</w:t>
      </w:r>
      <w:r>
        <w:rPr>
          <w:spacing w:val="-35"/>
          <w:w w:val="115"/>
        </w:rPr>
        <w:t xml:space="preserve"> </w:t>
      </w:r>
      <w:r>
        <w:rPr>
          <w:w w:val="115"/>
        </w:rPr>
        <w:t>2014;</w:t>
      </w:r>
      <w:r>
        <w:rPr>
          <w:spacing w:val="-34"/>
          <w:w w:val="115"/>
        </w:rPr>
        <w:t xml:space="preserve"> </w:t>
      </w:r>
      <w:r>
        <w:rPr>
          <w:w w:val="115"/>
        </w:rPr>
        <w:t>Zhang</w:t>
      </w:r>
      <w:r>
        <w:rPr>
          <w:spacing w:val="-34"/>
          <w:w w:val="115"/>
        </w:rPr>
        <w:t xml:space="preserve"> </w:t>
      </w:r>
      <w:proofErr w:type="gramStart"/>
      <w:r>
        <w:rPr>
          <w:w w:val="115"/>
        </w:rPr>
        <w:t>et</w:t>
      </w:r>
      <w:proofErr w:type="gramEnd"/>
    </w:p>
    <w:p w14:paraId="57FF115A" w14:textId="77777777" w:rsidR="00F76AB2" w:rsidRDefault="00F76AB2">
      <w:pPr>
        <w:spacing w:line="415" w:lineRule="auto"/>
        <w:jc w:val="both"/>
        <w:sectPr w:rsidR="00F76AB2">
          <w:pgSz w:w="11910" w:h="16840"/>
          <w:pgMar w:top="1580" w:right="520" w:bottom="800" w:left="1680" w:header="1231" w:footer="615" w:gutter="0"/>
          <w:cols w:space="720"/>
        </w:sectPr>
      </w:pPr>
    </w:p>
    <w:p w14:paraId="6F498CD3" w14:textId="77777777" w:rsidR="00F76AB2" w:rsidRDefault="00F76AB2">
      <w:pPr>
        <w:pStyle w:val="BodyText"/>
        <w:rPr>
          <w:sz w:val="20"/>
        </w:rPr>
      </w:pPr>
    </w:p>
    <w:p w14:paraId="73AC6067" w14:textId="77777777" w:rsidR="00F76AB2" w:rsidRDefault="00B2285E">
      <w:pPr>
        <w:pStyle w:val="BodyText"/>
        <w:spacing w:before="225" w:line="415" w:lineRule="auto"/>
        <w:ind w:left="377" w:right="822"/>
        <w:jc w:val="both"/>
      </w:pPr>
      <w:r>
        <w:rPr>
          <w:w w:val="110"/>
        </w:rPr>
        <w:t xml:space="preserve">al. 2009; Bell and Nature 2000). TF occupancy </w:t>
      </w:r>
      <w:proofErr w:type="gramStart"/>
      <w:r>
        <w:rPr>
          <w:w w:val="110"/>
        </w:rPr>
        <w:t>is indirectly tagged</w:t>
      </w:r>
      <w:proofErr w:type="gramEnd"/>
      <w:r>
        <w:rPr>
          <w:w w:val="110"/>
        </w:rPr>
        <w:t xml:space="preserve"> by </w:t>
      </w:r>
      <w:r>
        <w:rPr>
          <w:spacing w:val="-3"/>
          <w:w w:val="110"/>
        </w:rPr>
        <w:t xml:space="preserve">chromatin </w:t>
      </w:r>
      <w:r>
        <w:rPr>
          <w:w w:val="110"/>
        </w:rPr>
        <w:t>accessibility</w:t>
      </w:r>
      <w:r>
        <w:rPr>
          <w:spacing w:val="-7"/>
          <w:w w:val="110"/>
        </w:rPr>
        <w:t xml:space="preserve"> </w:t>
      </w:r>
      <w:r>
        <w:rPr>
          <w:w w:val="110"/>
        </w:rPr>
        <w:t>assays,</w:t>
      </w:r>
      <w:r>
        <w:rPr>
          <w:spacing w:val="-6"/>
          <w:w w:val="110"/>
        </w:rPr>
        <w:t xml:space="preserve"> </w:t>
      </w:r>
      <w:r>
        <w:rPr>
          <w:w w:val="110"/>
        </w:rPr>
        <w:t>such</w:t>
      </w:r>
      <w:r>
        <w:rPr>
          <w:spacing w:val="-7"/>
          <w:w w:val="110"/>
        </w:rPr>
        <w:t xml:space="preserve"> </w:t>
      </w:r>
      <w:r>
        <w:rPr>
          <w:w w:val="110"/>
        </w:rPr>
        <w:t>as</w:t>
      </w:r>
      <w:r>
        <w:rPr>
          <w:spacing w:val="-6"/>
          <w:w w:val="110"/>
        </w:rPr>
        <w:t xml:space="preserve"> </w:t>
      </w:r>
      <w:r>
        <w:rPr>
          <w:w w:val="110"/>
        </w:rPr>
        <w:t>DHS,</w:t>
      </w:r>
      <w:r>
        <w:rPr>
          <w:spacing w:val="-6"/>
          <w:w w:val="110"/>
        </w:rPr>
        <w:t xml:space="preserve"> </w:t>
      </w:r>
      <w:r>
        <w:rPr>
          <w:w w:val="110"/>
        </w:rPr>
        <w:t>through</w:t>
      </w:r>
      <w:r>
        <w:rPr>
          <w:spacing w:val="-7"/>
          <w:w w:val="110"/>
        </w:rPr>
        <w:t xml:space="preserve"> </w:t>
      </w:r>
      <w:r>
        <w:rPr>
          <w:w w:val="110"/>
        </w:rPr>
        <w:t>reduced</w:t>
      </w:r>
      <w:r>
        <w:rPr>
          <w:spacing w:val="-6"/>
          <w:w w:val="110"/>
        </w:rPr>
        <w:t xml:space="preserve"> </w:t>
      </w:r>
      <w:r>
        <w:rPr>
          <w:w w:val="110"/>
        </w:rPr>
        <w:t>cutting</w:t>
      </w:r>
      <w:r>
        <w:rPr>
          <w:spacing w:val="-6"/>
          <w:w w:val="110"/>
        </w:rPr>
        <w:t xml:space="preserve"> </w:t>
      </w:r>
      <w:r>
        <w:rPr>
          <w:w w:val="110"/>
        </w:rPr>
        <w:t>sensitivity</w:t>
      </w:r>
      <w:r>
        <w:rPr>
          <w:spacing w:val="-7"/>
          <w:w w:val="110"/>
        </w:rPr>
        <w:t xml:space="preserve"> </w:t>
      </w:r>
      <w:r>
        <w:rPr>
          <w:w w:val="110"/>
        </w:rPr>
        <w:t>of</w:t>
      </w:r>
      <w:r>
        <w:rPr>
          <w:spacing w:val="-6"/>
          <w:w w:val="110"/>
        </w:rPr>
        <w:t xml:space="preserve"> </w:t>
      </w:r>
      <w:r>
        <w:rPr>
          <w:w w:val="110"/>
        </w:rPr>
        <w:t>DNase</w:t>
      </w:r>
      <w:r>
        <w:rPr>
          <w:spacing w:val="-6"/>
          <w:w w:val="110"/>
        </w:rPr>
        <w:t xml:space="preserve"> </w:t>
      </w:r>
      <w:r>
        <w:rPr>
          <w:spacing w:val="-14"/>
          <w:w w:val="110"/>
        </w:rPr>
        <w:t xml:space="preserve">I </w:t>
      </w:r>
      <w:r>
        <w:rPr>
          <w:w w:val="110"/>
        </w:rPr>
        <w:t>due to protein binding and steric</w:t>
      </w:r>
      <w:r>
        <w:rPr>
          <w:spacing w:val="-26"/>
          <w:w w:val="110"/>
        </w:rPr>
        <w:t xml:space="preserve"> </w:t>
      </w:r>
      <w:r>
        <w:rPr>
          <w:w w:val="110"/>
        </w:rPr>
        <w:t>hindrance.</w:t>
      </w:r>
    </w:p>
    <w:p w14:paraId="36FB4309" w14:textId="5576E597" w:rsidR="00F76AB2" w:rsidRDefault="00B2285E">
      <w:pPr>
        <w:pStyle w:val="BodyText"/>
        <w:spacing w:before="2" w:line="415" w:lineRule="auto"/>
        <w:ind w:left="377" w:right="821" w:firstLine="566"/>
        <w:jc w:val="both"/>
      </w:pPr>
      <w:r>
        <w:rPr>
          <w:w w:val="110"/>
        </w:rPr>
        <w:t xml:space="preserve">Chromatin immunoprecipitation sequencing </w:t>
      </w:r>
      <w:r>
        <w:rPr>
          <w:spacing w:val="-3"/>
          <w:w w:val="110"/>
        </w:rPr>
        <w:t>(</w:t>
      </w:r>
      <w:proofErr w:type="spellStart"/>
      <w:r>
        <w:rPr>
          <w:spacing w:val="-3"/>
          <w:w w:val="110"/>
        </w:rPr>
        <w:t>ChIP-seq</w:t>
      </w:r>
      <w:proofErr w:type="spellEnd"/>
      <w:r>
        <w:rPr>
          <w:spacing w:val="-3"/>
          <w:w w:val="110"/>
        </w:rPr>
        <w:t xml:space="preserve">) </w:t>
      </w:r>
      <w:r>
        <w:rPr>
          <w:w w:val="110"/>
        </w:rPr>
        <w:t xml:space="preserve">has been </w:t>
      </w:r>
      <w:r>
        <w:rPr>
          <w:spacing w:val="-4"/>
          <w:w w:val="110"/>
        </w:rPr>
        <w:t xml:space="preserve">widely </w:t>
      </w:r>
      <w:r>
        <w:rPr>
          <w:w w:val="110"/>
        </w:rPr>
        <w:t xml:space="preserve">used </w:t>
      </w:r>
      <w:del w:id="426" w:author="Microsoft Office User" w:date="2018-12-20T22:56:00Z">
        <w:r w:rsidDel="00C736FC">
          <w:rPr>
            <w:w w:val="110"/>
          </w:rPr>
          <w:delText xml:space="preserve">in the last few years </w:delText>
        </w:r>
      </w:del>
      <w:proofErr w:type="gramStart"/>
      <w:r>
        <w:rPr>
          <w:w w:val="110"/>
        </w:rPr>
        <w:t>to precisely locate</w:t>
      </w:r>
      <w:proofErr w:type="gramEnd"/>
      <w:r>
        <w:rPr>
          <w:w w:val="110"/>
        </w:rPr>
        <w:t xml:space="preserve"> histone modifications and TF binding</w:t>
      </w:r>
      <w:r>
        <w:rPr>
          <w:spacing w:val="-8"/>
          <w:w w:val="110"/>
        </w:rPr>
        <w:t xml:space="preserve"> </w:t>
      </w:r>
      <w:r>
        <w:rPr>
          <w:w w:val="110"/>
        </w:rPr>
        <w:t>in</w:t>
      </w:r>
      <w:r>
        <w:rPr>
          <w:spacing w:val="-8"/>
          <w:w w:val="110"/>
        </w:rPr>
        <w:t xml:space="preserve"> </w:t>
      </w:r>
      <w:r>
        <w:rPr>
          <w:w w:val="110"/>
        </w:rPr>
        <w:t>the</w:t>
      </w:r>
      <w:r>
        <w:rPr>
          <w:spacing w:val="-7"/>
          <w:w w:val="110"/>
        </w:rPr>
        <w:t xml:space="preserve"> </w:t>
      </w:r>
      <w:r>
        <w:rPr>
          <w:w w:val="110"/>
        </w:rPr>
        <w:t>genome.</w:t>
      </w:r>
      <w:r>
        <w:rPr>
          <w:spacing w:val="12"/>
          <w:w w:val="110"/>
        </w:rPr>
        <w:t xml:space="preserve"> </w:t>
      </w:r>
      <w:r>
        <w:rPr>
          <w:w w:val="110"/>
        </w:rPr>
        <w:t>This</w:t>
      </w:r>
      <w:r>
        <w:rPr>
          <w:spacing w:val="-7"/>
          <w:w w:val="110"/>
        </w:rPr>
        <w:t xml:space="preserve"> </w:t>
      </w:r>
      <w:r>
        <w:rPr>
          <w:w w:val="110"/>
        </w:rPr>
        <w:t>technique</w:t>
      </w:r>
      <w:r>
        <w:rPr>
          <w:spacing w:val="-8"/>
          <w:w w:val="110"/>
        </w:rPr>
        <w:t xml:space="preserve"> </w:t>
      </w:r>
      <w:r>
        <w:rPr>
          <w:w w:val="110"/>
        </w:rPr>
        <w:t>assays</w:t>
      </w:r>
      <w:r>
        <w:rPr>
          <w:spacing w:val="-7"/>
          <w:w w:val="110"/>
        </w:rPr>
        <w:t xml:space="preserve"> </w:t>
      </w:r>
      <w:r>
        <w:rPr>
          <w:w w:val="110"/>
        </w:rPr>
        <w:t>protein-DNA</w:t>
      </w:r>
      <w:r>
        <w:rPr>
          <w:spacing w:val="-8"/>
          <w:w w:val="110"/>
        </w:rPr>
        <w:t xml:space="preserve"> </w:t>
      </w:r>
      <w:r>
        <w:rPr>
          <w:w w:val="110"/>
        </w:rPr>
        <w:t>binding</w:t>
      </w:r>
      <w:r>
        <w:rPr>
          <w:spacing w:val="-7"/>
          <w:w w:val="110"/>
        </w:rPr>
        <w:t xml:space="preserve"> </w:t>
      </w:r>
      <w:r>
        <w:rPr>
          <w:i/>
          <w:w w:val="110"/>
        </w:rPr>
        <w:t>in</w:t>
      </w:r>
      <w:r>
        <w:rPr>
          <w:i/>
          <w:spacing w:val="-7"/>
          <w:w w:val="110"/>
        </w:rPr>
        <w:t xml:space="preserve"> </w:t>
      </w:r>
      <w:r>
        <w:rPr>
          <w:i/>
          <w:w w:val="110"/>
        </w:rPr>
        <w:t>vivo</w:t>
      </w:r>
      <w:r>
        <w:rPr>
          <w:i/>
          <w:spacing w:val="-9"/>
          <w:w w:val="110"/>
        </w:rPr>
        <w:t xml:space="preserve"> </w:t>
      </w:r>
      <w:r>
        <w:rPr>
          <w:spacing w:val="-3"/>
          <w:w w:val="110"/>
        </w:rPr>
        <w:t xml:space="preserve">using </w:t>
      </w:r>
      <w:r>
        <w:rPr>
          <w:w w:val="110"/>
        </w:rPr>
        <w:t xml:space="preserve">Abs that specifically </w:t>
      </w:r>
      <w:proofErr w:type="spellStart"/>
      <w:r>
        <w:rPr>
          <w:w w:val="110"/>
        </w:rPr>
        <w:t>recognise</w:t>
      </w:r>
      <w:proofErr w:type="spellEnd"/>
      <w:r>
        <w:rPr>
          <w:w w:val="110"/>
        </w:rPr>
        <w:t xml:space="preserve"> histone modifications or TF after DNA-protein cross-linking and sonication. Following immunoprecipitation of the desired DNA-protein complexes with the appropriate Ab, the cross-linking </w:t>
      </w:r>
      <w:proofErr w:type="gramStart"/>
      <w:r>
        <w:rPr>
          <w:w w:val="110"/>
        </w:rPr>
        <w:t>is reversed</w:t>
      </w:r>
      <w:proofErr w:type="gramEnd"/>
      <w:r>
        <w:rPr>
          <w:w w:val="110"/>
        </w:rPr>
        <w:t xml:space="preserve"> and the proteins digested prior to DNA library preparation and</w:t>
      </w:r>
      <w:r>
        <w:rPr>
          <w:spacing w:val="40"/>
          <w:w w:val="110"/>
        </w:rPr>
        <w:t xml:space="preserve"> </w:t>
      </w:r>
      <w:r>
        <w:rPr>
          <w:w w:val="110"/>
        </w:rPr>
        <w:t xml:space="preserve">sequencing (Solomon et al. 1988; </w:t>
      </w:r>
      <w:proofErr w:type="spellStart"/>
      <w:r>
        <w:rPr>
          <w:w w:val="110"/>
        </w:rPr>
        <w:t>Barski</w:t>
      </w:r>
      <w:proofErr w:type="spellEnd"/>
      <w:r>
        <w:rPr>
          <w:w w:val="110"/>
        </w:rPr>
        <w:t xml:space="preserve"> et al. 2007; Johnson et al. 2007). </w:t>
      </w:r>
      <w:proofErr w:type="spellStart"/>
      <w:r>
        <w:rPr>
          <w:spacing w:val="-3"/>
          <w:w w:val="110"/>
        </w:rPr>
        <w:t>ChIP-seq</w:t>
      </w:r>
      <w:proofErr w:type="spellEnd"/>
      <w:r>
        <w:rPr>
          <w:spacing w:val="-3"/>
          <w:w w:val="110"/>
        </w:rPr>
        <w:t xml:space="preserve"> </w:t>
      </w:r>
      <w:r>
        <w:rPr>
          <w:spacing w:val="-5"/>
          <w:w w:val="110"/>
        </w:rPr>
        <w:t xml:space="preserve">has </w:t>
      </w:r>
      <w:r>
        <w:rPr>
          <w:w w:val="110"/>
        </w:rPr>
        <w:t xml:space="preserve">been used to </w:t>
      </w:r>
      <w:proofErr w:type="spellStart"/>
      <w:r>
        <w:rPr>
          <w:w w:val="110"/>
        </w:rPr>
        <w:t>analyse</w:t>
      </w:r>
      <w:proofErr w:type="spellEnd"/>
      <w:r>
        <w:rPr>
          <w:w w:val="110"/>
        </w:rPr>
        <w:t xml:space="preserve"> a wide range of histone modifications and TF binding      in di</w:t>
      </w:r>
      <w:r>
        <w:rPr>
          <w:rFonts w:ascii="Arial"/>
          <w:w w:val="110"/>
        </w:rPr>
        <w:t>ff</w:t>
      </w:r>
      <w:r>
        <w:rPr>
          <w:w w:val="110"/>
        </w:rPr>
        <w:t xml:space="preserve">erent cell lines, primary cells and tissues (ENCODE2012; Bernstein and Nature 2010; Adams et al. 2012). Similarly to the first generation of </w:t>
      </w:r>
      <w:r>
        <w:rPr>
          <w:spacing w:val="-3"/>
          <w:w w:val="110"/>
        </w:rPr>
        <w:t xml:space="preserve">chromatin </w:t>
      </w:r>
      <w:r>
        <w:rPr>
          <w:w w:val="110"/>
        </w:rPr>
        <w:t xml:space="preserve">accessibility techniques, </w:t>
      </w:r>
      <w:proofErr w:type="spellStart"/>
      <w:r>
        <w:rPr>
          <w:spacing w:val="-3"/>
          <w:w w:val="110"/>
        </w:rPr>
        <w:t>ChIP-</w:t>
      </w:r>
      <w:proofErr w:type="gramStart"/>
      <w:r>
        <w:rPr>
          <w:spacing w:val="-3"/>
          <w:w w:val="110"/>
        </w:rPr>
        <w:t>seq</w:t>
      </w:r>
      <w:proofErr w:type="spellEnd"/>
      <w:r>
        <w:rPr>
          <w:spacing w:val="-3"/>
          <w:w w:val="110"/>
        </w:rPr>
        <w:t xml:space="preserve">  </w:t>
      </w:r>
      <w:r>
        <w:rPr>
          <w:w w:val="110"/>
        </w:rPr>
        <w:t>requires</w:t>
      </w:r>
      <w:proofErr w:type="gramEnd"/>
      <w:r>
        <w:rPr>
          <w:w w:val="110"/>
        </w:rPr>
        <w:t xml:space="preserve"> at least between 5 to 10 million</w:t>
      </w:r>
      <w:r>
        <w:rPr>
          <w:spacing w:val="66"/>
          <w:w w:val="110"/>
        </w:rPr>
        <w:t xml:space="preserve"> </w:t>
      </w:r>
      <w:r>
        <w:rPr>
          <w:w w:val="110"/>
        </w:rPr>
        <w:t xml:space="preserve">cells per experiment, restricting its application to the availability of biological material. In order to overcome this limitation, a wide range of protocols have been developed, of which </w:t>
      </w:r>
      <w:proofErr w:type="spellStart"/>
      <w:r>
        <w:rPr>
          <w:w w:val="110"/>
        </w:rPr>
        <w:t>ChIPmentation</w:t>
      </w:r>
      <w:proofErr w:type="spellEnd"/>
      <w:r>
        <w:rPr>
          <w:w w:val="110"/>
        </w:rPr>
        <w:t xml:space="preserve"> (</w:t>
      </w:r>
      <w:proofErr w:type="spellStart"/>
      <w:r>
        <w:rPr>
          <w:w w:val="110"/>
        </w:rPr>
        <w:t>ChIPm</w:t>
      </w:r>
      <w:proofErr w:type="spellEnd"/>
      <w:r>
        <w:rPr>
          <w:w w:val="110"/>
        </w:rPr>
        <w:t>) stands out as the simplest and most cost-e</w:t>
      </w:r>
      <w:r>
        <w:rPr>
          <w:rFonts w:ascii="Arial"/>
          <w:w w:val="110"/>
        </w:rPr>
        <w:t>ff</w:t>
      </w:r>
      <w:r>
        <w:rPr>
          <w:w w:val="110"/>
        </w:rPr>
        <w:t xml:space="preserve">ective method, only requiring 10,000 and 100,000 cells to assay histone modifications or TF binding, respectively (Schmidl2015). </w:t>
      </w:r>
      <w:proofErr w:type="spellStart"/>
      <w:r>
        <w:rPr>
          <w:spacing w:val="-3"/>
          <w:w w:val="110"/>
        </w:rPr>
        <w:t>ChIPm</w:t>
      </w:r>
      <w:proofErr w:type="spellEnd"/>
      <w:r>
        <w:rPr>
          <w:spacing w:val="-3"/>
          <w:w w:val="110"/>
        </w:rPr>
        <w:t xml:space="preserve"> </w:t>
      </w:r>
      <w:r>
        <w:rPr>
          <w:w w:val="110"/>
        </w:rPr>
        <w:t xml:space="preserve">involves the use of the Tn5 transposase to simultaneously fragment and add adapters to the </w:t>
      </w:r>
      <w:proofErr w:type="spellStart"/>
      <w:r>
        <w:rPr>
          <w:w w:val="110"/>
        </w:rPr>
        <w:t>immunoprecipitated</w:t>
      </w:r>
      <w:proofErr w:type="spellEnd"/>
      <w:r>
        <w:rPr>
          <w:w w:val="110"/>
        </w:rPr>
        <w:t xml:space="preserve"> DNA, accelerating library preparation </w:t>
      </w:r>
      <w:r>
        <w:rPr>
          <w:spacing w:val="-4"/>
          <w:w w:val="110"/>
        </w:rPr>
        <w:t xml:space="preserve">and </w:t>
      </w:r>
      <w:r>
        <w:rPr>
          <w:w w:val="110"/>
        </w:rPr>
        <w:t>increasing the sensitivity of the</w:t>
      </w:r>
      <w:r>
        <w:rPr>
          <w:spacing w:val="-28"/>
          <w:w w:val="110"/>
        </w:rPr>
        <w:t xml:space="preserve"> </w:t>
      </w:r>
      <w:r>
        <w:rPr>
          <w:w w:val="110"/>
        </w:rPr>
        <w:t>results.</w:t>
      </w:r>
    </w:p>
    <w:p w14:paraId="60476E3C" w14:textId="77777777" w:rsidR="00F76AB2" w:rsidRDefault="00F76AB2">
      <w:pPr>
        <w:pStyle w:val="BodyText"/>
        <w:spacing w:before="2"/>
        <w:rPr>
          <w:sz w:val="30"/>
        </w:rPr>
      </w:pPr>
    </w:p>
    <w:p w14:paraId="2F5CD5F4" w14:textId="77777777" w:rsidR="00F76AB2" w:rsidRDefault="00B2285E">
      <w:pPr>
        <w:pStyle w:val="BodyText"/>
        <w:ind w:left="377"/>
      </w:pPr>
      <w:r>
        <w:rPr>
          <w:w w:val="115"/>
        </w:rPr>
        <w:t>DNA methylation</w:t>
      </w:r>
    </w:p>
    <w:p w14:paraId="1788C989" w14:textId="77777777" w:rsidR="00F76AB2" w:rsidRDefault="00F76AB2">
      <w:pPr>
        <w:pStyle w:val="BodyText"/>
        <w:rPr>
          <w:sz w:val="31"/>
        </w:rPr>
      </w:pPr>
    </w:p>
    <w:p w14:paraId="75A842B7" w14:textId="77777777" w:rsidR="00F76AB2" w:rsidRDefault="00B2285E">
      <w:pPr>
        <w:pStyle w:val="BodyText"/>
        <w:spacing w:line="415" w:lineRule="auto"/>
        <w:ind w:left="377" w:right="821" w:firstLine="566"/>
        <w:jc w:val="both"/>
      </w:pPr>
      <w:r>
        <w:rPr>
          <w:w w:val="110"/>
        </w:rPr>
        <w:t>DNA methylation involves the transferal of a methyl group to the 5’ carbon of a cytosine that precedes a guanine nucleotide (</w:t>
      </w:r>
      <w:proofErr w:type="spellStart"/>
      <w:r>
        <w:rPr>
          <w:w w:val="110"/>
        </w:rPr>
        <w:t>CpG</w:t>
      </w:r>
      <w:proofErr w:type="spellEnd"/>
      <w:r>
        <w:rPr>
          <w:w w:val="110"/>
        </w:rPr>
        <w:t xml:space="preserve"> sites) by a </w:t>
      </w:r>
      <w:r>
        <w:rPr>
          <w:spacing w:val="-3"/>
          <w:w w:val="110"/>
        </w:rPr>
        <w:t xml:space="preserve">group </w:t>
      </w:r>
      <w:r>
        <w:rPr>
          <w:w w:val="110"/>
        </w:rPr>
        <w:t xml:space="preserve">of enzymes known as DNA methyl-transferase </w:t>
      </w:r>
      <w:r>
        <w:rPr>
          <w:spacing w:val="-3"/>
          <w:w w:val="110"/>
        </w:rPr>
        <w:t xml:space="preserve">(DNMTs). </w:t>
      </w:r>
      <w:proofErr w:type="spellStart"/>
      <w:r>
        <w:rPr>
          <w:w w:val="110"/>
        </w:rPr>
        <w:t>CpG</w:t>
      </w:r>
      <w:proofErr w:type="spellEnd"/>
      <w:r>
        <w:rPr>
          <w:w w:val="110"/>
        </w:rPr>
        <w:t xml:space="preserve"> islands</w:t>
      </w:r>
      <w:r>
        <w:rPr>
          <w:spacing w:val="-15"/>
          <w:w w:val="110"/>
        </w:rPr>
        <w:t xml:space="preserve"> </w:t>
      </w:r>
      <w:r>
        <w:rPr>
          <w:w w:val="110"/>
        </w:rPr>
        <w:t>are</w:t>
      </w:r>
    </w:p>
    <w:p w14:paraId="53145E4A" w14:textId="77777777" w:rsidR="00F76AB2" w:rsidRDefault="00F76AB2">
      <w:pPr>
        <w:spacing w:line="415" w:lineRule="auto"/>
        <w:jc w:val="both"/>
        <w:sectPr w:rsidR="00F76AB2">
          <w:pgSz w:w="11910" w:h="16840"/>
          <w:pgMar w:top="1580" w:right="520" w:bottom="800" w:left="1680" w:header="1231" w:footer="615" w:gutter="0"/>
          <w:cols w:space="720"/>
        </w:sectPr>
      </w:pPr>
    </w:p>
    <w:p w14:paraId="4F7227CE" w14:textId="77777777" w:rsidR="00F76AB2" w:rsidRDefault="00F76AB2">
      <w:pPr>
        <w:pStyle w:val="BodyText"/>
        <w:rPr>
          <w:sz w:val="20"/>
        </w:rPr>
      </w:pPr>
    </w:p>
    <w:p w14:paraId="696DEB64" w14:textId="74DD3C87" w:rsidR="00F76AB2" w:rsidRDefault="00B2285E">
      <w:pPr>
        <w:pStyle w:val="BodyText"/>
        <w:spacing w:before="225" w:line="415" w:lineRule="auto"/>
        <w:ind w:left="375" w:right="821" w:firstLine="2"/>
        <w:jc w:val="both"/>
      </w:pPr>
      <w:proofErr w:type="gramStart"/>
      <w:r>
        <w:rPr>
          <w:w w:val="110"/>
        </w:rPr>
        <w:t>found</w:t>
      </w:r>
      <w:proofErr w:type="gramEnd"/>
      <w:r>
        <w:rPr>
          <w:w w:val="110"/>
        </w:rPr>
        <w:t xml:space="preserve"> along the entire genome and their methylation generally associates with repression of gene expression (Herman and Medicine 2003). </w:t>
      </w:r>
      <w:r>
        <w:rPr>
          <w:spacing w:val="-3"/>
          <w:w w:val="110"/>
        </w:rPr>
        <w:t xml:space="preserve">Together </w:t>
      </w:r>
      <w:r>
        <w:rPr>
          <w:w w:val="110"/>
        </w:rPr>
        <w:t xml:space="preserve">with histone modifications, DNA methylation has a pivotal role in </w:t>
      </w:r>
      <w:del w:id="427" w:author="Microsoft Office User" w:date="2018-12-20T22:57:00Z">
        <w:r w:rsidDel="00C736FC">
          <w:rPr>
            <w:w w:val="110"/>
          </w:rPr>
          <w:delText xml:space="preserve">orchestrating the immune system, importantly in </w:delText>
        </w:r>
      </w:del>
      <w:r>
        <w:rPr>
          <w:w w:val="110"/>
        </w:rPr>
        <w:t>the di</w:t>
      </w:r>
      <w:r>
        <w:rPr>
          <w:rFonts w:ascii="Arial" w:hAnsi="Arial"/>
          <w:w w:val="110"/>
        </w:rPr>
        <w:t>ff</w:t>
      </w:r>
      <w:r>
        <w:rPr>
          <w:w w:val="110"/>
        </w:rPr>
        <w:t xml:space="preserve">erentiation of </w:t>
      </w:r>
      <w:proofErr w:type="spellStart"/>
      <w:r>
        <w:rPr>
          <w:w w:val="110"/>
        </w:rPr>
        <w:t>haematopoietic</w:t>
      </w:r>
      <w:proofErr w:type="spellEnd"/>
      <w:r>
        <w:rPr>
          <w:w w:val="110"/>
        </w:rPr>
        <w:t xml:space="preserve"> stem cells and the maturation and activation of immune cells (</w:t>
      </w:r>
      <w:proofErr w:type="spellStart"/>
      <w:r>
        <w:rPr>
          <w:w w:val="110"/>
        </w:rPr>
        <w:t>Sellars</w:t>
      </w:r>
      <w:proofErr w:type="spellEnd"/>
      <w:r>
        <w:rPr>
          <w:w w:val="110"/>
        </w:rPr>
        <w:t xml:space="preserve"> et al. 2015; Lai et al. 2013).</w:t>
      </w:r>
      <w:r>
        <w:rPr>
          <w:spacing w:val="10"/>
          <w:w w:val="110"/>
        </w:rPr>
        <w:t xml:space="preserve"> </w:t>
      </w:r>
      <w:r>
        <w:rPr>
          <w:w w:val="110"/>
        </w:rPr>
        <w:t>The</w:t>
      </w:r>
      <w:r>
        <w:rPr>
          <w:spacing w:val="-12"/>
          <w:w w:val="110"/>
        </w:rPr>
        <w:t xml:space="preserve"> </w:t>
      </w:r>
      <w:r>
        <w:rPr>
          <w:w w:val="110"/>
        </w:rPr>
        <w:t>pathogenicity</w:t>
      </w:r>
      <w:r>
        <w:rPr>
          <w:spacing w:val="-12"/>
          <w:w w:val="110"/>
        </w:rPr>
        <w:t xml:space="preserve"> </w:t>
      </w:r>
      <w:r>
        <w:rPr>
          <w:w w:val="110"/>
        </w:rPr>
        <w:t>of</w:t>
      </w:r>
      <w:r>
        <w:rPr>
          <w:spacing w:val="-11"/>
          <w:w w:val="110"/>
        </w:rPr>
        <w:t xml:space="preserve"> </w:t>
      </w:r>
      <w:r>
        <w:rPr>
          <w:w w:val="110"/>
        </w:rPr>
        <w:t>changes</w:t>
      </w:r>
      <w:r>
        <w:rPr>
          <w:spacing w:val="-11"/>
          <w:w w:val="110"/>
        </w:rPr>
        <w:t xml:space="preserve"> </w:t>
      </w:r>
      <w:r>
        <w:rPr>
          <w:w w:val="110"/>
        </w:rPr>
        <w:t>in</w:t>
      </w:r>
      <w:r>
        <w:rPr>
          <w:spacing w:val="-12"/>
          <w:w w:val="110"/>
        </w:rPr>
        <w:t xml:space="preserve"> </w:t>
      </w:r>
      <w:r>
        <w:rPr>
          <w:w w:val="110"/>
        </w:rPr>
        <w:t>the</w:t>
      </w:r>
      <w:r>
        <w:rPr>
          <w:spacing w:val="-11"/>
          <w:w w:val="110"/>
        </w:rPr>
        <w:t xml:space="preserve"> </w:t>
      </w:r>
      <w:proofErr w:type="spellStart"/>
      <w:r>
        <w:rPr>
          <w:w w:val="110"/>
        </w:rPr>
        <w:t>methylome</w:t>
      </w:r>
      <w:proofErr w:type="spellEnd"/>
      <w:r>
        <w:rPr>
          <w:spacing w:val="-11"/>
          <w:w w:val="110"/>
        </w:rPr>
        <w:t xml:space="preserve"> </w:t>
      </w:r>
      <w:proofErr w:type="gramStart"/>
      <w:r>
        <w:rPr>
          <w:w w:val="110"/>
        </w:rPr>
        <w:t>has</w:t>
      </w:r>
      <w:r>
        <w:rPr>
          <w:spacing w:val="-11"/>
          <w:w w:val="110"/>
        </w:rPr>
        <w:t xml:space="preserve"> </w:t>
      </w:r>
      <w:r>
        <w:rPr>
          <w:w w:val="110"/>
        </w:rPr>
        <w:t>been</w:t>
      </w:r>
      <w:r>
        <w:rPr>
          <w:spacing w:val="-11"/>
          <w:w w:val="110"/>
        </w:rPr>
        <w:t xml:space="preserve"> </w:t>
      </w:r>
      <w:r>
        <w:rPr>
          <w:w w:val="110"/>
        </w:rPr>
        <w:t>studied</w:t>
      </w:r>
      <w:proofErr w:type="gramEnd"/>
      <w:r>
        <w:rPr>
          <w:spacing w:val="-12"/>
          <w:w w:val="110"/>
        </w:rPr>
        <w:t xml:space="preserve"> </w:t>
      </w:r>
      <w:r>
        <w:rPr>
          <w:w w:val="110"/>
        </w:rPr>
        <w:t>in</w:t>
      </w:r>
      <w:r>
        <w:rPr>
          <w:spacing w:val="-11"/>
          <w:w w:val="110"/>
        </w:rPr>
        <w:t xml:space="preserve"> </w:t>
      </w:r>
      <w:r>
        <w:rPr>
          <w:w w:val="110"/>
        </w:rPr>
        <w:t>a</w:t>
      </w:r>
      <w:r>
        <w:rPr>
          <w:spacing w:val="-11"/>
          <w:w w:val="110"/>
        </w:rPr>
        <w:t xml:space="preserve"> </w:t>
      </w:r>
      <w:del w:id="428" w:author="Microsoft Office User" w:date="2018-12-20T22:57:00Z">
        <w:r w:rsidDel="00C736FC">
          <w:rPr>
            <w:w w:val="110"/>
          </w:rPr>
          <w:delText xml:space="preserve">wide </w:delText>
        </w:r>
      </w:del>
      <w:r>
        <w:rPr>
          <w:w w:val="110"/>
        </w:rPr>
        <w:t>range</w:t>
      </w:r>
      <w:r>
        <w:rPr>
          <w:spacing w:val="-10"/>
          <w:w w:val="110"/>
        </w:rPr>
        <w:t xml:space="preserve"> </w:t>
      </w:r>
      <w:r>
        <w:rPr>
          <w:w w:val="110"/>
        </w:rPr>
        <w:t>of</w:t>
      </w:r>
      <w:r>
        <w:rPr>
          <w:spacing w:val="-10"/>
          <w:w w:val="110"/>
        </w:rPr>
        <w:t xml:space="preserve"> </w:t>
      </w:r>
      <w:del w:id="429" w:author="Microsoft Office User" w:date="2018-12-20T22:57:00Z">
        <w:r w:rsidDel="00C736FC">
          <w:rPr>
            <w:w w:val="110"/>
          </w:rPr>
          <w:delText>complex</w:delText>
        </w:r>
        <w:r w:rsidDel="00C736FC">
          <w:rPr>
            <w:spacing w:val="-10"/>
            <w:w w:val="110"/>
          </w:rPr>
          <w:delText xml:space="preserve"> </w:delText>
        </w:r>
      </w:del>
      <w:r>
        <w:rPr>
          <w:w w:val="110"/>
        </w:rPr>
        <w:t>diseases</w:t>
      </w:r>
      <w:r>
        <w:rPr>
          <w:spacing w:val="-10"/>
          <w:w w:val="110"/>
        </w:rPr>
        <w:t xml:space="preserve"> </w:t>
      </w:r>
      <w:r>
        <w:rPr>
          <w:w w:val="110"/>
        </w:rPr>
        <w:t>including</w:t>
      </w:r>
      <w:r>
        <w:rPr>
          <w:spacing w:val="-10"/>
          <w:w w:val="110"/>
        </w:rPr>
        <w:t xml:space="preserve"> </w:t>
      </w:r>
      <w:r>
        <w:rPr>
          <w:w w:val="110"/>
        </w:rPr>
        <w:t>RA,</w:t>
      </w:r>
      <w:r>
        <w:rPr>
          <w:spacing w:val="-10"/>
          <w:w w:val="110"/>
        </w:rPr>
        <w:t xml:space="preserve"> </w:t>
      </w:r>
      <w:r>
        <w:rPr>
          <w:w w:val="110"/>
        </w:rPr>
        <w:t>SLE,</w:t>
      </w:r>
      <w:r>
        <w:rPr>
          <w:spacing w:val="-10"/>
          <w:w w:val="110"/>
        </w:rPr>
        <w:t xml:space="preserve"> </w:t>
      </w:r>
      <w:r>
        <w:rPr>
          <w:w w:val="110"/>
        </w:rPr>
        <w:t>psoriasis</w:t>
      </w:r>
      <w:r>
        <w:rPr>
          <w:spacing w:val="-10"/>
          <w:w w:val="110"/>
        </w:rPr>
        <w:t xml:space="preserve"> </w:t>
      </w:r>
      <w:r>
        <w:rPr>
          <w:w w:val="110"/>
        </w:rPr>
        <w:t>and</w:t>
      </w:r>
      <w:r>
        <w:rPr>
          <w:spacing w:val="-10"/>
          <w:w w:val="110"/>
        </w:rPr>
        <w:t xml:space="preserve"> </w:t>
      </w:r>
      <w:proofErr w:type="spellStart"/>
      <w:r>
        <w:rPr>
          <w:spacing w:val="-4"/>
          <w:w w:val="110"/>
        </w:rPr>
        <w:t>PsA</w:t>
      </w:r>
      <w:proofErr w:type="spellEnd"/>
      <w:r>
        <w:rPr>
          <w:spacing w:val="-10"/>
          <w:w w:val="110"/>
        </w:rPr>
        <w:t xml:space="preserve"> </w:t>
      </w:r>
      <w:r>
        <w:rPr>
          <w:w w:val="110"/>
        </w:rPr>
        <w:t>(Lei</w:t>
      </w:r>
      <w:r>
        <w:rPr>
          <w:spacing w:val="-10"/>
          <w:w w:val="110"/>
        </w:rPr>
        <w:t xml:space="preserve"> </w:t>
      </w:r>
      <w:r>
        <w:rPr>
          <w:w w:val="110"/>
        </w:rPr>
        <w:t>et</w:t>
      </w:r>
      <w:r>
        <w:rPr>
          <w:spacing w:val="-10"/>
          <w:w w:val="110"/>
        </w:rPr>
        <w:t xml:space="preserve"> </w:t>
      </w:r>
      <w:r>
        <w:rPr>
          <w:w w:val="110"/>
        </w:rPr>
        <w:t>al.</w:t>
      </w:r>
      <w:r>
        <w:rPr>
          <w:spacing w:val="-10"/>
          <w:w w:val="110"/>
        </w:rPr>
        <w:t xml:space="preserve"> </w:t>
      </w:r>
      <w:r>
        <w:rPr>
          <w:w w:val="110"/>
        </w:rPr>
        <w:t>2009; Liu</w:t>
      </w:r>
      <w:r>
        <w:rPr>
          <w:spacing w:val="-8"/>
          <w:w w:val="110"/>
        </w:rPr>
        <w:t xml:space="preserve"> </w:t>
      </w:r>
      <w:r>
        <w:rPr>
          <w:w w:val="110"/>
        </w:rPr>
        <w:t>et</w:t>
      </w:r>
      <w:r>
        <w:rPr>
          <w:spacing w:val="-7"/>
          <w:w w:val="110"/>
        </w:rPr>
        <w:t xml:space="preserve"> </w:t>
      </w:r>
      <w:r>
        <w:rPr>
          <w:w w:val="110"/>
        </w:rPr>
        <w:t>al.</w:t>
      </w:r>
      <w:r>
        <w:rPr>
          <w:spacing w:val="-8"/>
          <w:w w:val="110"/>
        </w:rPr>
        <w:t xml:space="preserve"> </w:t>
      </w:r>
      <w:r>
        <w:rPr>
          <w:w w:val="110"/>
        </w:rPr>
        <w:t>2013;</w:t>
      </w:r>
      <w:r>
        <w:rPr>
          <w:spacing w:val="-6"/>
          <w:w w:val="110"/>
        </w:rPr>
        <w:t xml:space="preserve"> </w:t>
      </w:r>
      <w:r>
        <w:rPr>
          <w:w w:val="110"/>
        </w:rPr>
        <w:t>Zhang</w:t>
      </w:r>
      <w:r>
        <w:rPr>
          <w:spacing w:val="-8"/>
          <w:w w:val="110"/>
        </w:rPr>
        <w:t xml:space="preserve"> </w:t>
      </w:r>
      <w:r>
        <w:rPr>
          <w:w w:val="110"/>
        </w:rPr>
        <w:t>et</w:t>
      </w:r>
      <w:r>
        <w:rPr>
          <w:spacing w:val="-7"/>
          <w:w w:val="110"/>
        </w:rPr>
        <w:t xml:space="preserve"> </w:t>
      </w:r>
      <w:r>
        <w:rPr>
          <w:w w:val="110"/>
        </w:rPr>
        <w:t>al.</w:t>
      </w:r>
      <w:r>
        <w:rPr>
          <w:spacing w:val="-8"/>
          <w:w w:val="110"/>
        </w:rPr>
        <w:t xml:space="preserve"> </w:t>
      </w:r>
      <w:r>
        <w:rPr>
          <w:w w:val="110"/>
        </w:rPr>
        <w:t>2010).</w:t>
      </w:r>
      <w:r>
        <w:rPr>
          <w:spacing w:val="8"/>
          <w:w w:val="110"/>
        </w:rPr>
        <w:t xml:space="preserve"> </w:t>
      </w:r>
      <w:r>
        <w:rPr>
          <w:w w:val="110"/>
        </w:rPr>
        <w:t>For</w:t>
      </w:r>
      <w:r>
        <w:rPr>
          <w:spacing w:val="-7"/>
          <w:w w:val="110"/>
        </w:rPr>
        <w:t xml:space="preserve"> </w:t>
      </w:r>
      <w:r>
        <w:rPr>
          <w:w w:val="110"/>
        </w:rPr>
        <w:t>example,</w:t>
      </w:r>
      <w:r>
        <w:rPr>
          <w:spacing w:val="-7"/>
          <w:w w:val="110"/>
        </w:rPr>
        <w:t xml:space="preserve"> </w:t>
      </w:r>
      <w:r>
        <w:rPr>
          <w:w w:val="110"/>
        </w:rPr>
        <w:t>regulation</w:t>
      </w:r>
      <w:r>
        <w:rPr>
          <w:spacing w:val="-8"/>
          <w:w w:val="110"/>
        </w:rPr>
        <w:t xml:space="preserve"> </w:t>
      </w:r>
      <w:r>
        <w:rPr>
          <w:w w:val="110"/>
        </w:rPr>
        <w:t>of</w:t>
      </w:r>
      <w:r>
        <w:rPr>
          <w:spacing w:val="-7"/>
          <w:w w:val="110"/>
        </w:rPr>
        <w:t xml:space="preserve"> </w:t>
      </w:r>
      <w:r>
        <w:rPr>
          <w:w w:val="110"/>
        </w:rPr>
        <w:t>TNF-</w:t>
      </w:r>
      <w:r>
        <w:rPr>
          <w:i/>
          <w:w w:val="110"/>
        </w:rPr>
        <w:t>α</w:t>
      </w:r>
      <w:r>
        <w:rPr>
          <w:i/>
          <w:spacing w:val="4"/>
          <w:w w:val="110"/>
        </w:rPr>
        <w:t xml:space="preserve"> </w:t>
      </w:r>
      <w:r>
        <w:rPr>
          <w:w w:val="110"/>
        </w:rPr>
        <w:t xml:space="preserve">production upon inflammatory stimuli involves a complex network of </w:t>
      </w:r>
      <w:r>
        <w:rPr>
          <w:spacing w:val="-4"/>
          <w:w w:val="110"/>
        </w:rPr>
        <w:t xml:space="preserve">DNMTs </w:t>
      </w:r>
      <w:r>
        <w:rPr>
          <w:w w:val="110"/>
        </w:rPr>
        <w:t>that alter</w:t>
      </w:r>
      <w:r>
        <w:rPr>
          <w:spacing w:val="66"/>
          <w:w w:val="110"/>
        </w:rPr>
        <w:t xml:space="preserve"> </w:t>
      </w:r>
      <w:r>
        <w:rPr>
          <w:w w:val="110"/>
        </w:rPr>
        <w:t xml:space="preserve">the methylation signature at the locus (Sullivan et al. 2007). </w:t>
      </w:r>
      <w:del w:id="430" w:author="Microsoft Office User" w:date="2018-12-20T22:58:00Z">
        <w:r w:rsidDel="00C736FC">
          <w:rPr>
            <w:w w:val="110"/>
          </w:rPr>
          <w:delText xml:space="preserve">This ability to ascertain the epigenome profile in clinical samples has also enabled </w:delText>
        </w:r>
        <w:r w:rsidDel="00C736FC">
          <w:rPr>
            <w:spacing w:val="-3"/>
            <w:w w:val="110"/>
          </w:rPr>
          <w:delText xml:space="preserve">epigenome- </w:delText>
        </w:r>
        <w:r w:rsidDel="00C736FC">
          <w:rPr>
            <w:w w:val="110"/>
          </w:rPr>
          <w:delText>wide</w:delText>
        </w:r>
        <w:r w:rsidDel="00C736FC">
          <w:rPr>
            <w:spacing w:val="-14"/>
            <w:w w:val="110"/>
          </w:rPr>
          <w:delText xml:space="preserve"> </w:delText>
        </w:r>
        <w:r w:rsidDel="00C736FC">
          <w:rPr>
            <w:w w:val="110"/>
          </w:rPr>
          <w:delText>association</w:delText>
        </w:r>
        <w:r w:rsidDel="00C736FC">
          <w:rPr>
            <w:spacing w:val="-13"/>
            <w:w w:val="110"/>
          </w:rPr>
          <w:delText xml:space="preserve"> </w:delText>
        </w:r>
        <w:r w:rsidDel="00C736FC">
          <w:rPr>
            <w:w w:val="110"/>
          </w:rPr>
          <w:delText>studies</w:delText>
        </w:r>
        <w:r w:rsidDel="00C736FC">
          <w:rPr>
            <w:spacing w:val="-13"/>
            <w:w w:val="110"/>
          </w:rPr>
          <w:delText xml:space="preserve"> </w:delText>
        </w:r>
        <w:r w:rsidDel="00C736FC">
          <w:rPr>
            <w:spacing w:val="-5"/>
            <w:w w:val="110"/>
          </w:rPr>
          <w:delText>(EWAS)</w:delText>
        </w:r>
        <w:r w:rsidDel="00C736FC">
          <w:rPr>
            <w:spacing w:val="-13"/>
            <w:w w:val="110"/>
          </w:rPr>
          <w:delText xml:space="preserve"> </w:delText>
        </w:r>
        <w:r w:rsidDel="00C736FC">
          <w:rPr>
            <w:w w:val="110"/>
          </w:rPr>
          <w:delText>that</w:delText>
        </w:r>
        <w:r w:rsidDel="00C736FC">
          <w:rPr>
            <w:spacing w:val="-13"/>
            <w:w w:val="110"/>
          </w:rPr>
          <w:delText xml:space="preserve"> </w:delText>
        </w:r>
        <w:r w:rsidDel="00C736FC">
          <w:rPr>
            <w:w w:val="110"/>
          </w:rPr>
          <w:delText>identify</w:delText>
        </w:r>
        <w:r w:rsidDel="00C736FC">
          <w:rPr>
            <w:spacing w:val="-13"/>
            <w:w w:val="110"/>
          </w:rPr>
          <w:delText xml:space="preserve"> </w:delText>
        </w:r>
        <w:r w:rsidDel="00C736FC">
          <w:rPr>
            <w:w w:val="110"/>
          </w:rPr>
          <w:delText>CpG</w:delText>
        </w:r>
        <w:r w:rsidDel="00C736FC">
          <w:rPr>
            <w:spacing w:val="-13"/>
            <w:w w:val="110"/>
          </w:rPr>
          <w:delText xml:space="preserve"> </w:delText>
        </w:r>
        <w:r w:rsidDel="00C736FC">
          <w:rPr>
            <w:w w:val="110"/>
          </w:rPr>
          <w:delText>methylation</w:delText>
        </w:r>
        <w:r w:rsidDel="00C736FC">
          <w:rPr>
            <w:spacing w:val="-13"/>
            <w:w w:val="110"/>
          </w:rPr>
          <w:delText xml:space="preserve"> </w:delText>
        </w:r>
        <w:r w:rsidDel="00C736FC">
          <w:rPr>
            <w:w w:val="110"/>
          </w:rPr>
          <w:delText>changes</w:delText>
        </w:r>
        <w:r w:rsidDel="00C736FC">
          <w:rPr>
            <w:spacing w:val="-13"/>
            <w:w w:val="110"/>
          </w:rPr>
          <w:delText xml:space="preserve"> </w:delText>
        </w:r>
        <w:r w:rsidDel="00C736FC">
          <w:rPr>
            <w:w w:val="110"/>
          </w:rPr>
          <w:delText>between patients</w:delText>
        </w:r>
        <w:r w:rsidDel="00C736FC">
          <w:rPr>
            <w:spacing w:val="-5"/>
            <w:w w:val="110"/>
          </w:rPr>
          <w:delText xml:space="preserve"> </w:delText>
        </w:r>
        <w:r w:rsidDel="00C736FC">
          <w:rPr>
            <w:w w:val="110"/>
          </w:rPr>
          <w:delText>and</w:delText>
        </w:r>
        <w:r w:rsidDel="00C736FC">
          <w:rPr>
            <w:spacing w:val="-4"/>
            <w:w w:val="110"/>
          </w:rPr>
          <w:delText xml:space="preserve"> </w:delText>
        </w:r>
        <w:r w:rsidDel="00C736FC">
          <w:rPr>
            <w:w w:val="110"/>
          </w:rPr>
          <w:delText>controls</w:delText>
        </w:r>
        <w:r w:rsidDel="00C736FC">
          <w:rPr>
            <w:spacing w:val="-4"/>
            <w:w w:val="110"/>
          </w:rPr>
          <w:delText xml:space="preserve"> </w:delText>
        </w:r>
        <w:r w:rsidDel="00C736FC">
          <w:rPr>
            <w:w w:val="110"/>
          </w:rPr>
          <w:delText>in</w:delText>
        </w:r>
        <w:r w:rsidDel="00C736FC">
          <w:rPr>
            <w:spacing w:val="-4"/>
            <w:w w:val="110"/>
          </w:rPr>
          <w:delText xml:space="preserve"> </w:delText>
        </w:r>
        <w:r w:rsidDel="00C736FC">
          <w:rPr>
            <w:w w:val="110"/>
          </w:rPr>
          <w:delText>a</w:delText>
        </w:r>
        <w:r w:rsidDel="00C736FC">
          <w:rPr>
            <w:spacing w:val="-5"/>
            <w:w w:val="110"/>
          </w:rPr>
          <w:delText xml:space="preserve"> </w:delText>
        </w:r>
        <w:r w:rsidDel="00C736FC">
          <w:rPr>
            <w:w w:val="110"/>
          </w:rPr>
          <w:delText>cell</w:delText>
        </w:r>
        <w:r w:rsidDel="00C736FC">
          <w:rPr>
            <w:spacing w:val="-4"/>
            <w:w w:val="110"/>
          </w:rPr>
          <w:delText xml:space="preserve"> </w:delText>
        </w:r>
        <w:r w:rsidDel="00C736FC">
          <w:rPr>
            <w:w w:val="110"/>
          </w:rPr>
          <w:delText>type</w:delText>
        </w:r>
        <w:r w:rsidDel="00C736FC">
          <w:rPr>
            <w:spacing w:val="-4"/>
            <w:w w:val="110"/>
          </w:rPr>
          <w:delText xml:space="preserve"> </w:delText>
        </w:r>
        <w:r w:rsidDel="00C736FC">
          <w:rPr>
            <w:w w:val="110"/>
          </w:rPr>
          <w:delText>specific</w:delText>
        </w:r>
        <w:r w:rsidDel="00C736FC">
          <w:rPr>
            <w:spacing w:val="-4"/>
            <w:w w:val="110"/>
          </w:rPr>
          <w:delText xml:space="preserve"> </w:delText>
        </w:r>
        <w:r w:rsidDel="00C736FC">
          <w:rPr>
            <w:w w:val="110"/>
          </w:rPr>
          <w:delText>manner</w:delText>
        </w:r>
        <w:r w:rsidDel="00C736FC">
          <w:rPr>
            <w:spacing w:val="-4"/>
            <w:w w:val="110"/>
          </w:rPr>
          <w:delText xml:space="preserve"> </w:delText>
        </w:r>
        <w:r w:rsidDel="00C736FC">
          <w:rPr>
            <w:w w:val="110"/>
          </w:rPr>
          <w:delText>(Zhou</w:delText>
        </w:r>
        <w:r w:rsidDel="00C736FC">
          <w:rPr>
            <w:spacing w:val="-5"/>
            <w:w w:val="110"/>
          </w:rPr>
          <w:delText xml:space="preserve"> </w:delText>
        </w:r>
        <w:r w:rsidDel="00C736FC">
          <w:rPr>
            <w:w w:val="110"/>
          </w:rPr>
          <w:delText>et</w:delText>
        </w:r>
        <w:r w:rsidDel="00C736FC">
          <w:rPr>
            <w:spacing w:val="-4"/>
            <w:w w:val="110"/>
          </w:rPr>
          <w:delText xml:space="preserve"> </w:delText>
        </w:r>
        <w:r w:rsidDel="00C736FC">
          <w:rPr>
            <w:w w:val="110"/>
          </w:rPr>
          <w:delText>al.</w:delText>
        </w:r>
        <w:r w:rsidDel="00C736FC">
          <w:rPr>
            <w:spacing w:val="-4"/>
            <w:w w:val="110"/>
          </w:rPr>
          <w:delText xml:space="preserve"> </w:delText>
        </w:r>
        <w:r w:rsidDel="00C736FC">
          <w:rPr>
            <w:w w:val="110"/>
          </w:rPr>
          <w:delText>2016).</w:delText>
        </w:r>
      </w:del>
    </w:p>
    <w:p w14:paraId="38EC4833" w14:textId="77777777" w:rsidR="00F76AB2" w:rsidRDefault="00F76AB2">
      <w:pPr>
        <w:pStyle w:val="BodyText"/>
        <w:spacing w:before="9"/>
        <w:rPr>
          <w:sz w:val="29"/>
        </w:rPr>
      </w:pPr>
    </w:p>
    <w:p w14:paraId="5B9AA371" w14:textId="77777777" w:rsidR="00F76AB2" w:rsidRDefault="00B2285E">
      <w:pPr>
        <w:pStyle w:val="BodyText"/>
        <w:ind w:left="377"/>
      </w:pPr>
      <w:r>
        <w:rPr>
          <w:w w:val="115"/>
        </w:rPr>
        <w:t>Chromatin interactions and gene expression</w:t>
      </w:r>
    </w:p>
    <w:p w14:paraId="567D1ADD" w14:textId="77777777" w:rsidR="00F76AB2" w:rsidRDefault="00F76AB2">
      <w:pPr>
        <w:pStyle w:val="BodyText"/>
        <w:rPr>
          <w:sz w:val="31"/>
        </w:rPr>
      </w:pPr>
    </w:p>
    <w:p w14:paraId="187C70F2" w14:textId="300F3B49" w:rsidR="00F76AB2" w:rsidRDefault="00B2285E">
      <w:pPr>
        <w:pStyle w:val="BodyText"/>
        <w:spacing w:line="415" w:lineRule="auto"/>
        <w:ind w:left="377" w:right="821" w:firstLine="566"/>
        <w:jc w:val="both"/>
      </w:pPr>
      <w:r>
        <w:rPr>
          <w:w w:val="110"/>
        </w:rPr>
        <w:t xml:space="preserve">The functional understanding of non-coding variants has benefited </w:t>
      </w:r>
      <w:r>
        <w:rPr>
          <w:spacing w:val="-3"/>
          <w:w w:val="110"/>
        </w:rPr>
        <w:t xml:space="preserve">from </w:t>
      </w:r>
      <w:proofErr w:type="spellStart"/>
      <w:r>
        <w:rPr>
          <w:w w:val="110"/>
        </w:rPr>
        <w:t>eQTL</w:t>
      </w:r>
      <w:proofErr w:type="spellEnd"/>
      <w:r>
        <w:rPr>
          <w:w w:val="110"/>
        </w:rPr>
        <w:t xml:space="preserve"> studies. Nevertheless, </w:t>
      </w:r>
      <w:proofErr w:type="spellStart"/>
      <w:r>
        <w:rPr>
          <w:w w:val="110"/>
        </w:rPr>
        <w:t>eQTLs</w:t>
      </w:r>
      <w:proofErr w:type="spellEnd"/>
      <w:r>
        <w:rPr>
          <w:w w:val="110"/>
        </w:rPr>
        <w:t xml:space="preserve"> only provide indirect evidence of the e</w:t>
      </w:r>
      <w:r>
        <w:rPr>
          <w:rFonts w:ascii="Arial"/>
          <w:w w:val="110"/>
        </w:rPr>
        <w:t>ff</w:t>
      </w:r>
      <w:r>
        <w:rPr>
          <w:w w:val="110"/>
        </w:rPr>
        <w:t xml:space="preserve">ect of a SNP on regulating expression of a particular gene. Since enhancers may </w:t>
      </w:r>
      <w:r>
        <w:rPr>
          <w:spacing w:val="-4"/>
          <w:w w:val="110"/>
        </w:rPr>
        <w:t xml:space="preserve">not </w:t>
      </w:r>
      <w:r>
        <w:rPr>
          <w:w w:val="110"/>
        </w:rPr>
        <w:t>control</w:t>
      </w:r>
      <w:r>
        <w:rPr>
          <w:spacing w:val="-17"/>
          <w:w w:val="110"/>
        </w:rPr>
        <w:t xml:space="preserve"> </w:t>
      </w:r>
      <w:r>
        <w:rPr>
          <w:w w:val="110"/>
        </w:rPr>
        <w:t>expression</w:t>
      </w:r>
      <w:r>
        <w:rPr>
          <w:spacing w:val="-17"/>
          <w:w w:val="110"/>
        </w:rPr>
        <w:t xml:space="preserve"> </w:t>
      </w:r>
      <w:r>
        <w:rPr>
          <w:w w:val="110"/>
        </w:rPr>
        <w:t>of</w:t>
      </w:r>
      <w:r>
        <w:rPr>
          <w:spacing w:val="-16"/>
          <w:w w:val="110"/>
        </w:rPr>
        <w:t xml:space="preserve"> </w:t>
      </w:r>
      <w:r>
        <w:rPr>
          <w:w w:val="110"/>
        </w:rPr>
        <w:t>the</w:t>
      </w:r>
      <w:r>
        <w:rPr>
          <w:spacing w:val="-17"/>
          <w:w w:val="110"/>
        </w:rPr>
        <w:t xml:space="preserve"> </w:t>
      </w:r>
      <w:r>
        <w:rPr>
          <w:w w:val="110"/>
        </w:rPr>
        <w:t>closest</w:t>
      </w:r>
      <w:r>
        <w:rPr>
          <w:spacing w:val="-17"/>
          <w:w w:val="110"/>
        </w:rPr>
        <w:t xml:space="preserve"> </w:t>
      </w:r>
      <w:r>
        <w:rPr>
          <w:w w:val="110"/>
        </w:rPr>
        <w:t>gene,</w:t>
      </w:r>
      <w:r>
        <w:rPr>
          <w:spacing w:val="-13"/>
          <w:w w:val="110"/>
        </w:rPr>
        <w:t xml:space="preserve"> </w:t>
      </w:r>
      <w:r>
        <w:rPr>
          <w:w w:val="110"/>
        </w:rPr>
        <w:t>functional</w:t>
      </w:r>
      <w:r>
        <w:rPr>
          <w:spacing w:val="-17"/>
          <w:w w:val="110"/>
        </w:rPr>
        <w:t xml:space="preserve"> </w:t>
      </w:r>
      <w:r>
        <w:rPr>
          <w:w w:val="110"/>
        </w:rPr>
        <w:t>interpretation</w:t>
      </w:r>
      <w:r>
        <w:rPr>
          <w:spacing w:val="-16"/>
          <w:w w:val="110"/>
        </w:rPr>
        <w:t xml:space="preserve"> </w:t>
      </w:r>
      <w:r>
        <w:rPr>
          <w:w w:val="110"/>
        </w:rPr>
        <w:t>of</w:t>
      </w:r>
      <w:r>
        <w:rPr>
          <w:spacing w:val="-17"/>
          <w:w w:val="110"/>
        </w:rPr>
        <w:t xml:space="preserve"> </w:t>
      </w:r>
      <w:r>
        <w:rPr>
          <w:spacing w:val="-8"/>
          <w:w w:val="110"/>
        </w:rPr>
        <w:t>GWAS</w:t>
      </w:r>
      <w:r>
        <w:rPr>
          <w:spacing w:val="-17"/>
          <w:w w:val="110"/>
        </w:rPr>
        <w:t xml:space="preserve"> </w:t>
      </w:r>
      <w:r>
        <w:rPr>
          <w:w w:val="110"/>
        </w:rPr>
        <w:t>variants requires genome-wide mapping of those chromatin interactions (</w:t>
      </w:r>
      <w:proofErr w:type="spellStart"/>
      <w:r>
        <w:rPr>
          <w:w w:val="110"/>
        </w:rPr>
        <w:t>Smemo</w:t>
      </w:r>
      <w:proofErr w:type="spellEnd"/>
      <w:r>
        <w:rPr>
          <w:w w:val="110"/>
        </w:rPr>
        <w:t xml:space="preserve"> et al. 2014). Chromatin is </w:t>
      </w:r>
      <w:proofErr w:type="spellStart"/>
      <w:r>
        <w:rPr>
          <w:w w:val="110"/>
        </w:rPr>
        <w:t>organised</w:t>
      </w:r>
      <w:proofErr w:type="spellEnd"/>
      <w:r>
        <w:rPr>
          <w:w w:val="110"/>
        </w:rPr>
        <w:t xml:space="preserve"> into topologically associating domains </w:t>
      </w:r>
      <w:r>
        <w:rPr>
          <w:spacing w:val="-4"/>
          <w:w w:val="110"/>
        </w:rPr>
        <w:t xml:space="preserve">(TADs) </w:t>
      </w:r>
      <w:r>
        <w:rPr>
          <w:w w:val="110"/>
        </w:rPr>
        <w:t xml:space="preserve">of several hundred </w:t>
      </w:r>
      <w:del w:id="431" w:author="Microsoft Office User" w:date="2018-12-20T22:58:00Z">
        <w:r w:rsidDel="00C736FC">
          <w:rPr>
            <w:w w:val="110"/>
          </w:rPr>
          <w:delText xml:space="preserve">Kb </w:delText>
        </w:r>
      </w:del>
      <w:ins w:id="432" w:author="Microsoft Office User" w:date="2018-12-20T22:58:00Z">
        <w:r w:rsidR="00C736FC">
          <w:rPr>
            <w:w w:val="110"/>
          </w:rPr>
          <w:t xml:space="preserve">kb </w:t>
        </w:r>
      </w:ins>
      <w:r>
        <w:rPr>
          <w:w w:val="110"/>
        </w:rPr>
        <w:t xml:space="preserve">insulated from other </w:t>
      </w:r>
      <w:r>
        <w:rPr>
          <w:spacing w:val="-6"/>
          <w:w w:val="110"/>
        </w:rPr>
        <w:t xml:space="preserve">TADs </w:t>
      </w:r>
      <w:r>
        <w:rPr>
          <w:w w:val="110"/>
        </w:rPr>
        <w:t xml:space="preserve">by the binding of CTCF protein, amongst others (Nora et al. 2017). Chromatin loops between promoters and the corresponding regulatory elements mostly take place within the same </w:t>
      </w:r>
      <w:r>
        <w:rPr>
          <w:spacing w:val="-7"/>
          <w:w w:val="110"/>
        </w:rPr>
        <w:t xml:space="preserve">TAD </w:t>
      </w:r>
      <w:r>
        <w:rPr>
          <w:spacing w:val="-4"/>
          <w:w w:val="110"/>
        </w:rPr>
        <w:t xml:space="preserve">and </w:t>
      </w:r>
      <w:r>
        <w:rPr>
          <w:w w:val="110"/>
        </w:rPr>
        <w:t>are highly cell- and context-specific (Smith et al. 2016). Hence, interrogation of chromatin</w:t>
      </w:r>
      <w:r>
        <w:rPr>
          <w:spacing w:val="-8"/>
          <w:w w:val="110"/>
        </w:rPr>
        <w:t xml:space="preserve"> </w:t>
      </w:r>
      <w:r>
        <w:rPr>
          <w:w w:val="110"/>
        </w:rPr>
        <w:t>interactions</w:t>
      </w:r>
      <w:r>
        <w:rPr>
          <w:spacing w:val="-7"/>
          <w:w w:val="110"/>
        </w:rPr>
        <w:t xml:space="preserve"> </w:t>
      </w:r>
      <w:r>
        <w:rPr>
          <w:w w:val="110"/>
        </w:rPr>
        <w:t>provides</w:t>
      </w:r>
      <w:r>
        <w:rPr>
          <w:spacing w:val="-8"/>
          <w:w w:val="110"/>
        </w:rPr>
        <w:t xml:space="preserve"> </w:t>
      </w:r>
      <w:r>
        <w:rPr>
          <w:w w:val="110"/>
        </w:rPr>
        <w:t>additional</w:t>
      </w:r>
      <w:r>
        <w:rPr>
          <w:spacing w:val="-7"/>
          <w:w w:val="110"/>
        </w:rPr>
        <w:t xml:space="preserve"> </w:t>
      </w:r>
      <w:r>
        <w:rPr>
          <w:w w:val="110"/>
        </w:rPr>
        <w:t>evidence</w:t>
      </w:r>
      <w:r>
        <w:rPr>
          <w:spacing w:val="-8"/>
          <w:w w:val="110"/>
        </w:rPr>
        <w:t xml:space="preserve"> </w:t>
      </w:r>
      <w:r>
        <w:rPr>
          <w:w w:val="110"/>
        </w:rPr>
        <w:t>for</w:t>
      </w:r>
      <w:r>
        <w:rPr>
          <w:spacing w:val="-7"/>
          <w:w w:val="110"/>
        </w:rPr>
        <w:t xml:space="preserve"> </w:t>
      </w:r>
      <w:r>
        <w:rPr>
          <w:w w:val="110"/>
        </w:rPr>
        <w:t>physical</w:t>
      </w:r>
      <w:r>
        <w:rPr>
          <w:spacing w:val="-8"/>
          <w:w w:val="110"/>
        </w:rPr>
        <w:t xml:space="preserve"> </w:t>
      </w:r>
      <w:r>
        <w:rPr>
          <w:w w:val="110"/>
        </w:rPr>
        <w:t>contact</w:t>
      </w:r>
      <w:r>
        <w:rPr>
          <w:spacing w:val="-7"/>
          <w:w w:val="110"/>
        </w:rPr>
        <w:t xml:space="preserve"> </w:t>
      </w:r>
      <w:r>
        <w:rPr>
          <w:spacing w:val="-3"/>
          <w:w w:val="110"/>
        </w:rPr>
        <w:t xml:space="preserve">between </w:t>
      </w:r>
      <w:r>
        <w:rPr>
          <w:w w:val="110"/>
        </w:rPr>
        <w:t>enhancers and gene promoters coordinating assembly of the transcriptional machinery and consequently regulating expression. As an example, obesity</w:t>
      </w:r>
      <w:r>
        <w:rPr>
          <w:spacing w:val="20"/>
          <w:w w:val="110"/>
        </w:rPr>
        <w:t xml:space="preserve"> </w:t>
      </w:r>
      <w:r>
        <w:rPr>
          <w:w w:val="110"/>
        </w:rPr>
        <w:t>risk</w:t>
      </w:r>
    </w:p>
    <w:p w14:paraId="7905B386" w14:textId="77777777" w:rsidR="00F76AB2" w:rsidRDefault="00F76AB2">
      <w:pPr>
        <w:spacing w:line="415" w:lineRule="auto"/>
        <w:jc w:val="both"/>
        <w:sectPr w:rsidR="00F76AB2">
          <w:pgSz w:w="11910" w:h="16840"/>
          <w:pgMar w:top="1580" w:right="520" w:bottom="800" w:left="1680" w:header="1231" w:footer="615" w:gutter="0"/>
          <w:cols w:space="720"/>
        </w:sectPr>
      </w:pPr>
    </w:p>
    <w:p w14:paraId="6AC5240C" w14:textId="77777777" w:rsidR="00F76AB2" w:rsidRDefault="00F76AB2">
      <w:pPr>
        <w:pStyle w:val="BodyText"/>
        <w:rPr>
          <w:sz w:val="20"/>
        </w:rPr>
      </w:pPr>
    </w:p>
    <w:p w14:paraId="2804D0AE" w14:textId="77777777" w:rsidR="00F76AB2" w:rsidRDefault="00B2285E">
      <w:pPr>
        <w:pStyle w:val="BodyText"/>
        <w:spacing w:before="225" w:line="415" w:lineRule="auto"/>
        <w:ind w:left="377" w:right="821"/>
        <w:jc w:val="both"/>
      </w:pPr>
      <w:proofErr w:type="gramStart"/>
      <w:r>
        <w:rPr>
          <w:w w:val="110"/>
        </w:rPr>
        <w:t>non-coding</w:t>
      </w:r>
      <w:proofErr w:type="gramEnd"/>
      <w:r>
        <w:rPr>
          <w:spacing w:val="-11"/>
          <w:w w:val="110"/>
        </w:rPr>
        <w:t xml:space="preserve"> </w:t>
      </w:r>
      <w:r>
        <w:rPr>
          <w:w w:val="110"/>
        </w:rPr>
        <w:t>variants</w:t>
      </w:r>
      <w:r>
        <w:rPr>
          <w:spacing w:val="-11"/>
          <w:w w:val="110"/>
        </w:rPr>
        <w:t xml:space="preserve"> </w:t>
      </w:r>
      <w:r>
        <w:rPr>
          <w:w w:val="110"/>
        </w:rPr>
        <w:t>located</w:t>
      </w:r>
      <w:r>
        <w:rPr>
          <w:spacing w:val="-11"/>
          <w:w w:val="110"/>
        </w:rPr>
        <w:t xml:space="preserve"> </w:t>
      </w:r>
      <w:r>
        <w:rPr>
          <w:w w:val="110"/>
        </w:rPr>
        <w:t>within</w:t>
      </w:r>
      <w:r>
        <w:rPr>
          <w:spacing w:val="-11"/>
          <w:w w:val="110"/>
        </w:rPr>
        <w:t xml:space="preserve"> </w:t>
      </w:r>
      <w:r>
        <w:rPr>
          <w:w w:val="110"/>
        </w:rPr>
        <w:t>the</w:t>
      </w:r>
      <w:r>
        <w:rPr>
          <w:spacing w:val="-10"/>
          <w:w w:val="110"/>
        </w:rPr>
        <w:t xml:space="preserve"> </w:t>
      </w:r>
      <w:r>
        <w:rPr>
          <w:i/>
          <w:w w:val="110"/>
        </w:rPr>
        <w:t>FTO</w:t>
      </w:r>
      <w:r>
        <w:rPr>
          <w:i/>
          <w:spacing w:val="-11"/>
          <w:w w:val="110"/>
        </w:rPr>
        <w:t xml:space="preserve"> </w:t>
      </w:r>
      <w:r>
        <w:rPr>
          <w:w w:val="110"/>
        </w:rPr>
        <w:t>gene</w:t>
      </w:r>
      <w:r>
        <w:rPr>
          <w:spacing w:val="-11"/>
          <w:w w:val="110"/>
        </w:rPr>
        <w:t xml:space="preserve"> </w:t>
      </w:r>
      <w:r>
        <w:rPr>
          <w:w w:val="110"/>
        </w:rPr>
        <w:t>appeared</w:t>
      </w:r>
      <w:r>
        <w:rPr>
          <w:spacing w:val="-11"/>
          <w:w w:val="110"/>
        </w:rPr>
        <w:t xml:space="preserve"> </w:t>
      </w:r>
      <w:r>
        <w:rPr>
          <w:w w:val="110"/>
        </w:rPr>
        <w:t>to</w:t>
      </w:r>
      <w:r>
        <w:rPr>
          <w:spacing w:val="-10"/>
          <w:w w:val="110"/>
        </w:rPr>
        <w:t xml:space="preserve"> </w:t>
      </w:r>
      <w:r>
        <w:rPr>
          <w:w w:val="110"/>
        </w:rPr>
        <w:t>regulate</w:t>
      </w:r>
      <w:r>
        <w:rPr>
          <w:spacing w:val="-11"/>
          <w:w w:val="110"/>
        </w:rPr>
        <w:t xml:space="preserve"> </w:t>
      </w:r>
      <w:r>
        <w:rPr>
          <w:w w:val="110"/>
        </w:rPr>
        <w:t xml:space="preserve">expression through chromatin looping of the </w:t>
      </w:r>
      <w:r>
        <w:rPr>
          <w:i/>
          <w:w w:val="110"/>
        </w:rPr>
        <w:t xml:space="preserve">IRX3 </w:t>
      </w:r>
      <w:r>
        <w:rPr>
          <w:w w:val="110"/>
        </w:rPr>
        <w:t>gene, located 1Mb downstream (</w:t>
      </w:r>
      <w:proofErr w:type="spellStart"/>
      <w:r>
        <w:rPr>
          <w:w w:val="110"/>
        </w:rPr>
        <w:t>Smemo</w:t>
      </w:r>
      <w:proofErr w:type="spellEnd"/>
      <w:r>
        <w:rPr>
          <w:w w:val="110"/>
        </w:rPr>
        <w:t xml:space="preserve"> et al.</w:t>
      </w:r>
      <w:r>
        <w:rPr>
          <w:spacing w:val="-13"/>
          <w:w w:val="110"/>
        </w:rPr>
        <w:t xml:space="preserve"> </w:t>
      </w:r>
      <w:r>
        <w:rPr>
          <w:w w:val="110"/>
        </w:rPr>
        <w:t>2014).</w:t>
      </w:r>
    </w:p>
    <w:p w14:paraId="5BC6617A" w14:textId="77777777" w:rsidR="00F76AB2" w:rsidRDefault="00B2285E">
      <w:pPr>
        <w:pStyle w:val="BodyText"/>
        <w:spacing w:before="2" w:line="415" w:lineRule="auto"/>
        <w:ind w:left="377" w:right="821" w:firstLine="566"/>
        <w:jc w:val="both"/>
      </w:pPr>
      <w:r>
        <w:rPr>
          <w:w w:val="110"/>
        </w:rPr>
        <w:t xml:space="preserve">A wide range of genome-wide and high-throughput methods to investigate the 3D chromatin conformation </w:t>
      </w:r>
      <w:proofErr w:type="gramStart"/>
      <w:r>
        <w:rPr>
          <w:w w:val="110"/>
        </w:rPr>
        <w:t>have been developed</w:t>
      </w:r>
      <w:proofErr w:type="gramEnd"/>
      <w:r>
        <w:rPr>
          <w:w w:val="110"/>
        </w:rPr>
        <w:t>, showing di</w:t>
      </w:r>
      <w:r>
        <w:rPr>
          <w:rFonts w:ascii="Arial"/>
          <w:w w:val="110"/>
        </w:rPr>
        <w:t>ff</w:t>
      </w:r>
      <w:r>
        <w:rPr>
          <w:w w:val="110"/>
        </w:rPr>
        <w:t xml:space="preserve">erences in performance and suitability depending on the application (Davies et al. 2017). Of particular interest, Capture-C has simultaneously scaled up the number of interactions investigated at high resolution and </w:t>
      </w:r>
      <w:proofErr w:type="spellStart"/>
      <w:r>
        <w:rPr>
          <w:w w:val="110"/>
        </w:rPr>
        <w:t>minimised</w:t>
      </w:r>
      <w:proofErr w:type="spellEnd"/>
      <w:r>
        <w:rPr>
          <w:w w:val="110"/>
        </w:rPr>
        <w:t xml:space="preserve"> the number of input cells required (Davies2016</w:t>
      </w:r>
      <w:proofErr w:type="gramStart"/>
      <w:r>
        <w:rPr>
          <w:w w:val="110"/>
        </w:rPr>
        <w:t>;</w:t>
      </w:r>
      <w:proofErr w:type="gramEnd"/>
      <w:r>
        <w:rPr>
          <w:w w:val="110"/>
        </w:rPr>
        <w:t xml:space="preserve"> </w:t>
      </w:r>
      <w:proofErr w:type="spellStart"/>
      <w:r>
        <w:rPr>
          <w:w w:val="110"/>
        </w:rPr>
        <w:t>Oudelaar</w:t>
      </w:r>
      <w:proofErr w:type="spellEnd"/>
      <w:r>
        <w:rPr>
          <w:w w:val="110"/>
        </w:rPr>
        <w:t xml:space="preserve"> et al. 2017). Other techniques such as promoter capture </w:t>
      </w:r>
      <w:proofErr w:type="spellStart"/>
      <w:r>
        <w:rPr>
          <w:w w:val="110"/>
        </w:rPr>
        <w:t>HiC</w:t>
      </w:r>
      <w:proofErr w:type="spellEnd"/>
      <w:r>
        <w:rPr>
          <w:w w:val="110"/>
        </w:rPr>
        <w:t xml:space="preserve"> have yielded comprehensive immune-specific maps of promoter-enhancer interactions in seventeen human primary hematopoietic cell types (Javierre2016). Lately, </w:t>
      </w:r>
      <w:proofErr w:type="spellStart"/>
      <w:r>
        <w:rPr>
          <w:w w:val="110"/>
        </w:rPr>
        <w:t>HiChIP</w:t>
      </w:r>
      <w:proofErr w:type="spellEnd"/>
      <w:r>
        <w:rPr>
          <w:w w:val="110"/>
        </w:rPr>
        <w:t xml:space="preserve"> has improved the integration of </w:t>
      </w:r>
      <w:proofErr w:type="spellStart"/>
      <w:r>
        <w:rPr>
          <w:w w:val="110"/>
        </w:rPr>
        <w:t>ChIP</w:t>
      </w:r>
      <w:proofErr w:type="spellEnd"/>
      <w:r>
        <w:rPr>
          <w:w w:val="110"/>
        </w:rPr>
        <w:t xml:space="preserve"> and chromatin interaction methods to enhance the specificity of the assay while reducing sequencing depth and input material (</w:t>
      </w:r>
      <w:proofErr w:type="spellStart"/>
      <w:r>
        <w:rPr>
          <w:w w:val="110"/>
        </w:rPr>
        <w:t>Mumbach</w:t>
      </w:r>
      <w:proofErr w:type="spellEnd"/>
      <w:r>
        <w:rPr>
          <w:w w:val="110"/>
        </w:rPr>
        <w:t xml:space="preserve"> et al. 2016).</w:t>
      </w:r>
    </w:p>
    <w:p w14:paraId="64965CFC" w14:textId="77777777" w:rsidR="00F76AB2" w:rsidRDefault="00F76AB2">
      <w:pPr>
        <w:pStyle w:val="BodyText"/>
        <w:spacing w:before="5"/>
        <w:rPr>
          <w:sz w:val="36"/>
        </w:rPr>
      </w:pPr>
    </w:p>
    <w:p w14:paraId="777A1D50" w14:textId="77777777" w:rsidR="00F76AB2" w:rsidRDefault="00B2285E">
      <w:pPr>
        <w:pStyle w:val="Heading3"/>
        <w:numPr>
          <w:ilvl w:val="2"/>
          <w:numId w:val="1"/>
        </w:numPr>
        <w:tabs>
          <w:tab w:val="left" w:pos="1283"/>
          <w:tab w:val="left" w:pos="1285"/>
        </w:tabs>
      </w:pPr>
      <w:r>
        <w:rPr>
          <w:w w:val="120"/>
        </w:rPr>
        <w:t>Transcriptional profiles in</w:t>
      </w:r>
      <w:r>
        <w:rPr>
          <w:spacing w:val="-49"/>
          <w:w w:val="120"/>
        </w:rPr>
        <w:t xml:space="preserve"> </w:t>
      </w:r>
      <w:r>
        <w:rPr>
          <w:w w:val="120"/>
        </w:rPr>
        <w:t>disease</w:t>
      </w:r>
    </w:p>
    <w:p w14:paraId="22C38A3D" w14:textId="77777777" w:rsidR="00F76AB2" w:rsidRDefault="00F76AB2">
      <w:pPr>
        <w:pStyle w:val="BodyText"/>
        <w:spacing w:before="3"/>
        <w:rPr>
          <w:sz w:val="30"/>
        </w:rPr>
      </w:pPr>
    </w:p>
    <w:p w14:paraId="429B0985" w14:textId="0F79C7C9" w:rsidR="00F76AB2" w:rsidRDefault="00B2285E">
      <w:pPr>
        <w:pStyle w:val="BodyText"/>
        <w:spacing w:line="415" w:lineRule="auto"/>
        <w:ind w:left="377" w:right="821" w:firstLine="566"/>
        <w:jc w:val="both"/>
      </w:pPr>
      <w:r>
        <w:rPr>
          <w:w w:val="110"/>
        </w:rPr>
        <w:t xml:space="preserve">The role of environmental and genetic factors in altering gene expression regulation in complex diseases </w:t>
      </w:r>
      <w:proofErr w:type="gramStart"/>
      <w:r>
        <w:rPr>
          <w:w w:val="110"/>
        </w:rPr>
        <w:t>has been investigated</w:t>
      </w:r>
      <w:proofErr w:type="gramEnd"/>
      <w:r>
        <w:rPr>
          <w:w w:val="110"/>
        </w:rPr>
        <w:t xml:space="preserve"> through extensive comparison of case-control transcriptional profiles. The </w:t>
      </w:r>
      <w:proofErr w:type="spellStart"/>
      <w:r>
        <w:rPr>
          <w:w w:val="110"/>
        </w:rPr>
        <w:t>informativeness</w:t>
      </w:r>
      <w:proofErr w:type="spellEnd"/>
      <w:r>
        <w:rPr>
          <w:w w:val="110"/>
        </w:rPr>
        <w:t xml:space="preserve"> of this approach</w:t>
      </w:r>
      <w:r>
        <w:rPr>
          <w:spacing w:val="-6"/>
          <w:w w:val="110"/>
        </w:rPr>
        <w:t xml:space="preserve"> </w:t>
      </w:r>
      <w:r>
        <w:rPr>
          <w:w w:val="110"/>
        </w:rPr>
        <w:t>is</w:t>
      </w:r>
      <w:r>
        <w:rPr>
          <w:spacing w:val="-5"/>
          <w:w w:val="110"/>
        </w:rPr>
        <w:t xml:space="preserve"> </w:t>
      </w:r>
      <w:r>
        <w:rPr>
          <w:w w:val="110"/>
        </w:rPr>
        <w:t>conditional</w:t>
      </w:r>
      <w:r>
        <w:rPr>
          <w:spacing w:val="-5"/>
          <w:w w:val="110"/>
        </w:rPr>
        <w:t xml:space="preserve"> </w:t>
      </w:r>
      <w:r>
        <w:rPr>
          <w:w w:val="110"/>
        </w:rPr>
        <w:t>on</w:t>
      </w:r>
      <w:r>
        <w:rPr>
          <w:spacing w:val="-5"/>
          <w:w w:val="110"/>
        </w:rPr>
        <w:t xml:space="preserve"> </w:t>
      </w:r>
      <w:r>
        <w:rPr>
          <w:w w:val="110"/>
        </w:rPr>
        <w:t>studying</w:t>
      </w:r>
      <w:r>
        <w:rPr>
          <w:spacing w:val="-5"/>
          <w:w w:val="110"/>
        </w:rPr>
        <w:t xml:space="preserve"> </w:t>
      </w:r>
      <w:r>
        <w:rPr>
          <w:w w:val="110"/>
        </w:rPr>
        <w:t>the</w:t>
      </w:r>
      <w:r>
        <w:rPr>
          <w:spacing w:val="-5"/>
          <w:w w:val="110"/>
        </w:rPr>
        <w:t xml:space="preserve"> </w:t>
      </w:r>
      <w:r>
        <w:rPr>
          <w:w w:val="110"/>
        </w:rPr>
        <w:t>relevant</w:t>
      </w:r>
      <w:r>
        <w:rPr>
          <w:spacing w:val="-5"/>
          <w:w w:val="110"/>
        </w:rPr>
        <w:t xml:space="preserve"> </w:t>
      </w:r>
      <w:r>
        <w:rPr>
          <w:w w:val="110"/>
        </w:rPr>
        <w:t>disease</w:t>
      </w:r>
      <w:r>
        <w:rPr>
          <w:spacing w:val="-5"/>
          <w:w w:val="110"/>
        </w:rPr>
        <w:t xml:space="preserve"> </w:t>
      </w:r>
      <w:r>
        <w:rPr>
          <w:w w:val="110"/>
        </w:rPr>
        <w:t>tissue,</w:t>
      </w:r>
      <w:r>
        <w:rPr>
          <w:spacing w:val="-3"/>
          <w:w w:val="110"/>
        </w:rPr>
        <w:t xml:space="preserve"> </w:t>
      </w:r>
      <w:r>
        <w:rPr>
          <w:w w:val="110"/>
        </w:rPr>
        <w:t>which</w:t>
      </w:r>
      <w:r>
        <w:rPr>
          <w:spacing w:val="-5"/>
          <w:w w:val="110"/>
        </w:rPr>
        <w:t xml:space="preserve"> </w:t>
      </w:r>
      <w:r>
        <w:rPr>
          <w:w w:val="110"/>
        </w:rPr>
        <w:t>sometimes remains</w:t>
      </w:r>
      <w:r>
        <w:rPr>
          <w:spacing w:val="-9"/>
          <w:w w:val="110"/>
        </w:rPr>
        <w:t xml:space="preserve"> </w:t>
      </w:r>
      <w:r>
        <w:rPr>
          <w:w w:val="110"/>
        </w:rPr>
        <w:t>challenging</w:t>
      </w:r>
      <w:r>
        <w:rPr>
          <w:spacing w:val="-8"/>
          <w:w w:val="110"/>
        </w:rPr>
        <w:t xml:space="preserve"> </w:t>
      </w:r>
      <w:r>
        <w:rPr>
          <w:w w:val="110"/>
        </w:rPr>
        <w:t>due</w:t>
      </w:r>
      <w:r>
        <w:rPr>
          <w:spacing w:val="-8"/>
          <w:w w:val="110"/>
        </w:rPr>
        <w:t xml:space="preserve"> </w:t>
      </w:r>
      <w:r>
        <w:rPr>
          <w:w w:val="110"/>
        </w:rPr>
        <w:t>to</w:t>
      </w:r>
      <w:r>
        <w:rPr>
          <w:spacing w:val="-9"/>
          <w:w w:val="110"/>
        </w:rPr>
        <w:t xml:space="preserve"> </w:t>
      </w:r>
      <w:r>
        <w:rPr>
          <w:w w:val="110"/>
        </w:rPr>
        <w:t>a</w:t>
      </w:r>
      <w:r>
        <w:rPr>
          <w:spacing w:val="-8"/>
          <w:w w:val="110"/>
        </w:rPr>
        <w:t xml:space="preserve"> </w:t>
      </w:r>
      <w:r>
        <w:rPr>
          <w:w w:val="110"/>
        </w:rPr>
        <w:t>lack</w:t>
      </w:r>
      <w:r>
        <w:rPr>
          <w:spacing w:val="-8"/>
          <w:w w:val="110"/>
        </w:rPr>
        <w:t xml:space="preserve"> </w:t>
      </w:r>
      <w:r>
        <w:rPr>
          <w:w w:val="110"/>
        </w:rPr>
        <w:t>of</w:t>
      </w:r>
      <w:r>
        <w:rPr>
          <w:spacing w:val="-8"/>
          <w:w w:val="110"/>
        </w:rPr>
        <w:t xml:space="preserve"> </w:t>
      </w:r>
      <w:r>
        <w:rPr>
          <w:w w:val="110"/>
        </w:rPr>
        <w:t>pathophysiological</w:t>
      </w:r>
      <w:r>
        <w:rPr>
          <w:spacing w:val="-9"/>
          <w:w w:val="110"/>
        </w:rPr>
        <w:t xml:space="preserve"> </w:t>
      </w:r>
      <w:r>
        <w:rPr>
          <w:w w:val="110"/>
        </w:rPr>
        <w:t>understanding</w:t>
      </w:r>
      <w:r>
        <w:rPr>
          <w:spacing w:val="-8"/>
          <w:w w:val="110"/>
        </w:rPr>
        <w:t xml:space="preserve"> </w:t>
      </w:r>
      <w:r>
        <w:rPr>
          <w:w w:val="110"/>
        </w:rPr>
        <w:t>of</w:t>
      </w:r>
      <w:r>
        <w:rPr>
          <w:spacing w:val="-8"/>
          <w:w w:val="110"/>
        </w:rPr>
        <w:t xml:space="preserve"> </w:t>
      </w:r>
      <w:r>
        <w:rPr>
          <w:w w:val="110"/>
        </w:rPr>
        <w:t>disease mechanisms or di</w:t>
      </w:r>
      <w:r>
        <w:rPr>
          <w:rFonts w:ascii="Arial"/>
          <w:w w:val="110"/>
        </w:rPr>
        <w:t>ffi</w:t>
      </w:r>
      <w:r>
        <w:rPr>
          <w:w w:val="110"/>
        </w:rPr>
        <w:t xml:space="preserve">culties in accessing it. In immune-mediated diseases, </w:t>
      </w:r>
      <w:r>
        <w:rPr>
          <w:spacing w:val="-4"/>
          <w:w w:val="110"/>
        </w:rPr>
        <w:t xml:space="preserve">PBMC </w:t>
      </w:r>
      <w:r>
        <w:rPr>
          <w:w w:val="110"/>
        </w:rPr>
        <w:t>di</w:t>
      </w:r>
      <w:r>
        <w:rPr>
          <w:rFonts w:ascii="Arial"/>
          <w:w w:val="110"/>
        </w:rPr>
        <w:t>ff</w:t>
      </w:r>
      <w:r>
        <w:rPr>
          <w:w w:val="110"/>
        </w:rPr>
        <w:t>erential gene expression (DGE) analysis between patients and controls has enabled identification on relevant pathways and biochemical functions i</w:t>
      </w:r>
      <w:del w:id="433" w:author="Microsoft Office User" w:date="2018-12-20T23:00:00Z">
        <w:r w:rsidDel="00C736FC">
          <w:rPr>
            <w:w w:val="110"/>
          </w:rPr>
          <w:delText>n RA, UC,</w:delText>
        </w:r>
        <w:r w:rsidDel="00C736FC">
          <w:rPr>
            <w:spacing w:val="-26"/>
            <w:w w:val="110"/>
          </w:rPr>
          <w:delText xml:space="preserve"> </w:delText>
        </w:r>
        <w:r w:rsidDel="00C736FC">
          <w:rPr>
            <w:w w:val="110"/>
          </w:rPr>
          <w:delText>SLE,</w:delText>
        </w:r>
        <w:r w:rsidDel="00C736FC">
          <w:rPr>
            <w:spacing w:val="-26"/>
            <w:w w:val="110"/>
          </w:rPr>
          <w:delText xml:space="preserve"> </w:delText>
        </w:r>
        <w:r w:rsidDel="00C736FC">
          <w:rPr>
            <w:w w:val="110"/>
          </w:rPr>
          <w:delText>AS,</w:delText>
        </w:r>
      </w:del>
      <w:ins w:id="434" w:author="Microsoft Office User" w:date="2018-12-20T23:00:00Z">
        <w:r w:rsidR="00C736FC">
          <w:rPr>
            <w:w w:val="110"/>
          </w:rPr>
          <w:t>ncluding</w:t>
        </w:r>
      </w:ins>
      <w:r>
        <w:rPr>
          <w:spacing w:val="-27"/>
          <w:w w:val="110"/>
        </w:rPr>
        <w:t xml:space="preserve"> </w:t>
      </w:r>
      <w:commentRangeStart w:id="435"/>
      <w:commentRangeStart w:id="436"/>
      <w:r>
        <w:rPr>
          <w:w w:val="110"/>
        </w:rPr>
        <w:t>psoriasis</w:t>
      </w:r>
      <w:r>
        <w:rPr>
          <w:spacing w:val="-26"/>
          <w:w w:val="110"/>
        </w:rPr>
        <w:t xml:space="preserve"> </w:t>
      </w:r>
      <w:r>
        <w:rPr>
          <w:w w:val="110"/>
        </w:rPr>
        <w:t>and</w:t>
      </w:r>
      <w:r>
        <w:rPr>
          <w:spacing w:val="-26"/>
          <w:w w:val="110"/>
        </w:rPr>
        <w:t xml:space="preserve"> </w:t>
      </w:r>
      <w:proofErr w:type="spellStart"/>
      <w:r>
        <w:rPr>
          <w:spacing w:val="-3"/>
          <w:w w:val="110"/>
        </w:rPr>
        <w:t>PsA</w:t>
      </w:r>
      <w:proofErr w:type="spellEnd"/>
      <w:del w:id="437" w:author="Microsoft Office User" w:date="2018-12-20T23:00:00Z">
        <w:r w:rsidDel="00C736FC">
          <w:rPr>
            <w:spacing w:val="-3"/>
            <w:w w:val="110"/>
          </w:rPr>
          <w:delText>,</w:delText>
        </w:r>
        <w:r w:rsidDel="00C736FC">
          <w:rPr>
            <w:spacing w:val="-25"/>
            <w:w w:val="110"/>
          </w:rPr>
          <w:delText xml:space="preserve"> </w:delText>
        </w:r>
        <w:r w:rsidDel="00C736FC">
          <w:rPr>
            <w:w w:val="110"/>
          </w:rPr>
          <w:delText>amongst</w:delText>
        </w:r>
        <w:r w:rsidDel="00C736FC">
          <w:rPr>
            <w:spacing w:val="-26"/>
            <w:w w:val="110"/>
          </w:rPr>
          <w:delText xml:space="preserve"> </w:delText>
        </w:r>
        <w:r w:rsidDel="00C736FC">
          <w:rPr>
            <w:w w:val="110"/>
          </w:rPr>
          <w:delText>others</w:delText>
        </w:r>
      </w:del>
      <w:r>
        <w:rPr>
          <w:spacing w:val="-27"/>
          <w:w w:val="110"/>
        </w:rPr>
        <w:t xml:space="preserve"> </w:t>
      </w:r>
      <w:r>
        <w:rPr>
          <w:w w:val="110"/>
        </w:rPr>
        <w:t>(Miao</w:t>
      </w:r>
      <w:r>
        <w:rPr>
          <w:spacing w:val="-26"/>
          <w:w w:val="110"/>
        </w:rPr>
        <w:t xml:space="preserve"> </w:t>
      </w:r>
      <w:r>
        <w:rPr>
          <w:w w:val="110"/>
        </w:rPr>
        <w:t>et</w:t>
      </w:r>
      <w:r>
        <w:rPr>
          <w:spacing w:val="-26"/>
          <w:w w:val="110"/>
        </w:rPr>
        <w:t xml:space="preserve"> </w:t>
      </w:r>
      <w:r>
        <w:rPr>
          <w:w w:val="110"/>
        </w:rPr>
        <w:t>al.</w:t>
      </w:r>
      <w:r>
        <w:rPr>
          <w:spacing w:val="-26"/>
          <w:w w:val="110"/>
        </w:rPr>
        <w:t xml:space="preserve"> </w:t>
      </w:r>
      <w:r>
        <w:rPr>
          <w:w w:val="110"/>
        </w:rPr>
        <w:t>2013;</w:t>
      </w:r>
      <w:r>
        <w:rPr>
          <w:spacing w:val="-23"/>
          <w:w w:val="110"/>
        </w:rPr>
        <w:t xml:space="preserve"> </w:t>
      </w:r>
      <w:r>
        <w:rPr>
          <w:w w:val="110"/>
        </w:rPr>
        <w:t>Junta</w:t>
      </w:r>
      <w:r>
        <w:rPr>
          <w:spacing w:val="-26"/>
          <w:w w:val="110"/>
        </w:rPr>
        <w:t xml:space="preserve"> </w:t>
      </w:r>
      <w:r>
        <w:rPr>
          <w:w w:val="110"/>
        </w:rPr>
        <w:t>and</w:t>
      </w:r>
      <w:r>
        <w:rPr>
          <w:spacing w:val="-26"/>
          <w:w w:val="110"/>
        </w:rPr>
        <w:t xml:space="preserve"> </w:t>
      </w:r>
      <w:r>
        <w:rPr>
          <w:spacing w:val="-3"/>
          <w:w w:val="110"/>
        </w:rPr>
        <w:t xml:space="preserve">2009; </w:t>
      </w:r>
      <w:proofErr w:type="spellStart"/>
      <w:r>
        <w:rPr>
          <w:w w:val="110"/>
        </w:rPr>
        <w:t>Baechler</w:t>
      </w:r>
      <w:proofErr w:type="spellEnd"/>
      <w:r>
        <w:rPr>
          <w:w w:val="110"/>
        </w:rPr>
        <w:t xml:space="preserve"> et al. 2003; </w:t>
      </w:r>
      <w:proofErr w:type="spellStart"/>
      <w:r>
        <w:rPr>
          <w:w w:val="110"/>
        </w:rPr>
        <w:t>Assassi</w:t>
      </w:r>
      <w:proofErr w:type="spellEnd"/>
      <w:r>
        <w:rPr>
          <w:w w:val="110"/>
        </w:rPr>
        <w:t xml:space="preserve"> et al. 2010; </w:t>
      </w:r>
      <w:proofErr w:type="spellStart"/>
      <w:r>
        <w:rPr>
          <w:w w:val="110"/>
        </w:rPr>
        <w:t>Batliwalla</w:t>
      </w:r>
      <w:proofErr w:type="spellEnd"/>
      <w:r>
        <w:rPr>
          <w:w w:val="110"/>
        </w:rPr>
        <w:t xml:space="preserve"> et al. 2005). </w:t>
      </w:r>
      <w:r>
        <w:rPr>
          <w:spacing w:val="-3"/>
          <w:w w:val="110"/>
        </w:rPr>
        <w:t xml:space="preserve">Similarly, </w:t>
      </w:r>
      <w:r>
        <w:rPr>
          <w:w w:val="110"/>
        </w:rPr>
        <w:t>the growing</w:t>
      </w:r>
      <w:r>
        <w:rPr>
          <w:spacing w:val="-9"/>
          <w:w w:val="110"/>
        </w:rPr>
        <w:t xml:space="preserve"> </w:t>
      </w:r>
      <w:r>
        <w:rPr>
          <w:w w:val="110"/>
        </w:rPr>
        <w:t>evidence</w:t>
      </w:r>
      <w:r>
        <w:rPr>
          <w:spacing w:val="-8"/>
          <w:w w:val="110"/>
        </w:rPr>
        <w:t xml:space="preserve"> </w:t>
      </w:r>
      <w:r>
        <w:rPr>
          <w:w w:val="110"/>
        </w:rPr>
        <w:t>supporting</w:t>
      </w:r>
      <w:r>
        <w:rPr>
          <w:spacing w:val="-8"/>
          <w:w w:val="110"/>
        </w:rPr>
        <w:t xml:space="preserve"> </w:t>
      </w:r>
      <w:r>
        <w:rPr>
          <w:w w:val="110"/>
        </w:rPr>
        <w:t>cell</w:t>
      </w:r>
      <w:r>
        <w:rPr>
          <w:spacing w:val="-8"/>
          <w:w w:val="110"/>
        </w:rPr>
        <w:t xml:space="preserve"> </w:t>
      </w:r>
      <w:r>
        <w:rPr>
          <w:w w:val="110"/>
        </w:rPr>
        <w:t>type</w:t>
      </w:r>
      <w:r>
        <w:rPr>
          <w:spacing w:val="-8"/>
          <w:w w:val="110"/>
        </w:rPr>
        <w:t xml:space="preserve"> </w:t>
      </w:r>
      <w:r>
        <w:rPr>
          <w:w w:val="110"/>
        </w:rPr>
        <w:t>and</w:t>
      </w:r>
      <w:r>
        <w:rPr>
          <w:spacing w:val="-8"/>
          <w:w w:val="110"/>
        </w:rPr>
        <w:t xml:space="preserve"> </w:t>
      </w:r>
      <w:r>
        <w:rPr>
          <w:w w:val="110"/>
        </w:rPr>
        <w:t>context</w:t>
      </w:r>
      <w:r>
        <w:rPr>
          <w:spacing w:val="-8"/>
          <w:w w:val="110"/>
        </w:rPr>
        <w:t xml:space="preserve"> </w:t>
      </w:r>
      <w:r>
        <w:rPr>
          <w:w w:val="110"/>
        </w:rPr>
        <w:t>specificity</w:t>
      </w:r>
      <w:r>
        <w:rPr>
          <w:spacing w:val="-8"/>
          <w:w w:val="110"/>
        </w:rPr>
        <w:t xml:space="preserve"> </w:t>
      </w:r>
      <w:r>
        <w:rPr>
          <w:w w:val="110"/>
        </w:rPr>
        <w:t>in</w:t>
      </w:r>
      <w:r>
        <w:rPr>
          <w:spacing w:val="-8"/>
          <w:w w:val="110"/>
        </w:rPr>
        <w:t xml:space="preserve"> </w:t>
      </w:r>
      <w:r>
        <w:rPr>
          <w:w w:val="110"/>
        </w:rPr>
        <w:t>the</w:t>
      </w:r>
      <w:r>
        <w:rPr>
          <w:spacing w:val="-9"/>
          <w:w w:val="110"/>
        </w:rPr>
        <w:t xml:space="preserve"> </w:t>
      </w:r>
      <w:r>
        <w:rPr>
          <w:w w:val="110"/>
        </w:rPr>
        <w:t>regulation</w:t>
      </w:r>
      <w:r>
        <w:rPr>
          <w:spacing w:val="-8"/>
          <w:w w:val="110"/>
        </w:rPr>
        <w:t xml:space="preserve"> </w:t>
      </w:r>
      <w:r>
        <w:rPr>
          <w:w w:val="110"/>
        </w:rPr>
        <w:t>of gene expression has driven more disease-specific targeted studies. Such</w:t>
      </w:r>
      <w:r>
        <w:rPr>
          <w:spacing w:val="48"/>
          <w:w w:val="110"/>
        </w:rPr>
        <w:t xml:space="preserve"> </w:t>
      </w:r>
      <w:r>
        <w:rPr>
          <w:w w:val="110"/>
        </w:rPr>
        <w:t>studies</w:t>
      </w:r>
    </w:p>
    <w:p w14:paraId="50C91878" w14:textId="77777777" w:rsidR="00F76AB2" w:rsidRDefault="00F76AB2">
      <w:pPr>
        <w:spacing w:line="415" w:lineRule="auto"/>
        <w:jc w:val="both"/>
        <w:sectPr w:rsidR="00F76AB2">
          <w:pgSz w:w="11910" w:h="16840"/>
          <w:pgMar w:top="1580" w:right="520" w:bottom="800" w:left="1680" w:header="1231" w:footer="615" w:gutter="0"/>
          <w:cols w:space="720"/>
        </w:sectPr>
      </w:pPr>
    </w:p>
    <w:p w14:paraId="4DBC95AD" w14:textId="77777777" w:rsidR="00F76AB2" w:rsidRDefault="00F76AB2">
      <w:pPr>
        <w:pStyle w:val="BodyText"/>
        <w:rPr>
          <w:sz w:val="20"/>
        </w:rPr>
      </w:pPr>
    </w:p>
    <w:p w14:paraId="56C6DEC5" w14:textId="7A508F51" w:rsidR="00F76AB2" w:rsidRDefault="00B2285E">
      <w:pPr>
        <w:pStyle w:val="BodyText"/>
        <w:spacing w:before="225" w:line="415" w:lineRule="auto"/>
        <w:ind w:left="377" w:right="822"/>
        <w:jc w:val="both"/>
      </w:pPr>
      <w:proofErr w:type="gramStart"/>
      <w:r>
        <w:rPr>
          <w:w w:val="110"/>
        </w:rPr>
        <w:t>include</w:t>
      </w:r>
      <w:proofErr w:type="gramEnd"/>
      <w:r>
        <w:rPr>
          <w:w w:val="110"/>
        </w:rPr>
        <w:t xml:space="preserve"> synovial-isolated macrophages in RA, B cells and monocytes in SLE </w:t>
      </w:r>
      <w:r>
        <w:rPr>
          <w:spacing w:val="-6"/>
          <w:w w:val="110"/>
        </w:rPr>
        <w:t xml:space="preserve">or </w:t>
      </w:r>
      <w:r>
        <w:rPr>
          <w:w w:val="110"/>
        </w:rPr>
        <w:t xml:space="preserve">skin biopsies in psoriasis </w:t>
      </w:r>
      <w:commentRangeEnd w:id="435"/>
      <w:r w:rsidR="00C736FC">
        <w:rPr>
          <w:rStyle w:val="CommentReference"/>
        </w:rPr>
        <w:commentReference w:id="435"/>
      </w:r>
      <w:commentRangeEnd w:id="436"/>
      <w:r w:rsidR="0073196C">
        <w:rPr>
          <w:rStyle w:val="CommentReference"/>
        </w:rPr>
        <w:commentReference w:id="436"/>
      </w:r>
      <w:r>
        <w:rPr>
          <w:w w:val="110"/>
        </w:rPr>
        <w:t>(</w:t>
      </w:r>
      <w:proofErr w:type="spellStart"/>
      <w:r>
        <w:rPr>
          <w:w w:val="110"/>
        </w:rPr>
        <w:t>Katschke</w:t>
      </w:r>
      <w:proofErr w:type="spellEnd"/>
      <w:r>
        <w:rPr>
          <w:w w:val="110"/>
        </w:rPr>
        <w:t xml:space="preserve"> et al. 2001; </w:t>
      </w:r>
      <w:proofErr w:type="spellStart"/>
      <w:r>
        <w:rPr>
          <w:w w:val="110"/>
        </w:rPr>
        <w:t>Dozmorov</w:t>
      </w:r>
      <w:proofErr w:type="spellEnd"/>
      <w:r>
        <w:rPr>
          <w:w w:val="110"/>
        </w:rPr>
        <w:t xml:space="preserve"> et al. 2015; </w:t>
      </w:r>
      <w:r>
        <w:rPr>
          <w:spacing w:val="-4"/>
          <w:w w:val="110"/>
        </w:rPr>
        <w:t xml:space="preserve">Jabbari  </w:t>
      </w:r>
      <w:r>
        <w:rPr>
          <w:w w:val="110"/>
        </w:rPr>
        <w:t>et al.</w:t>
      </w:r>
      <w:r>
        <w:rPr>
          <w:spacing w:val="-13"/>
          <w:w w:val="110"/>
        </w:rPr>
        <w:t xml:space="preserve"> </w:t>
      </w:r>
      <w:r>
        <w:rPr>
          <w:w w:val="110"/>
        </w:rPr>
        <w:t>2012).</w:t>
      </w:r>
    </w:p>
    <w:p w14:paraId="265D0C00" w14:textId="7253B8C8" w:rsidR="00F76AB2" w:rsidRDefault="00B2285E">
      <w:pPr>
        <w:pStyle w:val="BodyText"/>
        <w:spacing w:before="2" w:line="415" w:lineRule="auto"/>
        <w:ind w:left="377" w:right="821" w:firstLine="566"/>
        <w:jc w:val="both"/>
      </w:pPr>
      <w:r>
        <w:rPr>
          <w:w w:val="110"/>
        </w:rPr>
        <w:t>Likewise,</w:t>
      </w:r>
      <w:r>
        <w:rPr>
          <w:spacing w:val="-6"/>
          <w:w w:val="110"/>
        </w:rPr>
        <w:t xml:space="preserve"> </w:t>
      </w:r>
      <w:r>
        <w:rPr>
          <w:w w:val="110"/>
        </w:rPr>
        <w:t>the</w:t>
      </w:r>
      <w:r>
        <w:rPr>
          <w:spacing w:val="-6"/>
          <w:w w:val="110"/>
        </w:rPr>
        <w:t xml:space="preserve"> </w:t>
      </w:r>
      <w:r>
        <w:rPr>
          <w:w w:val="110"/>
        </w:rPr>
        <w:t>extensive</w:t>
      </w:r>
      <w:r>
        <w:rPr>
          <w:spacing w:val="-7"/>
          <w:w w:val="110"/>
        </w:rPr>
        <w:t xml:space="preserve"> </w:t>
      </w:r>
      <w:r>
        <w:rPr>
          <w:w w:val="110"/>
        </w:rPr>
        <w:t>overlap</w:t>
      </w:r>
      <w:r>
        <w:rPr>
          <w:spacing w:val="-6"/>
          <w:w w:val="110"/>
        </w:rPr>
        <w:t xml:space="preserve"> </w:t>
      </w:r>
      <w:r>
        <w:rPr>
          <w:w w:val="110"/>
        </w:rPr>
        <w:t>of</w:t>
      </w:r>
      <w:r>
        <w:rPr>
          <w:spacing w:val="-7"/>
          <w:w w:val="110"/>
        </w:rPr>
        <w:t xml:space="preserve"> </w:t>
      </w:r>
      <w:r>
        <w:rPr>
          <w:spacing w:val="-8"/>
          <w:w w:val="110"/>
        </w:rPr>
        <w:t>GWAS</w:t>
      </w:r>
      <w:r>
        <w:rPr>
          <w:spacing w:val="-6"/>
          <w:w w:val="110"/>
        </w:rPr>
        <w:t xml:space="preserve"> </w:t>
      </w:r>
      <w:r>
        <w:rPr>
          <w:w w:val="110"/>
        </w:rPr>
        <w:t>variants</w:t>
      </w:r>
      <w:r>
        <w:rPr>
          <w:spacing w:val="-7"/>
          <w:w w:val="110"/>
        </w:rPr>
        <w:t xml:space="preserve"> </w:t>
      </w:r>
      <w:r>
        <w:rPr>
          <w:w w:val="110"/>
        </w:rPr>
        <w:t>with</w:t>
      </w:r>
      <w:r>
        <w:rPr>
          <w:spacing w:val="-6"/>
          <w:w w:val="110"/>
        </w:rPr>
        <w:t xml:space="preserve"> </w:t>
      </w:r>
      <w:r>
        <w:rPr>
          <w:w w:val="110"/>
        </w:rPr>
        <w:t>non-coding</w:t>
      </w:r>
      <w:r>
        <w:rPr>
          <w:spacing w:val="-7"/>
          <w:w w:val="110"/>
        </w:rPr>
        <w:t xml:space="preserve"> </w:t>
      </w:r>
      <w:r>
        <w:rPr>
          <w:w w:val="110"/>
        </w:rPr>
        <w:t>regions potentially dysregulating gene expression has highlighted the importance</w:t>
      </w:r>
      <w:r>
        <w:rPr>
          <w:spacing w:val="30"/>
          <w:w w:val="110"/>
        </w:rPr>
        <w:t xml:space="preserve"> </w:t>
      </w:r>
      <w:r>
        <w:rPr>
          <w:spacing w:val="-7"/>
          <w:w w:val="110"/>
        </w:rPr>
        <w:t xml:space="preserve">of </w:t>
      </w:r>
      <w:r>
        <w:rPr>
          <w:w w:val="110"/>
        </w:rPr>
        <w:t xml:space="preserve">performing context-specific </w:t>
      </w:r>
      <w:proofErr w:type="spellStart"/>
      <w:r>
        <w:rPr>
          <w:w w:val="110"/>
        </w:rPr>
        <w:t>eQTL</w:t>
      </w:r>
      <w:proofErr w:type="spellEnd"/>
      <w:r>
        <w:rPr>
          <w:w w:val="110"/>
        </w:rPr>
        <w:t xml:space="preserve"> studies.</w:t>
      </w:r>
      <w:r>
        <w:rPr>
          <w:spacing w:val="66"/>
          <w:w w:val="110"/>
        </w:rPr>
        <w:t xml:space="preserve"> </w:t>
      </w:r>
      <w:r>
        <w:rPr>
          <w:w w:val="110"/>
        </w:rPr>
        <w:t>In this respect,</w:t>
      </w:r>
      <w:r>
        <w:rPr>
          <w:spacing w:val="66"/>
          <w:w w:val="110"/>
        </w:rPr>
        <w:t xml:space="preserve"> </w:t>
      </w:r>
      <w:r>
        <w:rPr>
          <w:w w:val="110"/>
        </w:rPr>
        <w:t>consortia such as</w:t>
      </w:r>
      <w:r>
        <w:rPr>
          <w:spacing w:val="66"/>
          <w:w w:val="110"/>
        </w:rPr>
        <w:t xml:space="preserve"> </w:t>
      </w:r>
      <w:r>
        <w:rPr>
          <w:w w:val="110"/>
        </w:rPr>
        <w:t>the Genotype Tissue Expression (</w:t>
      </w:r>
      <w:proofErr w:type="spellStart"/>
      <w:r>
        <w:rPr>
          <w:w w:val="110"/>
        </w:rPr>
        <w:t>GTEx</w:t>
      </w:r>
      <w:proofErr w:type="spellEnd"/>
      <w:r>
        <w:rPr>
          <w:w w:val="110"/>
        </w:rPr>
        <w:t xml:space="preserve">) have generated publicly accessible comprehensive tissue-specific </w:t>
      </w:r>
      <w:proofErr w:type="spellStart"/>
      <w:r>
        <w:rPr>
          <w:w w:val="110"/>
        </w:rPr>
        <w:t>eQTL</w:t>
      </w:r>
      <w:proofErr w:type="spellEnd"/>
      <w:r>
        <w:rPr>
          <w:w w:val="110"/>
        </w:rPr>
        <w:t xml:space="preserve"> studies that have greatly contributed to </w:t>
      </w:r>
      <w:r>
        <w:rPr>
          <w:spacing w:val="66"/>
          <w:w w:val="110"/>
        </w:rPr>
        <w:t xml:space="preserve"> </w:t>
      </w:r>
      <w:r>
        <w:rPr>
          <w:w w:val="110"/>
        </w:rPr>
        <w:t xml:space="preserve">the functional understanding of </w:t>
      </w:r>
      <w:r>
        <w:rPr>
          <w:spacing w:val="-8"/>
          <w:w w:val="110"/>
        </w:rPr>
        <w:t xml:space="preserve">GWAS </w:t>
      </w:r>
      <w:r>
        <w:rPr>
          <w:w w:val="110"/>
        </w:rPr>
        <w:t xml:space="preserve">risk alleles in many complex diseases (Londsdale2013; </w:t>
      </w:r>
      <w:proofErr w:type="spellStart"/>
      <w:r>
        <w:rPr>
          <w:spacing w:val="-4"/>
          <w:w w:val="110"/>
        </w:rPr>
        <w:t>Fagny</w:t>
      </w:r>
      <w:proofErr w:type="spellEnd"/>
      <w:r>
        <w:rPr>
          <w:spacing w:val="-4"/>
          <w:w w:val="110"/>
        </w:rPr>
        <w:t xml:space="preserve"> </w:t>
      </w:r>
      <w:r>
        <w:rPr>
          <w:w w:val="110"/>
        </w:rPr>
        <w:t xml:space="preserve">et al. 2017). </w:t>
      </w:r>
      <w:del w:id="438" w:author="Microsoft Office User" w:date="2018-12-20T23:00:00Z">
        <w:r w:rsidDel="001D7BC4">
          <w:rPr>
            <w:spacing w:val="-4"/>
            <w:w w:val="110"/>
          </w:rPr>
          <w:delText xml:space="preserve">Lately,  </w:delText>
        </w:r>
        <w:r w:rsidDel="001D7BC4">
          <w:rPr>
            <w:w w:val="110"/>
          </w:rPr>
          <w:delText>eQTL studies have also expanded in the disease context. For instance,</w:delText>
        </w:r>
        <w:r w:rsidDel="001D7BC4">
          <w:rPr>
            <w:spacing w:val="66"/>
            <w:w w:val="110"/>
          </w:rPr>
          <w:delText xml:space="preserve"> </w:delText>
        </w:r>
        <w:r w:rsidDel="001D7BC4">
          <w:rPr>
            <w:w w:val="110"/>
          </w:rPr>
          <w:delText>an eQTL study in five immune relevant</w:delText>
        </w:r>
        <w:r w:rsidDel="001D7BC4">
          <w:rPr>
            <w:spacing w:val="66"/>
            <w:w w:val="110"/>
          </w:rPr>
          <w:delText xml:space="preserve"> </w:delText>
        </w:r>
        <w:r w:rsidDel="001D7BC4">
          <w:rPr>
            <w:w w:val="110"/>
          </w:rPr>
          <w:delText>cell</w:delText>
        </w:r>
        <w:r w:rsidDel="001D7BC4">
          <w:rPr>
            <w:spacing w:val="-12"/>
            <w:w w:val="110"/>
          </w:rPr>
          <w:delText xml:space="preserve"> </w:delText>
        </w:r>
        <w:r w:rsidDel="001D7BC4">
          <w:rPr>
            <w:w w:val="110"/>
          </w:rPr>
          <w:delText>types</w:delText>
        </w:r>
        <w:r w:rsidDel="001D7BC4">
          <w:rPr>
            <w:spacing w:val="-12"/>
            <w:w w:val="110"/>
          </w:rPr>
          <w:delText xml:space="preserve"> </w:delText>
        </w:r>
        <w:r w:rsidDel="001D7BC4">
          <w:rPr>
            <w:w w:val="110"/>
          </w:rPr>
          <w:delText>isolated</w:delText>
        </w:r>
        <w:r w:rsidDel="001D7BC4">
          <w:rPr>
            <w:spacing w:val="-11"/>
            <w:w w:val="110"/>
          </w:rPr>
          <w:delText xml:space="preserve"> </w:delText>
        </w:r>
        <w:r w:rsidDel="001D7BC4">
          <w:rPr>
            <w:w w:val="110"/>
          </w:rPr>
          <w:delText>from</w:delText>
        </w:r>
        <w:r w:rsidDel="001D7BC4">
          <w:rPr>
            <w:spacing w:val="-12"/>
            <w:w w:val="110"/>
          </w:rPr>
          <w:delText xml:space="preserve"> </w:delText>
        </w:r>
        <w:r w:rsidDel="001D7BC4">
          <w:rPr>
            <w:w w:val="110"/>
          </w:rPr>
          <w:delText>IBD</w:delText>
        </w:r>
        <w:r w:rsidDel="001D7BC4">
          <w:rPr>
            <w:spacing w:val="-12"/>
            <w:w w:val="110"/>
          </w:rPr>
          <w:delText xml:space="preserve"> </w:delText>
        </w:r>
        <w:r w:rsidDel="001D7BC4">
          <w:rPr>
            <w:w w:val="110"/>
          </w:rPr>
          <w:delText>and</w:delText>
        </w:r>
        <w:r w:rsidDel="001D7BC4">
          <w:rPr>
            <w:spacing w:val="-11"/>
            <w:w w:val="110"/>
          </w:rPr>
          <w:delText xml:space="preserve"> </w:delText>
        </w:r>
        <w:r w:rsidDel="001D7BC4">
          <w:rPr>
            <w:w w:val="110"/>
          </w:rPr>
          <w:delText>anti-neutrophil</w:delText>
        </w:r>
        <w:r w:rsidDel="001D7BC4">
          <w:rPr>
            <w:spacing w:val="-12"/>
            <w:w w:val="110"/>
          </w:rPr>
          <w:delText xml:space="preserve"> </w:delText>
        </w:r>
        <w:r w:rsidDel="001D7BC4">
          <w:rPr>
            <w:w w:val="110"/>
          </w:rPr>
          <w:delText>cytoplasmic</w:delText>
        </w:r>
        <w:r w:rsidDel="001D7BC4">
          <w:rPr>
            <w:spacing w:val="-12"/>
            <w:w w:val="110"/>
          </w:rPr>
          <w:delText xml:space="preserve"> </w:delText>
        </w:r>
        <w:r w:rsidDel="001D7BC4">
          <w:rPr>
            <w:w w:val="110"/>
          </w:rPr>
          <w:delText>antibody-associated vasculitis</w:delText>
        </w:r>
        <w:r w:rsidDel="001D7BC4">
          <w:rPr>
            <w:spacing w:val="-20"/>
            <w:w w:val="110"/>
          </w:rPr>
          <w:delText xml:space="preserve"> </w:delText>
        </w:r>
        <w:r w:rsidDel="001D7BC4">
          <w:rPr>
            <w:w w:val="110"/>
          </w:rPr>
          <w:delText>patients</w:delText>
        </w:r>
        <w:r w:rsidDel="001D7BC4">
          <w:rPr>
            <w:spacing w:val="-19"/>
            <w:w w:val="110"/>
          </w:rPr>
          <w:delText xml:space="preserve"> </w:delText>
        </w:r>
        <w:r w:rsidDel="001D7BC4">
          <w:rPr>
            <w:w w:val="110"/>
          </w:rPr>
          <w:delText>have</w:delText>
        </w:r>
        <w:r w:rsidDel="001D7BC4">
          <w:rPr>
            <w:spacing w:val="-20"/>
            <w:w w:val="110"/>
          </w:rPr>
          <w:delText xml:space="preserve"> </w:delText>
        </w:r>
        <w:r w:rsidDel="001D7BC4">
          <w:rPr>
            <w:w w:val="110"/>
          </w:rPr>
          <w:delText>revealed</w:delText>
        </w:r>
        <w:r w:rsidDel="001D7BC4">
          <w:rPr>
            <w:spacing w:val="-20"/>
            <w:w w:val="110"/>
          </w:rPr>
          <w:delText xml:space="preserve"> </w:delText>
        </w:r>
        <w:r w:rsidDel="001D7BC4">
          <w:rPr>
            <w:w w:val="110"/>
          </w:rPr>
          <w:delText>disease</w:delText>
        </w:r>
        <w:r w:rsidDel="001D7BC4">
          <w:rPr>
            <w:spacing w:val="-20"/>
            <w:w w:val="110"/>
          </w:rPr>
          <w:delText xml:space="preserve"> </w:delText>
        </w:r>
        <w:r w:rsidDel="001D7BC4">
          <w:rPr>
            <w:w w:val="110"/>
          </w:rPr>
          <w:delText>specific</w:delText>
        </w:r>
        <w:r w:rsidDel="001D7BC4">
          <w:rPr>
            <w:spacing w:val="-18"/>
            <w:w w:val="110"/>
          </w:rPr>
          <w:delText xml:space="preserve"> </w:delText>
        </w:r>
        <w:r w:rsidDel="001D7BC4">
          <w:rPr>
            <w:w w:val="110"/>
          </w:rPr>
          <w:delText>eQTLs,</w:delText>
        </w:r>
        <w:r w:rsidDel="001D7BC4">
          <w:rPr>
            <w:spacing w:val="-17"/>
            <w:w w:val="110"/>
          </w:rPr>
          <w:delText xml:space="preserve"> </w:delText>
        </w:r>
        <w:r w:rsidDel="001D7BC4">
          <w:rPr>
            <w:w w:val="110"/>
          </w:rPr>
          <w:delText>some</w:delText>
        </w:r>
        <w:r w:rsidDel="001D7BC4">
          <w:rPr>
            <w:spacing w:val="-20"/>
            <w:w w:val="110"/>
          </w:rPr>
          <w:delText xml:space="preserve"> </w:delText>
        </w:r>
        <w:r w:rsidDel="001D7BC4">
          <w:rPr>
            <w:w w:val="110"/>
          </w:rPr>
          <w:delText>of</w:delText>
        </w:r>
        <w:r w:rsidDel="001D7BC4">
          <w:rPr>
            <w:spacing w:val="-19"/>
            <w:w w:val="110"/>
          </w:rPr>
          <w:delText xml:space="preserve"> </w:delText>
        </w:r>
        <w:r w:rsidDel="001D7BC4">
          <w:rPr>
            <w:w w:val="110"/>
          </w:rPr>
          <w:delText>which</w:delText>
        </w:r>
        <w:r w:rsidDel="001D7BC4">
          <w:rPr>
            <w:spacing w:val="-20"/>
            <w:w w:val="110"/>
          </w:rPr>
          <w:delText xml:space="preserve"> </w:delText>
        </w:r>
        <w:r w:rsidDel="001D7BC4">
          <w:rPr>
            <w:w w:val="110"/>
          </w:rPr>
          <w:delText xml:space="preserve">disappear following treatment </w:delText>
        </w:r>
        <w:r w:rsidDel="001D7BC4">
          <w:rPr>
            <w:spacing w:val="-3"/>
            <w:w w:val="110"/>
          </w:rPr>
          <w:delText xml:space="preserve">(Peters </w:delText>
        </w:r>
        <w:r w:rsidDel="001D7BC4">
          <w:rPr>
            <w:w w:val="110"/>
          </w:rPr>
          <w:delText>et al.</w:delText>
        </w:r>
        <w:r w:rsidDel="001D7BC4">
          <w:rPr>
            <w:spacing w:val="-26"/>
            <w:w w:val="110"/>
          </w:rPr>
          <w:delText xml:space="preserve"> </w:delText>
        </w:r>
        <w:r w:rsidDel="001D7BC4">
          <w:rPr>
            <w:w w:val="110"/>
          </w:rPr>
          <w:delText>2016).</w:delText>
        </w:r>
      </w:del>
    </w:p>
    <w:p w14:paraId="5AA22D12" w14:textId="77777777" w:rsidR="00F76AB2" w:rsidRPr="004E586F" w:rsidRDefault="00F76AB2">
      <w:pPr>
        <w:pStyle w:val="BodyText"/>
        <w:spacing w:before="9"/>
        <w:rPr>
          <w:sz w:val="29"/>
          <w:lang w:val="es-ES"/>
          <w:rPrChange w:id="439" w:author="Alicia Lledolara" w:date="2018-12-27T19:20:00Z">
            <w:rPr>
              <w:sz w:val="29"/>
            </w:rPr>
          </w:rPrChange>
        </w:rPr>
      </w:pPr>
    </w:p>
    <w:p w14:paraId="1AA7F9E9" w14:textId="77777777" w:rsidR="00F76AB2" w:rsidRDefault="00B2285E">
      <w:pPr>
        <w:pStyle w:val="BodyText"/>
        <w:ind w:left="377"/>
      </w:pPr>
      <w:r>
        <w:rPr>
          <w:w w:val="115"/>
        </w:rPr>
        <w:t>Long non-coding RNAs and enhancer RNAs</w:t>
      </w:r>
    </w:p>
    <w:p w14:paraId="392B287A" w14:textId="77777777" w:rsidR="00F76AB2" w:rsidRDefault="00F76AB2">
      <w:pPr>
        <w:pStyle w:val="BodyText"/>
        <w:rPr>
          <w:sz w:val="31"/>
        </w:rPr>
      </w:pPr>
    </w:p>
    <w:p w14:paraId="47BC9913" w14:textId="2DFD0C74" w:rsidR="00F76AB2" w:rsidRDefault="00B2285E">
      <w:pPr>
        <w:pStyle w:val="BodyText"/>
        <w:spacing w:line="415" w:lineRule="auto"/>
        <w:ind w:left="377" w:right="821" w:firstLine="566"/>
        <w:jc w:val="both"/>
      </w:pPr>
      <w:del w:id="440" w:author="Microsoft Office User" w:date="2018-12-20T23:01:00Z">
        <w:r w:rsidDel="001D7BC4">
          <w:rPr>
            <w:w w:val="110"/>
          </w:rPr>
          <w:delText xml:space="preserve">In the last few years,  the understanding of transcription has experienced </w:delText>
        </w:r>
        <w:r w:rsidDel="001D7BC4">
          <w:rPr>
            <w:spacing w:val="66"/>
            <w:w w:val="110"/>
          </w:rPr>
          <w:delText xml:space="preserve"> </w:delText>
        </w:r>
        <w:r w:rsidDel="001D7BC4">
          <w:rPr>
            <w:w w:val="110"/>
          </w:rPr>
          <w:delText xml:space="preserve">a profound revolution, with the revelation that most of the genome undergoes transcription (ENCODE 2007). </w:delText>
        </w:r>
      </w:del>
      <w:r>
        <w:rPr>
          <w:w w:val="110"/>
        </w:rPr>
        <w:t xml:space="preserve">In addition to protein coding mRNAs, </w:t>
      </w:r>
      <w:del w:id="441" w:author="Microsoft Office User" w:date="2018-12-20T23:01:00Z">
        <w:r w:rsidDel="001D7BC4">
          <w:rPr>
            <w:w w:val="110"/>
          </w:rPr>
          <w:delText xml:space="preserve">a </w:delText>
        </w:r>
        <w:r w:rsidDel="001D7BC4">
          <w:rPr>
            <w:spacing w:val="-3"/>
            <w:w w:val="110"/>
          </w:rPr>
          <w:delText xml:space="preserve">number </w:delText>
        </w:r>
        <w:r w:rsidDel="001D7BC4">
          <w:rPr>
            <w:w w:val="110"/>
          </w:rPr>
          <w:delText xml:space="preserve">of </w:delText>
        </w:r>
      </w:del>
      <w:r>
        <w:rPr>
          <w:w w:val="110"/>
        </w:rPr>
        <w:t xml:space="preserve">non-coding RNAs </w:t>
      </w:r>
      <w:proofErr w:type="gramStart"/>
      <w:r>
        <w:rPr>
          <w:w w:val="110"/>
        </w:rPr>
        <w:t xml:space="preserve">have been </w:t>
      </w:r>
      <w:del w:id="442" w:author="Microsoft Office User" w:date="2018-12-20T23:01:00Z">
        <w:r w:rsidDel="001D7BC4">
          <w:rPr>
            <w:w w:val="110"/>
          </w:rPr>
          <w:delText xml:space="preserve">characterised and </w:delText>
        </w:r>
      </w:del>
      <w:r>
        <w:rPr>
          <w:w w:val="110"/>
        </w:rPr>
        <w:t>demonstrated</w:t>
      </w:r>
      <w:proofErr w:type="gramEnd"/>
      <w:r>
        <w:rPr>
          <w:w w:val="110"/>
        </w:rPr>
        <w:t xml:space="preserve"> to have a </w:t>
      </w:r>
      <w:r>
        <w:rPr>
          <w:spacing w:val="-3"/>
          <w:w w:val="110"/>
        </w:rPr>
        <w:t xml:space="preserve">role </w:t>
      </w:r>
      <w:del w:id="443" w:author="Microsoft Office User" w:date="2018-12-20T23:19:00Z">
        <w:r w:rsidDel="003954F9">
          <w:rPr>
            <w:spacing w:val="-3"/>
            <w:w w:val="110"/>
          </w:rPr>
          <w:delText xml:space="preserve"> </w:delText>
        </w:r>
      </w:del>
      <w:r>
        <w:rPr>
          <w:w w:val="110"/>
        </w:rPr>
        <w:t xml:space="preserve">in regulation of </w:t>
      </w:r>
      <w:del w:id="444" w:author="Microsoft Office User" w:date="2018-12-20T23:01:00Z">
        <w:r w:rsidDel="001D7BC4">
          <w:rPr>
            <w:w w:val="110"/>
          </w:rPr>
          <w:delText xml:space="preserve">transcription and </w:delText>
        </w:r>
      </w:del>
      <w:r>
        <w:rPr>
          <w:w w:val="110"/>
        </w:rPr>
        <w:t>gene expression. One category of non-coding RNAs are the long non-coding RNAs (</w:t>
      </w:r>
      <w:proofErr w:type="spellStart"/>
      <w:r>
        <w:rPr>
          <w:w w:val="110"/>
        </w:rPr>
        <w:t>lncRNAs</w:t>
      </w:r>
      <w:proofErr w:type="spellEnd"/>
      <w:r>
        <w:rPr>
          <w:w w:val="110"/>
        </w:rPr>
        <w:t xml:space="preserve">), transcripts between 200 </w:t>
      </w:r>
      <w:r>
        <w:rPr>
          <w:spacing w:val="-4"/>
          <w:w w:val="110"/>
        </w:rPr>
        <w:t xml:space="preserve">and </w:t>
      </w:r>
      <w:r>
        <w:rPr>
          <w:w w:val="110"/>
        </w:rPr>
        <w:t>100Kb long that undergo splicing, 5’ capping and 3’ poly-</w:t>
      </w:r>
      <w:proofErr w:type="spellStart"/>
      <w:r>
        <w:rPr>
          <w:w w:val="110"/>
        </w:rPr>
        <w:t>adenylation</w:t>
      </w:r>
      <w:proofErr w:type="spellEnd"/>
      <w:r>
        <w:rPr>
          <w:w w:val="110"/>
        </w:rPr>
        <w:t xml:space="preserve"> (</w:t>
      </w:r>
      <w:proofErr w:type="spellStart"/>
      <w:r>
        <w:rPr>
          <w:w w:val="110"/>
        </w:rPr>
        <w:t>Derrien</w:t>
      </w:r>
      <w:proofErr w:type="spellEnd"/>
      <w:r>
        <w:rPr>
          <w:w w:val="110"/>
        </w:rPr>
        <w:t xml:space="preserve"> et al. 2012). </w:t>
      </w:r>
      <w:proofErr w:type="spellStart"/>
      <w:r>
        <w:rPr>
          <w:w w:val="110"/>
        </w:rPr>
        <w:t>LncRNAs</w:t>
      </w:r>
      <w:proofErr w:type="spellEnd"/>
      <w:r>
        <w:rPr>
          <w:w w:val="110"/>
        </w:rPr>
        <w:t xml:space="preserve"> </w:t>
      </w:r>
      <w:proofErr w:type="gramStart"/>
      <w:r>
        <w:rPr>
          <w:w w:val="110"/>
        </w:rPr>
        <w:t>can positively and negatively regulate</w:t>
      </w:r>
      <w:proofErr w:type="gramEnd"/>
      <w:r>
        <w:rPr>
          <w:w w:val="110"/>
        </w:rPr>
        <w:t xml:space="preserve"> transcription through di</w:t>
      </w:r>
      <w:r>
        <w:rPr>
          <w:rFonts w:ascii="Arial" w:hAnsi="Arial"/>
          <w:w w:val="110"/>
        </w:rPr>
        <w:t>ff</w:t>
      </w:r>
      <w:r>
        <w:rPr>
          <w:w w:val="110"/>
        </w:rPr>
        <w:t xml:space="preserve">erent mechanisms including guidance of chromatin modifiers </w:t>
      </w:r>
      <w:r>
        <w:rPr>
          <w:spacing w:val="-4"/>
          <w:w w:val="110"/>
        </w:rPr>
        <w:t xml:space="preserve">such </w:t>
      </w:r>
      <w:r>
        <w:rPr>
          <w:w w:val="110"/>
        </w:rPr>
        <w:t xml:space="preserve">as </w:t>
      </w:r>
      <w:r>
        <w:rPr>
          <w:spacing w:val="-7"/>
          <w:w w:val="110"/>
        </w:rPr>
        <w:t xml:space="preserve">DMTs </w:t>
      </w:r>
      <w:r>
        <w:rPr>
          <w:w w:val="110"/>
        </w:rPr>
        <w:t xml:space="preserve">and PRCs to specific loci, alteration of mRNA </w:t>
      </w:r>
      <w:r>
        <w:rPr>
          <w:spacing w:val="-3"/>
          <w:w w:val="110"/>
        </w:rPr>
        <w:t xml:space="preserve">stability, </w:t>
      </w:r>
      <w:r>
        <w:rPr>
          <w:w w:val="110"/>
        </w:rPr>
        <w:t>translational control,</w:t>
      </w:r>
      <w:r>
        <w:rPr>
          <w:spacing w:val="-9"/>
          <w:w w:val="110"/>
        </w:rPr>
        <w:t xml:space="preserve"> </w:t>
      </w:r>
      <w:r>
        <w:rPr>
          <w:w w:val="110"/>
        </w:rPr>
        <w:t>and</w:t>
      </w:r>
      <w:r>
        <w:rPr>
          <w:spacing w:val="-12"/>
          <w:w w:val="110"/>
        </w:rPr>
        <w:t xml:space="preserve"> </w:t>
      </w:r>
      <w:r>
        <w:rPr>
          <w:w w:val="110"/>
        </w:rPr>
        <w:t>acting</w:t>
      </w:r>
      <w:r>
        <w:rPr>
          <w:spacing w:val="-12"/>
          <w:w w:val="110"/>
        </w:rPr>
        <w:t xml:space="preserve"> </w:t>
      </w:r>
      <w:r>
        <w:rPr>
          <w:w w:val="110"/>
        </w:rPr>
        <w:t>as</w:t>
      </w:r>
      <w:r>
        <w:rPr>
          <w:spacing w:val="-12"/>
          <w:w w:val="110"/>
        </w:rPr>
        <w:t xml:space="preserve"> </w:t>
      </w:r>
      <w:r>
        <w:rPr>
          <w:w w:val="110"/>
        </w:rPr>
        <w:t>a</w:t>
      </w:r>
      <w:r>
        <w:rPr>
          <w:spacing w:val="-11"/>
          <w:w w:val="110"/>
        </w:rPr>
        <w:t xml:space="preserve"> </w:t>
      </w:r>
      <w:r>
        <w:rPr>
          <w:w w:val="110"/>
        </w:rPr>
        <w:t>decoy</w:t>
      </w:r>
      <w:r>
        <w:rPr>
          <w:spacing w:val="-12"/>
          <w:w w:val="110"/>
        </w:rPr>
        <w:t xml:space="preserve"> </w:t>
      </w:r>
      <w:r>
        <w:rPr>
          <w:w w:val="110"/>
        </w:rPr>
        <w:t>for</w:t>
      </w:r>
      <w:r>
        <w:rPr>
          <w:spacing w:val="-12"/>
          <w:w w:val="110"/>
        </w:rPr>
        <w:t xml:space="preserve"> </w:t>
      </w:r>
      <w:r>
        <w:rPr>
          <w:w w:val="110"/>
        </w:rPr>
        <w:t>other</w:t>
      </w:r>
      <w:r>
        <w:rPr>
          <w:spacing w:val="-12"/>
          <w:w w:val="110"/>
        </w:rPr>
        <w:t xml:space="preserve"> </w:t>
      </w:r>
      <w:r>
        <w:rPr>
          <w:w w:val="110"/>
        </w:rPr>
        <w:t>non-coding</w:t>
      </w:r>
      <w:r>
        <w:rPr>
          <w:spacing w:val="-12"/>
          <w:w w:val="110"/>
        </w:rPr>
        <w:t xml:space="preserve"> </w:t>
      </w:r>
      <w:r>
        <w:rPr>
          <w:w w:val="110"/>
        </w:rPr>
        <w:t>RNAs</w:t>
      </w:r>
      <w:r>
        <w:rPr>
          <w:spacing w:val="-12"/>
          <w:w w:val="110"/>
        </w:rPr>
        <w:t xml:space="preserve"> </w:t>
      </w:r>
      <w:r>
        <w:rPr>
          <w:w w:val="110"/>
        </w:rPr>
        <w:t>and</w:t>
      </w:r>
      <w:r>
        <w:rPr>
          <w:spacing w:val="-12"/>
          <w:w w:val="110"/>
        </w:rPr>
        <w:t xml:space="preserve"> </w:t>
      </w:r>
      <w:r>
        <w:rPr>
          <w:w w:val="110"/>
        </w:rPr>
        <w:t>regulatory</w:t>
      </w:r>
      <w:r>
        <w:rPr>
          <w:spacing w:val="-12"/>
          <w:w w:val="110"/>
        </w:rPr>
        <w:t xml:space="preserve"> </w:t>
      </w:r>
      <w:r>
        <w:rPr>
          <w:w w:val="110"/>
        </w:rPr>
        <w:t>proteins</w:t>
      </w:r>
    </w:p>
    <w:p w14:paraId="2949560E" w14:textId="77777777" w:rsidR="00F76AB2" w:rsidRDefault="00F76AB2">
      <w:pPr>
        <w:spacing w:line="415" w:lineRule="auto"/>
        <w:jc w:val="both"/>
        <w:sectPr w:rsidR="00F76AB2">
          <w:pgSz w:w="11910" w:h="16840"/>
          <w:pgMar w:top="1580" w:right="520" w:bottom="800" w:left="1680" w:header="1231" w:footer="615" w:gutter="0"/>
          <w:cols w:space="720"/>
        </w:sectPr>
      </w:pPr>
    </w:p>
    <w:p w14:paraId="7D771CFE" w14:textId="77777777" w:rsidR="00F76AB2" w:rsidRDefault="00F76AB2">
      <w:pPr>
        <w:pStyle w:val="BodyText"/>
        <w:rPr>
          <w:sz w:val="20"/>
        </w:rPr>
      </w:pPr>
    </w:p>
    <w:p w14:paraId="5DA0282B" w14:textId="77777777" w:rsidR="00F76AB2" w:rsidRDefault="00B2285E">
      <w:pPr>
        <w:pStyle w:val="BodyText"/>
        <w:spacing w:before="225" w:line="415" w:lineRule="auto"/>
        <w:ind w:left="377" w:right="822"/>
      </w:pPr>
      <w:r>
        <w:rPr>
          <w:w w:val="110"/>
        </w:rPr>
        <w:t xml:space="preserve">(Pandei2008; </w:t>
      </w:r>
      <w:proofErr w:type="spellStart"/>
      <w:r>
        <w:rPr>
          <w:w w:val="110"/>
        </w:rPr>
        <w:t>Faghihi</w:t>
      </w:r>
      <w:proofErr w:type="spellEnd"/>
      <w:r>
        <w:rPr>
          <w:w w:val="110"/>
        </w:rPr>
        <w:t xml:space="preserve"> et al. 2008; Gong and </w:t>
      </w:r>
      <w:proofErr w:type="spellStart"/>
      <w:r>
        <w:rPr>
          <w:w w:val="110"/>
        </w:rPr>
        <w:t>Maquat</w:t>
      </w:r>
      <w:proofErr w:type="spellEnd"/>
      <w:r>
        <w:rPr>
          <w:w w:val="110"/>
        </w:rPr>
        <w:t xml:space="preserve"> 2011; </w:t>
      </w:r>
      <w:proofErr w:type="spellStart"/>
      <w:r>
        <w:rPr>
          <w:w w:val="110"/>
        </w:rPr>
        <w:t>Carrieri</w:t>
      </w:r>
      <w:proofErr w:type="spellEnd"/>
      <w:r>
        <w:rPr>
          <w:w w:val="110"/>
        </w:rPr>
        <w:t xml:space="preserve"> et al. 2012; Kino et al. 2010).</w:t>
      </w:r>
    </w:p>
    <w:p w14:paraId="6431E90A" w14:textId="3970CCE1" w:rsidR="00F76AB2" w:rsidRDefault="00B2285E">
      <w:pPr>
        <w:pStyle w:val="BodyText"/>
        <w:spacing w:before="1" w:line="415" w:lineRule="auto"/>
        <w:ind w:left="377" w:right="821" w:firstLine="566"/>
        <w:jc w:val="both"/>
      </w:pPr>
      <w:del w:id="445" w:author="Microsoft Office User" w:date="2018-12-20T23:20:00Z">
        <w:r w:rsidDel="003954F9">
          <w:rPr>
            <w:w w:val="110"/>
          </w:rPr>
          <w:delText xml:space="preserve">According to the latest GENECODE annotation release, 15,778 lncRNAs have identified in humans (Derrien et al. 2012). </w:delText>
        </w:r>
      </w:del>
      <w:r>
        <w:rPr>
          <w:w w:val="110"/>
        </w:rPr>
        <w:t xml:space="preserve">Amongst the </w:t>
      </w:r>
      <w:proofErr w:type="spellStart"/>
      <w:r>
        <w:rPr>
          <w:w w:val="110"/>
        </w:rPr>
        <w:t>characterised</w:t>
      </w:r>
      <w:proofErr w:type="spellEnd"/>
      <w:r>
        <w:rPr>
          <w:w w:val="110"/>
        </w:rPr>
        <w:t xml:space="preserve"> </w:t>
      </w:r>
      <w:proofErr w:type="spellStart"/>
      <w:r>
        <w:rPr>
          <w:w w:val="110"/>
        </w:rPr>
        <w:t>lncRNAs</w:t>
      </w:r>
      <w:proofErr w:type="spellEnd"/>
      <w:r>
        <w:rPr>
          <w:w w:val="110"/>
        </w:rPr>
        <w:t xml:space="preserve">, many </w:t>
      </w:r>
      <w:proofErr w:type="gramStart"/>
      <w:r>
        <w:rPr>
          <w:w w:val="110"/>
        </w:rPr>
        <w:t>have been demonstrated</w:t>
      </w:r>
      <w:proofErr w:type="gramEnd"/>
      <w:r>
        <w:rPr>
          <w:w w:val="110"/>
        </w:rPr>
        <w:t xml:space="preserve"> to play a role in the regulation of the innate and adaptive immune response, for example in T cell activation and host- pathogen interactions (Rossetto2009; Pang et al. 2009). Moreover, di</w:t>
      </w:r>
      <w:r>
        <w:rPr>
          <w:rFonts w:ascii="Arial"/>
          <w:w w:val="110"/>
        </w:rPr>
        <w:t>ff</w:t>
      </w:r>
      <w:r>
        <w:rPr>
          <w:w w:val="110"/>
        </w:rPr>
        <w:t xml:space="preserve">erential case-control gene expression analyses have underscored the contribution of </w:t>
      </w:r>
      <w:proofErr w:type="spellStart"/>
      <w:r>
        <w:rPr>
          <w:w w:val="110"/>
        </w:rPr>
        <w:t>lncRNAs</w:t>
      </w:r>
      <w:proofErr w:type="spellEnd"/>
      <w:r>
        <w:rPr>
          <w:w w:val="110"/>
        </w:rPr>
        <w:t xml:space="preserve"> in several chronic inflammatory conditions, including RA, SLE and psoriasis (Muller2014; Li2014; Shi et al. 2014; </w:t>
      </w:r>
      <w:proofErr w:type="spellStart"/>
      <w:r>
        <w:rPr>
          <w:w w:val="110"/>
        </w:rPr>
        <w:t>Ahn</w:t>
      </w:r>
      <w:proofErr w:type="spellEnd"/>
      <w:r>
        <w:rPr>
          <w:w w:val="110"/>
        </w:rPr>
        <w:t xml:space="preserve"> et al. 2016).</w:t>
      </w:r>
    </w:p>
    <w:p w14:paraId="69C6024A" w14:textId="77777777" w:rsidR="00F76AB2" w:rsidRDefault="00B2285E">
      <w:pPr>
        <w:pStyle w:val="BodyText"/>
        <w:spacing w:before="5" w:line="415" w:lineRule="auto"/>
        <w:ind w:left="377" w:right="821" w:firstLine="566"/>
        <w:jc w:val="both"/>
      </w:pPr>
      <w:r>
        <w:rPr>
          <w:w w:val="110"/>
        </w:rPr>
        <w:t xml:space="preserve">A particularly relevant type of </w:t>
      </w:r>
      <w:proofErr w:type="spellStart"/>
      <w:r>
        <w:rPr>
          <w:w w:val="110"/>
        </w:rPr>
        <w:t>lncRNAs</w:t>
      </w:r>
      <w:proofErr w:type="spellEnd"/>
      <w:r>
        <w:rPr>
          <w:w w:val="110"/>
        </w:rPr>
        <w:t xml:space="preserve"> are the enhancer RNAs (</w:t>
      </w:r>
      <w:proofErr w:type="spellStart"/>
      <w:r>
        <w:rPr>
          <w:w w:val="110"/>
        </w:rPr>
        <w:t>eRNAs</w:t>
      </w:r>
      <w:proofErr w:type="spellEnd"/>
      <w:r>
        <w:rPr>
          <w:w w:val="110"/>
        </w:rPr>
        <w:t xml:space="preserve">), shorter molecules compared to the canonical </w:t>
      </w:r>
      <w:proofErr w:type="spellStart"/>
      <w:r>
        <w:rPr>
          <w:w w:val="110"/>
        </w:rPr>
        <w:t>lncRNAs</w:t>
      </w:r>
      <w:proofErr w:type="spellEnd"/>
      <w:r>
        <w:rPr>
          <w:w w:val="110"/>
        </w:rPr>
        <w:t xml:space="preserve"> (approximately </w:t>
      </w:r>
      <w:r>
        <w:rPr>
          <w:spacing w:val="-4"/>
          <w:w w:val="110"/>
        </w:rPr>
        <w:t xml:space="preserve">346 </w:t>
      </w:r>
      <w:r>
        <w:rPr>
          <w:w w:val="110"/>
        </w:rPr>
        <w:t>nucleotides) that do not undergo splicing or poly-</w:t>
      </w:r>
      <w:proofErr w:type="spellStart"/>
      <w:r>
        <w:rPr>
          <w:w w:val="110"/>
        </w:rPr>
        <w:t>adenylation</w:t>
      </w:r>
      <w:proofErr w:type="spellEnd"/>
      <w:r>
        <w:rPr>
          <w:w w:val="110"/>
        </w:rPr>
        <w:t xml:space="preserve"> (</w:t>
      </w:r>
      <w:proofErr w:type="spellStart"/>
      <w:r>
        <w:rPr>
          <w:w w:val="110"/>
        </w:rPr>
        <w:t>Fantom</w:t>
      </w:r>
      <w:proofErr w:type="spellEnd"/>
      <w:r>
        <w:rPr>
          <w:w w:val="110"/>
        </w:rPr>
        <w:t xml:space="preserve"> et </w:t>
      </w:r>
      <w:r>
        <w:rPr>
          <w:spacing w:val="-4"/>
          <w:w w:val="110"/>
        </w:rPr>
        <w:t xml:space="preserve">al. </w:t>
      </w:r>
      <w:r>
        <w:rPr>
          <w:w w:val="110"/>
        </w:rPr>
        <w:t xml:space="preserve">2014). Although traditionally chromatin segmentation maps have defined enhancers as DNA regions with particular epigenetic characteristics, </w:t>
      </w:r>
      <w:r>
        <w:rPr>
          <w:spacing w:val="-4"/>
          <w:w w:val="110"/>
        </w:rPr>
        <w:t xml:space="preserve">later </w:t>
      </w:r>
      <w:r>
        <w:rPr>
          <w:w w:val="110"/>
        </w:rPr>
        <w:t xml:space="preserve">studies have shown their ability to be bi-directionally transcribed into </w:t>
      </w:r>
      <w:proofErr w:type="spellStart"/>
      <w:proofErr w:type="gramStart"/>
      <w:r>
        <w:rPr>
          <w:w w:val="110"/>
        </w:rPr>
        <w:t>eRNAs</w:t>
      </w:r>
      <w:proofErr w:type="spellEnd"/>
      <w:proofErr w:type="gramEnd"/>
      <w:r>
        <w:rPr>
          <w:w w:val="110"/>
        </w:rPr>
        <w:t xml:space="preserve"> molecules (De Santa2010; Kim et al. 2010). </w:t>
      </w:r>
      <w:r>
        <w:rPr>
          <w:spacing w:val="-3"/>
          <w:w w:val="110"/>
        </w:rPr>
        <w:t xml:space="preserve">Importantly, </w:t>
      </w:r>
      <w:r>
        <w:rPr>
          <w:w w:val="110"/>
        </w:rPr>
        <w:t xml:space="preserve">the transcriptional activity of enhancers </w:t>
      </w:r>
      <w:proofErr w:type="gramStart"/>
      <w:r>
        <w:rPr>
          <w:w w:val="110"/>
        </w:rPr>
        <w:t>has been demonstrated</w:t>
      </w:r>
      <w:proofErr w:type="gramEnd"/>
      <w:r>
        <w:rPr>
          <w:w w:val="110"/>
        </w:rPr>
        <w:t xml:space="preserve"> to be an excellent proxy to </w:t>
      </w:r>
      <w:r>
        <w:rPr>
          <w:spacing w:val="-3"/>
          <w:w w:val="110"/>
        </w:rPr>
        <w:t xml:space="preserve">identify </w:t>
      </w:r>
      <w:r>
        <w:rPr>
          <w:w w:val="110"/>
        </w:rPr>
        <w:t>functionally</w:t>
      </w:r>
      <w:r>
        <w:rPr>
          <w:spacing w:val="-16"/>
          <w:w w:val="110"/>
        </w:rPr>
        <w:t xml:space="preserve"> </w:t>
      </w:r>
      <w:r>
        <w:rPr>
          <w:w w:val="110"/>
        </w:rPr>
        <w:t>active</w:t>
      </w:r>
      <w:r>
        <w:rPr>
          <w:spacing w:val="-16"/>
          <w:w w:val="110"/>
        </w:rPr>
        <w:t xml:space="preserve"> </w:t>
      </w:r>
      <w:r>
        <w:rPr>
          <w:w w:val="110"/>
        </w:rPr>
        <w:t>regulatory</w:t>
      </w:r>
      <w:r>
        <w:rPr>
          <w:spacing w:val="-15"/>
          <w:w w:val="110"/>
        </w:rPr>
        <w:t xml:space="preserve"> </w:t>
      </w:r>
      <w:r>
        <w:rPr>
          <w:w w:val="110"/>
        </w:rPr>
        <w:t>region,</w:t>
      </w:r>
      <w:r>
        <w:rPr>
          <w:spacing w:val="-13"/>
          <w:w w:val="110"/>
        </w:rPr>
        <w:t xml:space="preserve"> </w:t>
      </w:r>
      <w:r>
        <w:rPr>
          <w:w w:val="110"/>
        </w:rPr>
        <w:t>which</w:t>
      </w:r>
      <w:r>
        <w:rPr>
          <w:spacing w:val="-16"/>
          <w:w w:val="110"/>
        </w:rPr>
        <w:t xml:space="preserve"> </w:t>
      </w:r>
      <w:r>
        <w:rPr>
          <w:w w:val="110"/>
        </w:rPr>
        <w:t>have</w:t>
      </w:r>
      <w:r>
        <w:rPr>
          <w:spacing w:val="-16"/>
          <w:w w:val="110"/>
        </w:rPr>
        <w:t xml:space="preserve"> </w:t>
      </w:r>
      <w:r>
        <w:rPr>
          <w:w w:val="110"/>
        </w:rPr>
        <w:t>also</w:t>
      </w:r>
      <w:r>
        <w:rPr>
          <w:spacing w:val="-15"/>
          <w:w w:val="110"/>
        </w:rPr>
        <w:t xml:space="preserve"> </w:t>
      </w:r>
      <w:r>
        <w:rPr>
          <w:w w:val="110"/>
        </w:rPr>
        <w:t>been</w:t>
      </w:r>
      <w:r>
        <w:rPr>
          <w:spacing w:val="-16"/>
          <w:w w:val="110"/>
        </w:rPr>
        <w:t xml:space="preserve"> </w:t>
      </w:r>
      <w:r>
        <w:rPr>
          <w:w w:val="110"/>
        </w:rPr>
        <w:t>successfully</w:t>
      </w:r>
      <w:r>
        <w:rPr>
          <w:spacing w:val="-15"/>
          <w:w w:val="110"/>
        </w:rPr>
        <w:t xml:space="preserve"> </w:t>
      </w:r>
      <w:r>
        <w:rPr>
          <w:spacing w:val="-3"/>
          <w:w w:val="110"/>
        </w:rPr>
        <w:t xml:space="preserve">validated </w:t>
      </w:r>
      <w:r>
        <w:rPr>
          <w:w w:val="110"/>
        </w:rPr>
        <w:t xml:space="preserve">by reporter assays (Anderssen2014; </w:t>
      </w:r>
      <w:proofErr w:type="spellStart"/>
      <w:r>
        <w:rPr>
          <w:w w:val="110"/>
        </w:rPr>
        <w:t>Fantom</w:t>
      </w:r>
      <w:proofErr w:type="spellEnd"/>
      <w:r>
        <w:rPr>
          <w:w w:val="110"/>
        </w:rPr>
        <w:t xml:space="preserve"> et al.</w:t>
      </w:r>
      <w:r>
        <w:rPr>
          <w:spacing w:val="-40"/>
          <w:w w:val="110"/>
        </w:rPr>
        <w:t xml:space="preserve"> </w:t>
      </w:r>
      <w:r>
        <w:rPr>
          <w:w w:val="110"/>
        </w:rPr>
        <w:t>2014).</w:t>
      </w:r>
    </w:p>
    <w:p w14:paraId="6C52D308" w14:textId="77777777" w:rsidR="00F76AB2" w:rsidRDefault="00F76AB2">
      <w:pPr>
        <w:pStyle w:val="BodyText"/>
        <w:spacing w:before="8"/>
        <w:rPr>
          <w:sz w:val="29"/>
        </w:rPr>
      </w:pPr>
    </w:p>
    <w:p w14:paraId="4076C74D" w14:textId="773EA9C4" w:rsidR="00F76AB2" w:rsidDel="003954F9" w:rsidRDefault="00B2285E">
      <w:pPr>
        <w:pStyle w:val="BodyText"/>
        <w:ind w:left="377"/>
        <w:rPr>
          <w:del w:id="446" w:author="Microsoft Office User" w:date="2018-12-20T23:20:00Z"/>
        </w:rPr>
      </w:pPr>
      <w:del w:id="447" w:author="Microsoft Office User" w:date="2018-12-20T23:20:00Z">
        <w:r w:rsidDel="003954F9">
          <w:rPr>
            <w:w w:val="110"/>
          </w:rPr>
          <w:delText>micro-RNAs</w:delText>
        </w:r>
      </w:del>
    </w:p>
    <w:p w14:paraId="27C8B64E" w14:textId="3A03ACBB" w:rsidR="00F76AB2" w:rsidDel="003954F9" w:rsidRDefault="00F76AB2">
      <w:pPr>
        <w:pStyle w:val="BodyText"/>
        <w:rPr>
          <w:del w:id="448" w:author="Microsoft Office User" w:date="2018-12-20T23:20:00Z"/>
          <w:sz w:val="31"/>
        </w:rPr>
      </w:pPr>
    </w:p>
    <w:p w14:paraId="5A06A64D" w14:textId="5592FAA1" w:rsidR="00F76AB2" w:rsidDel="003954F9" w:rsidRDefault="00B2285E">
      <w:pPr>
        <w:pStyle w:val="BodyText"/>
        <w:spacing w:line="415" w:lineRule="auto"/>
        <w:ind w:left="377" w:right="821" w:firstLine="566"/>
        <w:jc w:val="both"/>
        <w:rPr>
          <w:del w:id="449" w:author="Microsoft Office User" w:date="2018-12-20T23:20:00Z"/>
        </w:rPr>
      </w:pPr>
      <w:r>
        <w:rPr>
          <w:w w:val="110"/>
        </w:rPr>
        <w:t>Another</w:t>
      </w:r>
      <w:r>
        <w:rPr>
          <w:spacing w:val="-29"/>
          <w:w w:val="110"/>
        </w:rPr>
        <w:t xml:space="preserve"> </w:t>
      </w:r>
      <w:r>
        <w:rPr>
          <w:w w:val="110"/>
        </w:rPr>
        <w:t>class</w:t>
      </w:r>
      <w:r>
        <w:rPr>
          <w:spacing w:val="-29"/>
          <w:w w:val="110"/>
        </w:rPr>
        <w:t xml:space="preserve"> </w:t>
      </w:r>
      <w:r>
        <w:rPr>
          <w:w w:val="110"/>
        </w:rPr>
        <w:t>of</w:t>
      </w:r>
      <w:r>
        <w:rPr>
          <w:spacing w:val="-28"/>
          <w:w w:val="110"/>
        </w:rPr>
        <w:t xml:space="preserve"> </w:t>
      </w:r>
      <w:r>
        <w:rPr>
          <w:w w:val="110"/>
        </w:rPr>
        <w:t>non-coding</w:t>
      </w:r>
      <w:r>
        <w:rPr>
          <w:spacing w:val="-28"/>
          <w:w w:val="110"/>
        </w:rPr>
        <w:t xml:space="preserve"> </w:t>
      </w:r>
      <w:r>
        <w:rPr>
          <w:w w:val="110"/>
        </w:rPr>
        <w:t>RNAs</w:t>
      </w:r>
      <w:r>
        <w:rPr>
          <w:spacing w:val="-29"/>
          <w:w w:val="110"/>
        </w:rPr>
        <w:t xml:space="preserve"> </w:t>
      </w:r>
      <w:r>
        <w:rPr>
          <w:w w:val="110"/>
        </w:rPr>
        <w:t>are</w:t>
      </w:r>
      <w:r>
        <w:rPr>
          <w:spacing w:val="-28"/>
          <w:w w:val="110"/>
        </w:rPr>
        <w:t xml:space="preserve"> </w:t>
      </w:r>
      <w:r>
        <w:rPr>
          <w:w w:val="110"/>
        </w:rPr>
        <w:t>micro-RNAs</w:t>
      </w:r>
      <w:r>
        <w:rPr>
          <w:spacing w:val="-28"/>
          <w:w w:val="110"/>
        </w:rPr>
        <w:t xml:space="preserve"> </w:t>
      </w:r>
      <w:r>
        <w:rPr>
          <w:w w:val="110"/>
        </w:rPr>
        <w:t>(</w:t>
      </w:r>
      <w:proofErr w:type="spellStart"/>
      <w:del w:id="450" w:author="Alicia Lledolara" w:date="2018-12-27T19:34:00Z">
        <w:r w:rsidDel="00677C94">
          <w:rPr>
            <w:w w:val="110"/>
          </w:rPr>
          <w:delText>miRNAs</w:delText>
        </w:r>
      </w:del>
      <w:ins w:id="451" w:author="Alicia Lledolara" w:date="2018-12-27T19:34:00Z">
        <w:r w:rsidR="00677C94">
          <w:rPr>
            <w:w w:val="110"/>
          </w:rPr>
          <w:t>miR</w:t>
        </w:r>
        <w:r w:rsidR="00677C94">
          <w:rPr>
            <w:w w:val="110"/>
          </w:rPr>
          <w:t>s</w:t>
        </w:r>
      </w:ins>
      <w:proofErr w:type="spellEnd"/>
      <w:r>
        <w:rPr>
          <w:w w:val="110"/>
        </w:rPr>
        <w:t>)</w:t>
      </w:r>
      <w:ins w:id="452" w:author="Microsoft Office User" w:date="2018-12-20T23:18:00Z">
        <w:r w:rsidR="003954F9">
          <w:rPr>
            <w:w w:val="110"/>
          </w:rPr>
          <w:t>,</w:t>
        </w:r>
      </w:ins>
      <w:del w:id="453" w:author="Microsoft Office User" w:date="2018-12-20T23:18:00Z">
        <w:r w:rsidDel="003954F9">
          <w:rPr>
            <w:w w:val="110"/>
          </w:rPr>
          <w:delText>.</w:delText>
        </w:r>
        <w:r w:rsidDel="003954F9">
          <w:rPr>
            <w:spacing w:val="-15"/>
            <w:w w:val="110"/>
          </w:rPr>
          <w:delText xml:space="preserve"> </w:delText>
        </w:r>
        <w:r w:rsidDel="003954F9">
          <w:rPr>
            <w:w w:val="110"/>
          </w:rPr>
          <w:delText>miRNAs</w:delText>
        </w:r>
        <w:r w:rsidDel="003954F9">
          <w:rPr>
            <w:spacing w:val="-28"/>
            <w:w w:val="110"/>
          </w:rPr>
          <w:delText xml:space="preserve"> </w:delText>
        </w:r>
        <w:r w:rsidDel="003954F9">
          <w:rPr>
            <w:spacing w:val="-4"/>
            <w:w w:val="110"/>
          </w:rPr>
          <w:delText>are</w:delText>
        </w:r>
      </w:del>
      <w:r>
        <w:rPr>
          <w:spacing w:val="-4"/>
          <w:w w:val="110"/>
        </w:rPr>
        <w:t xml:space="preserve"> </w:t>
      </w:r>
      <w:del w:id="454" w:author="Microsoft Office User" w:date="2018-12-20T23:18:00Z">
        <w:r w:rsidDel="003954F9">
          <w:rPr>
            <w:w w:val="110"/>
          </w:rPr>
          <w:delText xml:space="preserve">generated as larger precursors through transcription of non-coding regions of the genome and undergo processing into RNA species </w:delText>
        </w:r>
      </w:del>
      <w:r>
        <w:rPr>
          <w:w w:val="110"/>
        </w:rPr>
        <w:t xml:space="preserve">21 to 24 nucleotides long (Lee et al. 2002). Under particular conditions, expression of genes containing complementary sequences to miRNAs are commonly negatively </w:t>
      </w:r>
      <w:r>
        <w:rPr>
          <w:spacing w:val="-3"/>
          <w:w w:val="110"/>
        </w:rPr>
        <w:t xml:space="preserve">regulated </w:t>
      </w:r>
      <w:r>
        <w:rPr>
          <w:w w:val="110"/>
        </w:rPr>
        <w:t>through assembly of the miRNA-induced silencing complex followed by</w:t>
      </w:r>
      <w:r>
        <w:rPr>
          <w:spacing w:val="-32"/>
          <w:w w:val="110"/>
        </w:rPr>
        <w:t xml:space="preserve"> </w:t>
      </w:r>
      <w:r>
        <w:rPr>
          <w:w w:val="110"/>
        </w:rPr>
        <w:t>mRNA</w:t>
      </w:r>
      <w:ins w:id="455" w:author="Microsoft Office User" w:date="2018-12-20T23:20:00Z">
        <w:r w:rsidR="003954F9">
          <w:rPr>
            <w:w w:val="110"/>
          </w:rPr>
          <w:t xml:space="preserve"> </w:t>
        </w:r>
      </w:ins>
    </w:p>
    <w:p w14:paraId="4C26BB41" w14:textId="30AD0EA4" w:rsidR="00F76AB2" w:rsidDel="003954F9" w:rsidRDefault="00F76AB2">
      <w:pPr>
        <w:pStyle w:val="BodyText"/>
        <w:spacing w:line="415" w:lineRule="auto"/>
        <w:ind w:left="377" w:right="821" w:firstLine="566"/>
        <w:jc w:val="both"/>
        <w:rPr>
          <w:del w:id="456" w:author="Microsoft Office User" w:date="2018-12-20T23:20:00Z"/>
        </w:rPr>
        <w:sectPr w:rsidR="00F76AB2" w:rsidDel="003954F9">
          <w:pgSz w:w="11910" w:h="16840"/>
          <w:pgMar w:top="1580" w:right="520" w:bottom="800" w:left="1680" w:header="1231" w:footer="615" w:gutter="0"/>
          <w:cols w:space="720"/>
        </w:sectPr>
        <w:pPrChange w:id="457" w:author="Microsoft Office User" w:date="2018-12-20T23:20:00Z">
          <w:pPr>
            <w:spacing w:line="415" w:lineRule="auto"/>
            <w:jc w:val="both"/>
          </w:pPr>
        </w:pPrChange>
      </w:pPr>
    </w:p>
    <w:p w14:paraId="04EA79F1" w14:textId="77777777" w:rsidR="00F76AB2" w:rsidDel="003954F9" w:rsidRDefault="00F76AB2">
      <w:pPr>
        <w:pStyle w:val="BodyText"/>
        <w:rPr>
          <w:del w:id="458" w:author="Microsoft Office User" w:date="2018-12-20T23:20:00Z"/>
          <w:sz w:val="20"/>
        </w:rPr>
      </w:pPr>
    </w:p>
    <w:p w14:paraId="3254D769" w14:textId="4928B33B" w:rsidR="00F76AB2" w:rsidRDefault="00B2285E">
      <w:pPr>
        <w:pStyle w:val="BodyText"/>
        <w:spacing w:before="225" w:line="415" w:lineRule="auto"/>
        <w:ind w:right="822"/>
        <w:jc w:val="both"/>
        <w:pPrChange w:id="459" w:author="Microsoft Office User" w:date="2018-12-20T23:20:00Z">
          <w:pPr>
            <w:pStyle w:val="BodyText"/>
            <w:spacing w:before="225" w:line="415" w:lineRule="auto"/>
            <w:ind w:left="377" w:right="822"/>
            <w:jc w:val="both"/>
          </w:pPr>
        </w:pPrChange>
      </w:pPr>
      <w:r>
        <w:rPr>
          <w:w w:val="110"/>
        </w:rPr>
        <w:t xml:space="preserve">degradation, mRNA </w:t>
      </w:r>
      <w:proofErr w:type="spellStart"/>
      <w:r>
        <w:rPr>
          <w:w w:val="110"/>
        </w:rPr>
        <w:t>destabilisation</w:t>
      </w:r>
      <w:proofErr w:type="spellEnd"/>
      <w:r>
        <w:rPr>
          <w:w w:val="110"/>
        </w:rPr>
        <w:t xml:space="preserve"> or translational repression (</w:t>
      </w:r>
      <w:proofErr w:type="spellStart"/>
      <w:r>
        <w:rPr>
          <w:w w:val="110"/>
        </w:rPr>
        <w:t>Ameres</w:t>
      </w:r>
      <w:proofErr w:type="spellEnd"/>
      <w:r>
        <w:rPr>
          <w:w w:val="110"/>
        </w:rPr>
        <w:t xml:space="preserve"> et al. 2010; Braun et al. 2011; Petersen et al. 2006)</w:t>
      </w:r>
      <w:del w:id="460" w:author="Microsoft Office User" w:date="2018-12-20T23:19:00Z">
        <w:r w:rsidDel="003954F9">
          <w:rPr>
            <w:w w:val="110"/>
          </w:rPr>
          <w:delText>. In fact, between</w:delText>
        </w:r>
      </w:del>
      <w:ins w:id="461" w:author="Microsoft Office User" w:date="2018-12-20T23:19:00Z">
        <w:r w:rsidR="003954F9">
          <w:rPr>
            <w:w w:val="110"/>
          </w:rPr>
          <w:t xml:space="preserve"> with</w:t>
        </w:r>
      </w:ins>
      <w:r>
        <w:rPr>
          <w:w w:val="110"/>
        </w:rPr>
        <w:t xml:space="preserve"> 30 and 80% of human genes </w:t>
      </w:r>
      <w:del w:id="462" w:author="Microsoft Office User" w:date="2018-12-20T23:19:00Z">
        <w:r w:rsidDel="003954F9">
          <w:rPr>
            <w:w w:val="110"/>
          </w:rPr>
          <w:delText xml:space="preserve">are </w:delText>
        </w:r>
      </w:del>
      <w:r>
        <w:rPr>
          <w:w w:val="110"/>
        </w:rPr>
        <w:t xml:space="preserve">predicted to be under transcriptional control of </w:t>
      </w:r>
      <w:del w:id="463" w:author="Microsoft Office User" w:date="2018-12-20T23:19:00Z">
        <w:r w:rsidDel="003954F9">
          <w:rPr>
            <w:w w:val="110"/>
          </w:rPr>
          <w:delText>micro-RNAs (</w:delText>
        </w:r>
      </w:del>
      <w:r>
        <w:rPr>
          <w:w w:val="110"/>
        </w:rPr>
        <w:t>miRNAs</w:t>
      </w:r>
      <w:del w:id="464" w:author="Microsoft Office User" w:date="2018-12-20T23:19:00Z">
        <w:r w:rsidDel="003954F9">
          <w:rPr>
            <w:w w:val="110"/>
          </w:rPr>
          <w:delText>)</w:delText>
        </w:r>
      </w:del>
      <w:r>
        <w:rPr>
          <w:w w:val="110"/>
        </w:rPr>
        <w:t xml:space="preserve"> (Lewis et al. 2005; Friedman et al. 2008).</w:t>
      </w:r>
    </w:p>
    <w:p w14:paraId="7BD8AE35" w14:textId="77777777" w:rsidR="00F76AB2" w:rsidRDefault="00F76AB2">
      <w:pPr>
        <w:pStyle w:val="BodyText"/>
        <w:spacing w:before="4"/>
        <w:rPr>
          <w:sz w:val="29"/>
        </w:rPr>
      </w:pPr>
    </w:p>
    <w:p w14:paraId="42A02A01" w14:textId="77777777" w:rsidR="00F76AB2" w:rsidRDefault="00B2285E">
      <w:pPr>
        <w:pStyle w:val="BodyText"/>
        <w:ind w:left="377"/>
      </w:pPr>
      <w:r>
        <w:rPr>
          <w:w w:val="115"/>
        </w:rPr>
        <w:t>Methods to assay gene expression</w:t>
      </w:r>
    </w:p>
    <w:p w14:paraId="157840DB" w14:textId="6FED9B27" w:rsidR="00F76AB2" w:rsidRDefault="00B2285E">
      <w:pPr>
        <w:pStyle w:val="BodyText"/>
        <w:spacing w:before="152" w:line="480" w:lineRule="atLeast"/>
        <w:ind w:left="376" w:right="821" w:firstLine="568"/>
        <w:jc w:val="both"/>
      </w:pPr>
      <w:del w:id="465" w:author="Microsoft Office User" w:date="2018-12-20T23:04:00Z">
        <w:r w:rsidDel="001D7BC4">
          <w:rPr>
            <w:w w:val="110"/>
          </w:rPr>
          <w:delText>The use of micro-array based methods to perform genome-wide expression studies has been increasingly replaced by RNA sequencing (RNA-seq), as result of NGS technologies becoming more cost-e</w:delText>
        </w:r>
        <w:r w:rsidDel="001D7BC4">
          <w:rPr>
            <w:rFonts w:ascii="Arial" w:hAnsi="Arial"/>
            <w:w w:val="110"/>
          </w:rPr>
          <w:delText>ff</w:delText>
        </w:r>
        <w:r w:rsidDel="001D7BC4">
          <w:rPr>
            <w:w w:val="110"/>
          </w:rPr>
          <w:delText xml:space="preserve">ective. </w:delText>
        </w:r>
      </w:del>
      <w:r>
        <w:rPr>
          <w:w w:val="110"/>
        </w:rPr>
        <w:t>RNA-</w:t>
      </w:r>
      <w:proofErr w:type="spellStart"/>
      <w:r>
        <w:rPr>
          <w:w w:val="110"/>
        </w:rPr>
        <w:t>seq</w:t>
      </w:r>
      <w:proofErr w:type="spellEnd"/>
      <w:r>
        <w:rPr>
          <w:w w:val="110"/>
        </w:rPr>
        <w:t xml:space="preserve"> involves reverse- transcription</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extracted</w:t>
      </w:r>
      <w:r>
        <w:rPr>
          <w:spacing w:val="-7"/>
          <w:w w:val="110"/>
        </w:rPr>
        <w:t xml:space="preserve"> </w:t>
      </w:r>
      <w:r>
        <w:rPr>
          <w:w w:val="110"/>
        </w:rPr>
        <w:t>RNA</w:t>
      </w:r>
      <w:r>
        <w:rPr>
          <w:spacing w:val="-7"/>
          <w:w w:val="110"/>
        </w:rPr>
        <w:t xml:space="preserve"> </w:t>
      </w:r>
      <w:r>
        <w:rPr>
          <w:w w:val="110"/>
        </w:rPr>
        <w:t>into</w:t>
      </w:r>
      <w:r>
        <w:rPr>
          <w:spacing w:val="-7"/>
          <w:w w:val="110"/>
        </w:rPr>
        <w:t xml:space="preserve"> </w:t>
      </w:r>
      <w:r>
        <w:rPr>
          <w:w w:val="110"/>
        </w:rPr>
        <w:t>cDNA</w:t>
      </w:r>
      <w:r>
        <w:rPr>
          <w:spacing w:val="-7"/>
          <w:w w:val="110"/>
        </w:rPr>
        <w:t xml:space="preserve"> </w:t>
      </w:r>
      <w:r>
        <w:rPr>
          <w:w w:val="110"/>
        </w:rPr>
        <w:t>and</w:t>
      </w:r>
      <w:r>
        <w:rPr>
          <w:spacing w:val="-7"/>
          <w:w w:val="110"/>
        </w:rPr>
        <w:t xml:space="preserve"> </w:t>
      </w:r>
      <w:r>
        <w:rPr>
          <w:w w:val="110"/>
        </w:rPr>
        <w:t>PCR</w:t>
      </w:r>
      <w:r>
        <w:rPr>
          <w:spacing w:val="-7"/>
          <w:w w:val="110"/>
        </w:rPr>
        <w:t xml:space="preserve"> </w:t>
      </w:r>
      <w:r>
        <w:rPr>
          <w:w w:val="110"/>
        </w:rPr>
        <w:t>amplification</w:t>
      </w:r>
      <w:r>
        <w:rPr>
          <w:spacing w:val="-7"/>
          <w:w w:val="110"/>
        </w:rPr>
        <w:t xml:space="preserve"> </w:t>
      </w:r>
      <w:r>
        <w:rPr>
          <w:w w:val="110"/>
        </w:rPr>
        <w:t>preserving relative abundance of each transcript, followed by</w:t>
      </w:r>
      <w:r>
        <w:rPr>
          <w:spacing w:val="66"/>
          <w:w w:val="110"/>
        </w:rPr>
        <w:t xml:space="preserve"> </w:t>
      </w:r>
      <w:r>
        <w:rPr>
          <w:w w:val="110"/>
        </w:rPr>
        <w:t>library</w:t>
      </w:r>
      <w:r>
        <w:rPr>
          <w:spacing w:val="66"/>
          <w:w w:val="110"/>
        </w:rPr>
        <w:t xml:space="preserve"> </w:t>
      </w:r>
      <w:r>
        <w:rPr>
          <w:w w:val="110"/>
        </w:rPr>
        <w:t>preparation</w:t>
      </w:r>
      <w:r>
        <w:rPr>
          <w:spacing w:val="66"/>
          <w:w w:val="110"/>
        </w:rPr>
        <w:t xml:space="preserve"> </w:t>
      </w:r>
      <w:r>
        <w:rPr>
          <w:w w:val="110"/>
        </w:rPr>
        <w:t>and NGS (</w:t>
      </w:r>
      <w:proofErr w:type="spellStart"/>
      <w:r>
        <w:rPr>
          <w:w w:val="110"/>
        </w:rPr>
        <w:t>Mortazavi</w:t>
      </w:r>
      <w:proofErr w:type="spellEnd"/>
      <w:r>
        <w:rPr>
          <w:w w:val="110"/>
        </w:rPr>
        <w:t xml:space="preserve"> et al. 2008).    </w:t>
      </w:r>
      <w:del w:id="466" w:author="Microsoft Office User" w:date="2018-12-20T23:04:00Z">
        <w:r w:rsidDel="001D7BC4">
          <w:rPr>
            <w:w w:val="110"/>
          </w:rPr>
          <w:delText>This method overcomes the bias introduced     by the use of pre-designed complementary probes in hybridisation techniques</w:delText>
        </w:r>
        <w:r w:rsidDel="001D7BC4">
          <w:rPr>
            <w:spacing w:val="66"/>
            <w:w w:val="110"/>
          </w:rPr>
          <w:delText xml:space="preserve"> </w:delText>
        </w:r>
        <w:r w:rsidDel="001D7BC4">
          <w:rPr>
            <w:w w:val="110"/>
          </w:rPr>
          <w:delText xml:space="preserve">as it sequences all the RNA species contained in the sample. </w:delText>
        </w:r>
      </w:del>
      <w:r>
        <w:rPr>
          <w:w w:val="110"/>
        </w:rPr>
        <w:t>Systematic comparison has shown superior dynamic range of detection for RNA-</w:t>
      </w:r>
      <w:proofErr w:type="spellStart"/>
      <w:r>
        <w:rPr>
          <w:w w:val="110"/>
        </w:rPr>
        <w:t>seq</w:t>
      </w:r>
      <w:proofErr w:type="spellEnd"/>
      <w:r>
        <w:rPr>
          <w:w w:val="110"/>
        </w:rPr>
        <w:t xml:space="preserve"> compared to micro-arrays, particularly for low abundance transcripts (Zhao et al. 2014). Furthermore, RNA-</w:t>
      </w:r>
      <w:proofErr w:type="spellStart"/>
      <w:r>
        <w:rPr>
          <w:w w:val="110"/>
        </w:rPr>
        <w:t>seq</w:t>
      </w:r>
      <w:proofErr w:type="spellEnd"/>
      <w:r>
        <w:rPr>
          <w:w w:val="110"/>
        </w:rPr>
        <w:t xml:space="preserve"> allows the capture of additional information</w:t>
      </w:r>
      <w:r>
        <w:rPr>
          <w:spacing w:val="66"/>
          <w:w w:val="110"/>
        </w:rPr>
        <w:t xml:space="preserve"> </w:t>
      </w:r>
      <w:r>
        <w:rPr>
          <w:w w:val="110"/>
        </w:rPr>
        <w:t xml:space="preserve">to the expression profile, including the identification of new exons, alternative splicing events and allele-specific expression (ASE). </w:t>
      </w:r>
      <w:del w:id="467" w:author="Microsoft Office User" w:date="2018-12-20T23:05:00Z">
        <w:r w:rsidDel="001D7BC4">
          <w:rPr>
            <w:w w:val="110"/>
          </w:rPr>
          <w:delText xml:space="preserve">For example,  </w:delText>
        </w:r>
        <w:r w:rsidDel="001D7BC4">
          <w:rPr>
            <w:spacing w:val="-3"/>
            <w:w w:val="110"/>
          </w:rPr>
          <w:delText xml:space="preserve">regulation  </w:delText>
        </w:r>
        <w:r w:rsidDel="001D7BC4">
          <w:rPr>
            <w:w w:val="110"/>
          </w:rPr>
          <w:delText>of gene activity through di</w:delText>
        </w:r>
        <w:r w:rsidDel="001D7BC4">
          <w:rPr>
            <w:rFonts w:ascii="Arial" w:hAnsi="Arial"/>
            <w:w w:val="110"/>
          </w:rPr>
          <w:delText>ff</w:delText>
        </w:r>
        <w:r w:rsidDel="001D7BC4">
          <w:rPr>
            <w:w w:val="110"/>
          </w:rPr>
          <w:delText>erential isoform usage is very common between di</w:delText>
        </w:r>
        <w:r w:rsidDel="001D7BC4">
          <w:rPr>
            <w:rFonts w:ascii="Arial" w:hAnsi="Arial"/>
            <w:w w:val="110"/>
          </w:rPr>
          <w:delText>ff</w:delText>
        </w:r>
        <w:r w:rsidDel="001D7BC4">
          <w:rPr>
            <w:w w:val="110"/>
          </w:rPr>
          <w:delText>erent tissues and during particular biological processes. RNA-seq isoform quantification has highlighted that di</w:delText>
        </w:r>
        <w:r w:rsidDel="001D7BC4">
          <w:rPr>
            <w:rFonts w:ascii="Arial" w:hAnsi="Arial"/>
            <w:w w:val="110"/>
          </w:rPr>
          <w:delText>ff</w:delText>
        </w:r>
        <w:r w:rsidDel="001D7BC4">
          <w:rPr>
            <w:w w:val="110"/>
          </w:rPr>
          <w:delText>erentiation of CD4</w:delText>
        </w:r>
        <w:r w:rsidDel="001D7BC4">
          <w:rPr>
            <w:w w:val="110"/>
            <w:position w:val="9"/>
            <w:sz w:val="18"/>
          </w:rPr>
          <w:delText xml:space="preserve">+ </w:delText>
        </w:r>
        <w:r w:rsidDel="001D7BC4">
          <w:rPr>
            <w:w w:val="110"/>
          </w:rPr>
          <w:delText xml:space="preserve">T cells into </w:delText>
        </w:r>
        <w:r w:rsidDel="001D7BC4">
          <w:rPr>
            <w:spacing w:val="-4"/>
            <w:w w:val="110"/>
          </w:rPr>
          <w:delText xml:space="preserve">the </w:delText>
        </w:r>
        <w:r w:rsidDel="001D7BC4">
          <w:rPr>
            <w:w w:val="110"/>
          </w:rPr>
          <w:delText>pro-inflammatory Th-17 is particularly driven by one of the nuclear receptor RORC</w:delText>
        </w:r>
        <w:r w:rsidDel="001D7BC4">
          <w:rPr>
            <w:i/>
            <w:w w:val="110"/>
          </w:rPr>
          <w:delText xml:space="preserve">γ </w:delText>
        </w:r>
        <w:r w:rsidDel="001D7BC4">
          <w:rPr>
            <w:w w:val="110"/>
          </w:rPr>
          <w:delText>isoforms (Zhao et al. 2014). RNA-seq has also allowed q</w:delText>
        </w:r>
      </w:del>
      <w:ins w:id="468" w:author="Microsoft Office User" w:date="2018-12-20T23:05:00Z">
        <w:r w:rsidR="001D7BC4">
          <w:rPr>
            <w:w w:val="110"/>
          </w:rPr>
          <w:t>Q</w:t>
        </w:r>
      </w:ins>
      <w:r>
        <w:rPr>
          <w:w w:val="110"/>
        </w:rPr>
        <w:t xml:space="preserve">uantification of ASE for transcripts in individuals heterozygous for </w:t>
      </w:r>
      <w:proofErr w:type="spellStart"/>
      <w:r>
        <w:rPr>
          <w:w w:val="110"/>
        </w:rPr>
        <w:t>exonic</w:t>
      </w:r>
      <w:proofErr w:type="spellEnd"/>
      <w:r>
        <w:rPr>
          <w:w w:val="110"/>
        </w:rPr>
        <w:t xml:space="preserve"> SNP </w:t>
      </w:r>
      <w:proofErr w:type="gramStart"/>
      <w:r>
        <w:rPr>
          <w:spacing w:val="-3"/>
          <w:w w:val="110"/>
        </w:rPr>
        <w:t xml:space="preserve">haplotypes  </w:t>
      </w:r>
      <w:r>
        <w:rPr>
          <w:w w:val="110"/>
        </w:rPr>
        <w:t>in</w:t>
      </w:r>
      <w:proofErr w:type="gramEnd"/>
      <w:r>
        <w:rPr>
          <w:w w:val="110"/>
        </w:rPr>
        <w:t xml:space="preserve"> a particular gene</w:t>
      </w:r>
      <w:del w:id="469" w:author="Microsoft Office User" w:date="2018-12-20T23:05:00Z">
        <w:r w:rsidDel="001D7BC4">
          <w:rPr>
            <w:w w:val="110"/>
          </w:rPr>
          <w:delText xml:space="preserve">, avoiding performance of additional molecular assays </w:delText>
        </w:r>
        <w:r w:rsidDel="001D7BC4">
          <w:rPr>
            <w:spacing w:val="-7"/>
            <w:w w:val="110"/>
          </w:rPr>
          <w:delText xml:space="preserve">(Yan </w:delText>
        </w:r>
        <w:r w:rsidDel="001D7BC4">
          <w:rPr>
            <w:w w:val="110"/>
          </w:rPr>
          <w:delText xml:space="preserve">et al. 2002). </w:delText>
        </w:r>
        <w:r w:rsidDel="001D7BC4">
          <w:rPr>
            <w:spacing w:val="-3"/>
            <w:w w:val="110"/>
          </w:rPr>
          <w:delText xml:space="preserve">Importantly, </w:delText>
        </w:r>
        <w:r w:rsidDel="001D7BC4">
          <w:rPr>
            <w:w w:val="110"/>
          </w:rPr>
          <w:delText>ASE</w:delText>
        </w:r>
      </w:del>
      <w:ins w:id="470" w:author="Microsoft Office User" w:date="2018-12-20T23:05:00Z">
        <w:r w:rsidR="001D7BC4">
          <w:rPr>
            <w:w w:val="110"/>
          </w:rPr>
          <w:t xml:space="preserve"> through RNA-</w:t>
        </w:r>
        <w:proofErr w:type="spellStart"/>
        <w:r w:rsidR="001D7BC4">
          <w:rPr>
            <w:w w:val="110"/>
          </w:rPr>
          <w:t>seq</w:t>
        </w:r>
      </w:ins>
      <w:proofErr w:type="spellEnd"/>
      <w:r>
        <w:rPr>
          <w:w w:val="110"/>
        </w:rPr>
        <w:t xml:space="preserve"> has provided direct evidence for local/</w:t>
      </w:r>
      <w:r>
        <w:rPr>
          <w:i/>
          <w:w w:val="110"/>
        </w:rPr>
        <w:t>cis</w:t>
      </w:r>
      <w:r>
        <w:rPr>
          <w:w w:val="110"/>
        </w:rPr>
        <w:t>-</w:t>
      </w:r>
      <w:proofErr w:type="spellStart"/>
      <w:r>
        <w:rPr>
          <w:w w:val="110"/>
        </w:rPr>
        <w:t>eQTLs</w:t>
      </w:r>
      <w:proofErr w:type="spellEnd"/>
      <w:r>
        <w:rPr>
          <w:w w:val="110"/>
        </w:rPr>
        <w:t xml:space="preserve"> driven</w:t>
      </w:r>
      <w:r>
        <w:rPr>
          <w:spacing w:val="-16"/>
          <w:w w:val="110"/>
        </w:rPr>
        <w:t xml:space="preserve"> </w:t>
      </w:r>
      <w:r>
        <w:rPr>
          <w:w w:val="110"/>
        </w:rPr>
        <w:t>by</w:t>
      </w:r>
      <w:r>
        <w:rPr>
          <w:spacing w:val="-15"/>
          <w:w w:val="110"/>
        </w:rPr>
        <w:t xml:space="preserve"> </w:t>
      </w:r>
      <w:r>
        <w:rPr>
          <w:w w:val="110"/>
        </w:rPr>
        <w:t>allele-specific</w:t>
      </w:r>
      <w:r>
        <w:rPr>
          <w:spacing w:val="-15"/>
          <w:w w:val="110"/>
        </w:rPr>
        <w:t xml:space="preserve"> </w:t>
      </w:r>
      <w:r>
        <w:rPr>
          <w:w w:val="110"/>
        </w:rPr>
        <w:t>mechanism,</w:t>
      </w:r>
      <w:r>
        <w:rPr>
          <w:spacing w:val="-12"/>
          <w:w w:val="110"/>
        </w:rPr>
        <w:t xml:space="preserve"> </w:t>
      </w:r>
      <w:r>
        <w:rPr>
          <w:w w:val="110"/>
        </w:rPr>
        <w:t>showing</w:t>
      </w:r>
      <w:r>
        <w:rPr>
          <w:spacing w:val="-15"/>
          <w:w w:val="110"/>
        </w:rPr>
        <w:t xml:space="preserve"> </w:t>
      </w:r>
      <w:r>
        <w:rPr>
          <w:w w:val="110"/>
        </w:rPr>
        <w:t>significant</w:t>
      </w:r>
      <w:r>
        <w:rPr>
          <w:spacing w:val="-15"/>
          <w:w w:val="110"/>
        </w:rPr>
        <w:t xml:space="preserve"> </w:t>
      </w:r>
      <w:r>
        <w:rPr>
          <w:w w:val="110"/>
        </w:rPr>
        <w:t>di</w:t>
      </w:r>
      <w:r>
        <w:rPr>
          <w:rFonts w:ascii="Arial" w:hAnsi="Arial"/>
          <w:w w:val="110"/>
        </w:rPr>
        <w:t>ff</w:t>
      </w:r>
      <w:r>
        <w:rPr>
          <w:w w:val="110"/>
        </w:rPr>
        <w:t>erences</w:t>
      </w:r>
      <w:r>
        <w:rPr>
          <w:spacing w:val="-15"/>
          <w:w w:val="110"/>
        </w:rPr>
        <w:t xml:space="preserve"> </w:t>
      </w:r>
      <w:r>
        <w:rPr>
          <w:w w:val="110"/>
        </w:rPr>
        <w:t>in</w:t>
      </w:r>
      <w:r>
        <w:rPr>
          <w:spacing w:val="-15"/>
          <w:w w:val="110"/>
        </w:rPr>
        <w:t xml:space="preserve"> </w:t>
      </w:r>
      <w:r>
        <w:rPr>
          <w:w w:val="110"/>
        </w:rPr>
        <w:t>haplotype</w:t>
      </w:r>
    </w:p>
    <w:p w14:paraId="415CD8E4" w14:textId="77777777" w:rsidR="00F76AB2" w:rsidRDefault="00F76AB2">
      <w:pPr>
        <w:spacing w:line="480" w:lineRule="atLeast"/>
        <w:jc w:val="both"/>
        <w:sectPr w:rsidR="00F76AB2">
          <w:pgSz w:w="11910" w:h="16840"/>
          <w:pgMar w:top="1580" w:right="520" w:bottom="800" w:left="1680" w:header="1231" w:footer="615" w:gutter="0"/>
          <w:cols w:space="720"/>
        </w:sectPr>
      </w:pPr>
    </w:p>
    <w:p w14:paraId="21F979AC" w14:textId="77777777" w:rsidR="00F76AB2" w:rsidRDefault="00F76AB2">
      <w:pPr>
        <w:pStyle w:val="BodyText"/>
        <w:rPr>
          <w:sz w:val="20"/>
        </w:rPr>
      </w:pPr>
    </w:p>
    <w:p w14:paraId="7ABD82F6" w14:textId="77777777" w:rsidR="00F76AB2" w:rsidRDefault="00B2285E">
      <w:pPr>
        <w:pStyle w:val="BodyText"/>
        <w:spacing w:before="225" w:line="415" w:lineRule="auto"/>
        <w:ind w:left="377" w:right="821"/>
        <w:jc w:val="both"/>
      </w:pPr>
      <w:proofErr w:type="gramStart"/>
      <w:r>
        <w:rPr>
          <w:w w:val="110"/>
        </w:rPr>
        <w:t>transcript</w:t>
      </w:r>
      <w:proofErr w:type="gramEnd"/>
      <w:r>
        <w:rPr>
          <w:w w:val="110"/>
        </w:rPr>
        <w:t xml:space="preserve"> abundance for up to 88% of the genes with an associated </w:t>
      </w:r>
      <w:r>
        <w:rPr>
          <w:i/>
          <w:w w:val="110"/>
        </w:rPr>
        <w:t>cis</w:t>
      </w:r>
      <w:r>
        <w:rPr>
          <w:w w:val="110"/>
        </w:rPr>
        <w:t>-</w:t>
      </w:r>
      <w:proofErr w:type="spellStart"/>
      <w:r>
        <w:rPr>
          <w:w w:val="110"/>
        </w:rPr>
        <w:t>eQTL</w:t>
      </w:r>
      <w:proofErr w:type="spellEnd"/>
      <w:r>
        <w:rPr>
          <w:w w:val="110"/>
        </w:rPr>
        <w:t xml:space="preserve"> (</w:t>
      </w:r>
      <w:proofErr w:type="spellStart"/>
      <w:r>
        <w:rPr>
          <w:w w:val="110"/>
        </w:rPr>
        <w:t>Pickrell</w:t>
      </w:r>
      <w:proofErr w:type="spellEnd"/>
      <w:r>
        <w:rPr>
          <w:w w:val="110"/>
        </w:rPr>
        <w:t xml:space="preserve"> et al. 2010). Furthermore, the development of single-cell RNA-</w:t>
      </w:r>
      <w:proofErr w:type="spellStart"/>
      <w:r>
        <w:rPr>
          <w:w w:val="110"/>
        </w:rPr>
        <w:t>seq</w:t>
      </w:r>
      <w:proofErr w:type="spellEnd"/>
      <w:r>
        <w:rPr>
          <w:w w:val="110"/>
        </w:rPr>
        <w:t xml:space="preserve"> (</w:t>
      </w:r>
      <w:proofErr w:type="spellStart"/>
      <w:r>
        <w:rPr>
          <w:w w:val="110"/>
        </w:rPr>
        <w:t>scRNA-seq</w:t>
      </w:r>
      <w:proofErr w:type="spellEnd"/>
      <w:r>
        <w:rPr>
          <w:w w:val="110"/>
        </w:rPr>
        <w:t>)</w:t>
      </w:r>
      <w:r>
        <w:rPr>
          <w:spacing w:val="-15"/>
          <w:w w:val="110"/>
        </w:rPr>
        <w:t xml:space="preserve"> </w:t>
      </w:r>
      <w:r>
        <w:rPr>
          <w:w w:val="110"/>
        </w:rPr>
        <w:t>has</w:t>
      </w:r>
      <w:r>
        <w:rPr>
          <w:spacing w:val="-15"/>
          <w:w w:val="110"/>
        </w:rPr>
        <w:t xml:space="preserve"> </w:t>
      </w:r>
      <w:r>
        <w:rPr>
          <w:w w:val="110"/>
        </w:rPr>
        <w:t>enabled</w:t>
      </w:r>
      <w:r>
        <w:rPr>
          <w:spacing w:val="-15"/>
          <w:w w:val="110"/>
        </w:rPr>
        <w:t xml:space="preserve"> </w:t>
      </w:r>
      <w:r>
        <w:rPr>
          <w:w w:val="110"/>
        </w:rPr>
        <w:t>the</w:t>
      </w:r>
      <w:r>
        <w:rPr>
          <w:spacing w:val="-15"/>
          <w:w w:val="110"/>
        </w:rPr>
        <w:t xml:space="preserve"> </w:t>
      </w:r>
      <w:r>
        <w:rPr>
          <w:w w:val="110"/>
        </w:rPr>
        <w:t>identification</w:t>
      </w:r>
      <w:r>
        <w:rPr>
          <w:spacing w:val="-15"/>
          <w:w w:val="110"/>
        </w:rPr>
        <w:t xml:space="preserve"> </w:t>
      </w:r>
      <w:r>
        <w:rPr>
          <w:w w:val="110"/>
        </w:rPr>
        <w:t>of</w:t>
      </w:r>
      <w:r>
        <w:rPr>
          <w:spacing w:val="-15"/>
          <w:w w:val="110"/>
        </w:rPr>
        <w:t xml:space="preserve"> </w:t>
      </w:r>
      <w:r>
        <w:rPr>
          <w:w w:val="110"/>
        </w:rPr>
        <w:t>cell</w:t>
      </w:r>
      <w:r>
        <w:rPr>
          <w:spacing w:val="-15"/>
          <w:w w:val="110"/>
        </w:rPr>
        <w:t xml:space="preserve"> </w:t>
      </w:r>
      <w:r>
        <w:rPr>
          <w:w w:val="110"/>
        </w:rPr>
        <w:t>sub-populations</w:t>
      </w:r>
      <w:r>
        <w:rPr>
          <w:spacing w:val="-15"/>
          <w:w w:val="110"/>
        </w:rPr>
        <w:t xml:space="preserve"> </w:t>
      </w:r>
      <w:r>
        <w:rPr>
          <w:w w:val="110"/>
        </w:rPr>
        <w:t>within</w:t>
      </w:r>
      <w:r>
        <w:rPr>
          <w:spacing w:val="-15"/>
          <w:w w:val="110"/>
        </w:rPr>
        <w:t xml:space="preserve"> </w:t>
      </w:r>
      <w:r>
        <w:rPr>
          <w:w w:val="110"/>
        </w:rPr>
        <w:t>a</w:t>
      </w:r>
      <w:r>
        <w:rPr>
          <w:spacing w:val="-15"/>
          <w:w w:val="110"/>
        </w:rPr>
        <w:t xml:space="preserve"> </w:t>
      </w:r>
      <w:r>
        <w:rPr>
          <w:w w:val="110"/>
        </w:rPr>
        <w:t>tissue in</w:t>
      </w:r>
      <w:r>
        <w:rPr>
          <w:spacing w:val="-7"/>
          <w:w w:val="110"/>
        </w:rPr>
        <w:t xml:space="preserve"> </w:t>
      </w:r>
      <w:r>
        <w:rPr>
          <w:w w:val="110"/>
        </w:rPr>
        <w:t>an</w:t>
      </w:r>
      <w:r>
        <w:rPr>
          <w:spacing w:val="-6"/>
          <w:w w:val="110"/>
        </w:rPr>
        <w:t xml:space="preserve"> </w:t>
      </w:r>
      <w:r>
        <w:rPr>
          <w:w w:val="110"/>
        </w:rPr>
        <w:t>unbiased</w:t>
      </w:r>
      <w:r>
        <w:rPr>
          <w:spacing w:val="-6"/>
          <w:w w:val="110"/>
        </w:rPr>
        <w:t xml:space="preserve"> </w:t>
      </w:r>
      <w:r>
        <w:rPr>
          <w:spacing w:val="-3"/>
          <w:w w:val="110"/>
        </w:rPr>
        <w:t>way</w:t>
      </w:r>
      <w:r>
        <w:rPr>
          <w:spacing w:val="-6"/>
          <w:w w:val="110"/>
        </w:rPr>
        <w:t xml:space="preserve"> </w:t>
      </w:r>
      <w:r>
        <w:rPr>
          <w:spacing w:val="-5"/>
          <w:w w:val="110"/>
        </w:rPr>
        <w:t>(Tang</w:t>
      </w:r>
      <w:r>
        <w:rPr>
          <w:spacing w:val="-6"/>
          <w:w w:val="110"/>
        </w:rPr>
        <w:t xml:space="preserve"> </w:t>
      </w:r>
      <w:r>
        <w:rPr>
          <w:w w:val="110"/>
        </w:rPr>
        <w:t>et</w:t>
      </w:r>
      <w:r>
        <w:rPr>
          <w:spacing w:val="-6"/>
          <w:w w:val="110"/>
        </w:rPr>
        <w:t xml:space="preserve"> </w:t>
      </w:r>
      <w:r>
        <w:rPr>
          <w:w w:val="110"/>
        </w:rPr>
        <w:t>al.</w:t>
      </w:r>
      <w:r>
        <w:rPr>
          <w:spacing w:val="-6"/>
          <w:w w:val="110"/>
        </w:rPr>
        <w:t xml:space="preserve"> </w:t>
      </w:r>
      <w:r>
        <w:rPr>
          <w:w w:val="110"/>
        </w:rPr>
        <w:t>2009;</w:t>
      </w:r>
      <w:r>
        <w:rPr>
          <w:spacing w:val="-6"/>
          <w:w w:val="110"/>
        </w:rPr>
        <w:t xml:space="preserve"> Tang </w:t>
      </w:r>
      <w:r>
        <w:rPr>
          <w:w w:val="110"/>
        </w:rPr>
        <w:t>et</w:t>
      </w:r>
      <w:r>
        <w:rPr>
          <w:spacing w:val="-7"/>
          <w:w w:val="110"/>
        </w:rPr>
        <w:t xml:space="preserve"> </w:t>
      </w:r>
      <w:r>
        <w:rPr>
          <w:w w:val="110"/>
        </w:rPr>
        <w:t>al.</w:t>
      </w:r>
      <w:r>
        <w:rPr>
          <w:spacing w:val="-6"/>
          <w:w w:val="110"/>
        </w:rPr>
        <w:t xml:space="preserve"> </w:t>
      </w:r>
      <w:r>
        <w:rPr>
          <w:w w:val="110"/>
        </w:rPr>
        <w:t>2010).</w:t>
      </w:r>
    </w:p>
    <w:p w14:paraId="53562282" w14:textId="77777777" w:rsidR="00F76AB2" w:rsidRDefault="00B2285E">
      <w:pPr>
        <w:pStyle w:val="BodyText"/>
        <w:spacing w:before="3" w:line="415" w:lineRule="auto"/>
        <w:ind w:left="377" w:right="821" w:firstLine="566"/>
        <w:jc w:val="both"/>
      </w:pPr>
      <w:r>
        <w:rPr>
          <w:w w:val="110"/>
        </w:rPr>
        <w:t>Variations of the RNA-</w:t>
      </w:r>
      <w:proofErr w:type="spellStart"/>
      <w:r>
        <w:rPr>
          <w:w w:val="110"/>
        </w:rPr>
        <w:t>seq</w:t>
      </w:r>
      <w:proofErr w:type="spellEnd"/>
      <w:r>
        <w:rPr>
          <w:w w:val="110"/>
        </w:rPr>
        <w:t xml:space="preserve"> methodology such as cap analysis of gene expression (CAGE) and other 5’end RNA-sequencing methods have enabled the precise identification of TSS and the associated promoters for each transcript (Yamashita et al. 2011; </w:t>
      </w:r>
      <w:proofErr w:type="spellStart"/>
      <w:r>
        <w:rPr>
          <w:w w:val="110"/>
        </w:rPr>
        <w:t>Fantom</w:t>
      </w:r>
      <w:proofErr w:type="spellEnd"/>
      <w:r>
        <w:rPr>
          <w:w w:val="110"/>
        </w:rPr>
        <w:t xml:space="preserve"> et al. 2014). The CAGE data generated by the functional annotation of the mammalian genome 5’ (FANTOM5) Consortium includes thousands of </w:t>
      </w:r>
      <w:proofErr w:type="spellStart"/>
      <w:r>
        <w:rPr>
          <w:w w:val="110"/>
        </w:rPr>
        <w:t>eRNAs</w:t>
      </w:r>
      <w:proofErr w:type="spellEnd"/>
      <w:r>
        <w:rPr>
          <w:w w:val="110"/>
        </w:rPr>
        <w:t xml:space="preserve"> and has contributed to better definition of enhancers and their spatial and temporal specificity in hundreds of human primary cells and tissues (</w:t>
      </w:r>
      <w:proofErr w:type="spellStart"/>
      <w:r>
        <w:rPr>
          <w:w w:val="110"/>
        </w:rPr>
        <w:t>Andersson</w:t>
      </w:r>
      <w:proofErr w:type="spellEnd"/>
      <w:r>
        <w:rPr>
          <w:w w:val="110"/>
        </w:rPr>
        <w:t xml:space="preserve"> et al. 2014).</w:t>
      </w:r>
    </w:p>
    <w:p w14:paraId="2A76BAE8" w14:textId="77777777" w:rsidR="00F76AB2" w:rsidRDefault="00F76AB2">
      <w:pPr>
        <w:pStyle w:val="BodyText"/>
        <w:spacing w:before="4"/>
        <w:rPr>
          <w:sz w:val="36"/>
        </w:rPr>
      </w:pPr>
    </w:p>
    <w:p w14:paraId="27ED1C6A" w14:textId="77777777" w:rsidR="00F76AB2" w:rsidRDefault="00B2285E">
      <w:pPr>
        <w:pStyle w:val="Heading3"/>
        <w:numPr>
          <w:ilvl w:val="2"/>
          <w:numId w:val="1"/>
        </w:numPr>
        <w:tabs>
          <w:tab w:val="left" w:pos="1283"/>
          <w:tab w:val="left" w:pos="1285"/>
        </w:tabs>
      </w:pPr>
      <w:r>
        <w:rPr>
          <w:w w:val="120"/>
        </w:rPr>
        <w:t>Transcriptional</w:t>
      </w:r>
      <w:r>
        <w:rPr>
          <w:spacing w:val="-17"/>
          <w:w w:val="120"/>
        </w:rPr>
        <w:t xml:space="preserve"> </w:t>
      </w:r>
      <w:r>
        <w:rPr>
          <w:w w:val="120"/>
        </w:rPr>
        <w:t>regulation</w:t>
      </w:r>
      <w:r>
        <w:rPr>
          <w:spacing w:val="-17"/>
          <w:w w:val="120"/>
        </w:rPr>
        <w:t xml:space="preserve"> </w:t>
      </w:r>
      <w:r>
        <w:rPr>
          <w:w w:val="120"/>
        </w:rPr>
        <w:t>in</w:t>
      </w:r>
      <w:r>
        <w:rPr>
          <w:spacing w:val="-17"/>
          <w:w w:val="120"/>
        </w:rPr>
        <w:t xml:space="preserve"> </w:t>
      </w:r>
      <w:r>
        <w:rPr>
          <w:w w:val="120"/>
        </w:rPr>
        <w:t>complex</w:t>
      </w:r>
      <w:r>
        <w:rPr>
          <w:spacing w:val="-17"/>
          <w:w w:val="120"/>
        </w:rPr>
        <w:t xml:space="preserve"> </w:t>
      </w:r>
      <w:r>
        <w:rPr>
          <w:w w:val="120"/>
        </w:rPr>
        <w:t>diseases</w:t>
      </w:r>
    </w:p>
    <w:p w14:paraId="4E67E8F2" w14:textId="77777777" w:rsidR="00F76AB2" w:rsidRDefault="00F76AB2">
      <w:pPr>
        <w:pStyle w:val="BodyText"/>
        <w:spacing w:before="2"/>
        <w:rPr>
          <w:sz w:val="30"/>
        </w:rPr>
      </w:pPr>
    </w:p>
    <w:p w14:paraId="03606EF9" w14:textId="4077B9E1" w:rsidR="00F76AB2" w:rsidRDefault="00B2285E">
      <w:pPr>
        <w:pStyle w:val="BodyText"/>
        <w:spacing w:line="415" w:lineRule="auto"/>
        <w:ind w:left="377" w:right="821" w:firstLine="566"/>
        <w:jc w:val="both"/>
      </w:pPr>
      <w:r>
        <w:rPr>
          <w:w w:val="110"/>
        </w:rPr>
        <w:t>Non-coding</w:t>
      </w:r>
      <w:r>
        <w:rPr>
          <w:spacing w:val="-8"/>
          <w:w w:val="110"/>
        </w:rPr>
        <w:t xml:space="preserve"> GWAS </w:t>
      </w:r>
      <w:r>
        <w:rPr>
          <w:w w:val="110"/>
        </w:rPr>
        <w:t>variants</w:t>
      </w:r>
      <w:r>
        <w:rPr>
          <w:spacing w:val="-8"/>
          <w:w w:val="110"/>
        </w:rPr>
        <w:t xml:space="preserve"> </w:t>
      </w:r>
      <w:r>
        <w:rPr>
          <w:w w:val="110"/>
        </w:rPr>
        <w:t>can</w:t>
      </w:r>
      <w:r>
        <w:rPr>
          <w:spacing w:val="-7"/>
          <w:w w:val="110"/>
        </w:rPr>
        <w:t xml:space="preserve"> </w:t>
      </w:r>
      <w:r>
        <w:rPr>
          <w:w w:val="110"/>
        </w:rPr>
        <w:t>exert</w:t>
      </w:r>
      <w:r>
        <w:rPr>
          <w:spacing w:val="-8"/>
          <w:w w:val="110"/>
        </w:rPr>
        <w:t xml:space="preserve"> </w:t>
      </w:r>
      <w:r>
        <w:rPr>
          <w:w w:val="110"/>
        </w:rPr>
        <w:t>pathogenic</w:t>
      </w:r>
      <w:r>
        <w:rPr>
          <w:spacing w:val="-8"/>
          <w:w w:val="110"/>
        </w:rPr>
        <w:t xml:space="preserve"> </w:t>
      </w:r>
      <w:r>
        <w:rPr>
          <w:w w:val="110"/>
        </w:rPr>
        <w:t>e</w:t>
      </w:r>
      <w:r>
        <w:rPr>
          <w:rFonts w:ascii="Arial" w:hAnsi="Arial"/>
          <w:w w:val="110"/>
        </w:rPr>
        <w:t>ff</w:t>
      </w:r>
      <w:r>
        <w:rPr>
          <w:w w:val="110"/>
        </w:rPr>
        <w:t>ects</w:t>
      </w:r>
      <w:r>
        <w:rPr>
          <w:spacing w:val="-8"/>
          <w:w w:val="110"/>
        </w:rPr>
        <w:t xml:space="preserve"> </w:t>
      </w:r>
      <w:r>
        <w:rPr>
          <w:w w:val="110"/>
        </w:rPr>
        <w:t>by</w:t>
      </w:r>
      <w:r>
        <w:rPr>
          <w:spacing w:val="-7"/>
          <w:w w:val="110"/>
        </w:rPr>
        <w:t xml:space="preserve"> </w:t>
      </w:r>
      <w:r>
        <w:rPr>
          <w:w w:val="110"/>
        </w:rPr>
        <w:t>a</w:t>
      </w:r>
      <w:r>
        <w:rPr>
          <w:rFonts w:ascii="Arial" w:hAnsi="Arial"/>
          <w:w w:val="110"/>
        </w:rPr>
        <w:t>ff</w:t>
      </w:r>
      <w:r>
        <w:rPr>
          <w:w w:val="110"/>
        </w:rPr>
        <w:t>ecting</w:t>
      </w:r>
      <w:r>
        <w:rPr>
          <w:spacing w:val="-8"/>
          <w:w w:val="110"/>
        </w:rPr>
        <w:t xml:space="preserve"> </w:t>
      </w:r>
      <w:r>
        <w:rPr>
          <w:w w:val="110"/>
        </w:rPr>
        <w:t>one</w:t>
      </w:r>
      <w:r>
        <w:rPr>
          <w:spacing w:val="-8"/>
          <w:w w:val="110"/>
        </w:rPr>
        <w:t xml:space="preserve"> </w:t>
      </w:r>
      <w:r>
        <w:rPr>
          <w:w w:val="110"/>
        </w:rPr>
        <w:t>or many of the previously described mechanisms responsible for the fine</w:t>
      </w:r>
      <w:r>
        <w:rPr>
          <w:spacing w:val="-44"/>
          <w:w w:val="110"/>
        </w:rPr>
        <w:t xml:space="preserve"> </w:t>
      </w:r>
      <w:r>
        <w:rPr>
          <w:w w:val="110"/>
        </w:rPr>
        <w:t xml:space="preserve">regulation of gene expression in homeostatic conditions. </w:t>
      </w:r>
      <w:del w:id="471" w:author="Microsoft Office User" w:date="2018-12-20T23:06:00Z">
        <w:r w:rsidDel="00315967">
          <w:rPr>
            <w:w w:val="110"/>
          </w:rPr>
          <w:delText>For example, i</w:delText>
        </w:r>
      </w:del>
      <w:proofErr w:type="spellStart"/>
      <w:ins w:id="472" w:author="Microsoft Office User" w:date="2018-12-20T23:06:00Z">
        <w:r w:rsidR="00315967">
          <w:rPr>
            <w:w w:val="110"/>
          </w:rPr>
          <w:t>I</w:t>
        </w:r>
      </w:ins>
      <w:r>
        <w:rPr>
          <w:w w:val="110"/>
        </w:rPr>
        <w:t>ntronic</w:t>
      </w:r>
      <w:proofErr w:type="spellEnd"/>
      <w:r>
        <w:rPr>
          <w:w w:val="110"/>
        </w:rPr>
        <w:t xml:space="preserve"> </w:t>
      </w:r>
      <w:r>
        <w:rPr>
          <w:spacing w:val="-3"/>
          <w:w w:val="110"/>
        </w:rPr>
        <w:t xml:space="preserve">SNPs </w:t>
      </w:r>
      <w:r>
        <w:rPr>
          <w:w w:val="110"/>
        </w:rPr>
        <w:t xml:space="preserve">can influence mRNA splicing through exon skipping, resulting in truncated </w:t>
      </w:r>
      <w:r>
        <w:rPr>
          <w:spacing w:val="-5"/>
          <w:w w:val="110"/>
        </w:rPr>
        <w:t xml:space="preserve">but </w:t>
      </w:r>
      <w:r>
        <w:rPr>
          <w:w w:val="110"/>
        </w:rPr>
        <w:t>functional proteins. For instance,</w:t>
      </w:r>
      <w:r>
        <w:rPr>
          <w:spacing w:val="66"/>
          <w:w w:val="110"/>
        </w:rPr>
        <w:t xml:space="preserve"> </w:t>
      </w:r>
      <w:r>
        <w:rPr>
          <w:w w:val="110"/>
        </w:rPr>
        <w:t xml:space="preserve">exon skipping caused by an </w:t>
      </w:r>
      <w:proofErr w:type="spellStart"/>
      <w:r>
        <w:rPr>
          <w:w w:val="110"/>
        </w:rPr>
        <w:t>intronic</w:t>
      </w:r>
      <w:proofErr w:type="spellEnd"/>
      <w:r>
        <w:rPr>
          <w:w w:val="110"/>
        </w:rPr>
        <w:t xml:space="preserve"> </w:t>
      </w:r>
      <w:proofErr w:type="gramStart"/>
      <w:r>
        <w:rPr>
          <w:spacing w:val="-3"/>
          <w:w w:val="110"/>
        </w:rPr>
        <w:t xml:space="preserve">risk  </w:t>
      </w:r>
      <w:r>
        <w:rPr>
          <w:w w:val="110"/>
        </w:rPr>
        <w:t>allele</w:t>
      </w:r>
      <w:proofErr w:type="gramEnd"/>
      <w:r>
        <w:rPr>
          <w:spacing w:val="-19"/>
          <w:w w:val="110"/>
        </w:rPr>
        <w:t xml:space="preserve"> </w:t>
      </w:r>
      <w:r>
        <w:rPr>
          <w:w w:val="110"/>
        </w:rPr>
        <w:t>at</w:t>
      </w:r>
      <w:r>
        <w:rPr>
          <w:spacing w:val="-19"/>
          <w:w w:val="110"/>
        </w:rPr>
        <w:t xml:space="preserve"> </w:t>
      </w:r>
      <w:r>
        <w:rPr>
          <w:w w:val="110"/>
        </w:rPr>
        <w:t>the</w:t>
      </w:r>
      <w:r>
        <w:rPr>
          <w:spacing w:val="-17"/>
          <w:w w:val="110"/>
        </w:rPr>
        <w:t xml:space="preserve"> </w:t>
      </w:r>
      <w:r>
        <w:rPr>
          <w:w w:val="110"/>
        </w:rPr>
        <w:t>TNF</w:t>
      </w:r>
      <w:r>
        <w:rPr>
          <w:spacing w:val="-19"/>
          <w:w w:val="110"/>
        </w:rPr>
        <w:t xml:space="preserve"> </w:t>
      </w:r>
      <w:r>
        <w:rPr>
          <w:w w:val="110"/>
        </w:rPr>
        <w:t>Receptor</w:t>
      </w:r>
      <w:r>
        <w:rPr>
          <w:spacing w:val="-18"/>
          <w:w w:val="110"/>
        </w:rPr>
        <w:t xml:space="preserve"> </w:t>
      </w:r>
      <w:r>
        <w:rPr>
          <w:w w:val="110"/>
        </w:rPr>
        <w:t>Superfamily</w:t>
      </w:r>
      <w:r>
        <w:rPr>
          <w:spacing w:val="-19"/>
          <w:w w:val="110"/>
        </w:rPr>
        <w:t xml:space="preserve"> </w:t>
      </w:r>
      <w:r>
        <w:rPr>
          <w:w w:val="110"/>
        </w:rPr>
        <w:t>Member</w:t>
      </w:r>
      <w:r>
        <w:rPr>
          <w:spacing w:val="-18"/>
          <w:w w:val="110"/>
        </w:rPr>
        <w:t xml:space="preserve"> </w:t>
      </w:r>
      <w:r>
        <w:rPr>
          <w:w w:val="110"/>
        </w:rPr>
        <w:t>1A</w:t>
      </w:r>
      <w:r>
        <w:rPr>
          <w:spacing w:val="-18"/>
          <w:w w:val="110"/>
        </w:rPr>
        <w:t xml:space="preserve"> </w:t>
      </w:r>
      <w:r>
        <w:rPr>
          <w:w w:val="110"/>
        </w:rPr>
        <w:t>(</w:t>
      </w:r>
      <w:r>
        <w:rPr>
          <w:i/>
          <w:w w:val="110"/>
        </w:rPr>
        <w:t>TNFRSF1A</w:t>
      </w:r>
      <w:r>
        <w:rPr>
          <w:w w:val="110"/>
        </w:rPr>
        <w:t>)</w:t>
      </w:r>
      <w:r>
        <w:rPr>
          <w:spacing w:val="-18"/>
          <w:w w:val="110"/>
        </w:rPr>
        <w:t xml:space="preserve"> </w:t>
      </w:r>
      <w:r>
        <w:rPr>
          <w:w w:val="110"/>
        </w:rPr>
        <w:t>associated</w:t>
      </w:r>
      <w:r>
        <w:rPr>
          <w:spacing w:val="-19"/>
          <w:w w:val="110"/>
        </w:rPr>
        <w:t xml:space="preserve"> </w:t>
      </w:r>
      <w:r>
        <w:rPr>
          <w:w w:val="110"/>
        </w:rPr>
        <w:t>with MS results in a soluble isoform of the TNFRS1A protein with TNF antagonistic function (Gregory et al. 2012). On the other hand</w:t>
      </w:r>
      <w:del w:id="473" w:author="Microsoft Office User" w:date="2018-12-20T23:06:00Z">
        <w:r w:rsidDel="00315967">
          <w:rPr>
            <w:w w:val="110"/>
          </w:rPr>
          <w:delText>s</w:delText>
        </w:r>
      </w:del>
      <w:r>
        <w:rPr>
          <w:w w:val="110"/>
        </w:rPr>
        <w:t>, non-coding variants at enhancers, silencers and promoters can dysregulate gene expression by altering a</w:t>
      </w:r>
      <w:r>
        <w:rPr>
          <w:rFonts w:ascii="Arial" w:hAnsi="Arial"/>
          <w:w w:val="110"/>
        </w:rPr>
        <w:t>ffi</w:t>
      </w:r>
      <w:r>
        <w:rPr>
          <w:w w:val="110"/>
        </w:rPr>
        <w:t>nity</w:t>
      </w:r>
      <w:r>
        <w:rPr>
          <w:spacing w:val="-9"/>
          <w:w w:val="110"/>
        </w:rPr>
        <w:t xml:space="preserve"> </w:t>
      </w:r>
      <w:r>
        <w:rPr>
          <w:w w:val="110"/>
        </w:rPr>
        <w:t>at</w:t>
      </w:r>
      <w:r>
        <w:rPr>
          <w:spacing w:val="-9"/>
          <w:w w:val="110"/>
        </w:rPr>
        <w:t xml:space="preserve"> </w:t>
      </w:r>
      <w:r>
        <w:rPr>
          <w:w w:val="110"/>
        </w:rPr>
        <w:t>TFBS,</w:t>
      </w:r>
      <w:r>
        <w:rPr>
          <w:spacing w:val="-8"/>
          <w:w w:val="110"/>
        </w:rPr>
        <w:t xml:space="preserve"> </w:t>
      </w:r>
      <w:r>
        <w:rPr>
          <w:w w:val="110"/>
        </w:rPr>
        <w:t>histone</w:t>
      </w:r>
      <w:r>
        <w:rPr>
          <w:spacing w:val="-9"/>
          <w:w w:val="110"/>
        </w:rPr>
        <w:t xml:space="preserve"> </w:t>
      </w:r>
      <w:r>
        <w:rPr>
          <w:w w:val="110"/>
        </w:rPr>
        <w:t>modifications</w:t>
      </w:r>
      <w:r>
        <w:rPr>
          <w:spacing w:val="-8"/>
          <w:w w:val="110"/>
        </w:rPr>
        <w:t xml:space="preserve"> </w:t>
      </w:r>
      <w:r>
        <w:rPr>
          <w:w w:val="110"/>
        </w:rPr>
        <w:t>and</w:t>
      </w:r>
      <w:r>
        <w:rPr>
          <w:spacing w:val="-9"/>
          <w:w w:val="110"/>
        </w:rPr>
        <w:t xml:space="preserve"> </w:t>
      </w:r>
      <w:r>
        <w:rPr>
          <w:w w:val="110"/>
        </w:rPr>
        <w:t>chromatin</w:t>
      </w:r>
      <w:r>
        <w:rPr>
          <w:spacing w:val="-8"/>
          <w:w w:val="110"/>
        </w:rPr>
        <w:t xml:space="preserve"> </w:t>
      </w:r>
      <w:r>
        <w:rPr>
          <w:w w:val="110"/>
        </w:rPr>
        <w:t>accessibility.</w:t>
      </w:r>
      <w:r>
        <w:rPr>
          <w:spacing w:val="9"/>
          <w:w w:val="110"/>
        </w:rPr>
        <w:t xml:space="preserve"> </w:t>
      </w:r>
      <w:r>
        <w:rPr>
          <w:w w:val="110"/>
        </w:rPr>
        <w:t>For</w:t>
      </w:r>
      <w:r>
        <w:rPr>
          <w:spacing w:val="-9"/>
          <w:w w:val="110"/>
        </w:rPr>
        <w:t xml:space="preserve"> </w:t>
      </w:r>
      <w:r>
        <w:rPr>
          <w:w w:val="110"/>
        </w:rPr>
        <w:t xml:space="preserve">instance, in thyroid </w:t>
      </w:r>
      <w:r>
        <w:rPr>
          <w:spacing w:val="-3"/>
          <w:w w:val="110"/>
        </w:rPr>
        <w:t xml:space="preserve">autoimmunity, </w:t>
      </w:r>
      <w:r>
        <w:rPr>
          <w:w w:val="110"/>
        </w:rPr>
        <w:t xml:space="preserve">the risk allele of an </w:t>
      </w:r>
      <w:proofErr w:type="spellStart"/>
      <w:r>
        <w:rPr>
          <w:w w:val="110"/>
        </w:rPr>
        <w:t>intronic</w:t>
      </w:r>
      <w:proofErr w:type="spellEnd"/>
      <w:r>
        <w:rPr>
          <w:w w:val="110"/>
        </w:rPr>
        <w:t xml:space="preserve"> SNP in the t</w:t>
      </w:r>
      <w:ins w:id="474" w:author="Microsoft Office User" w:date="2018-12-20T23:06:00Z">
        <w:r w:rsidR="00315967">
          <w:rPr>
            <w:w w:val="110"/>
          </w:rPr>
          <w:t>h</w:t>
        </w:r>
      </w:ins>
      <w:r>
        <w:rPr>
          <w:w w:val="110"/>
        </w:rPr>
        <w:t xml:space="preserve">yroid stimulating hormone receptor </w:t>
      </w:r>
      <w:r>
        <w:rPr>
          <w:i/>
          <w:w w:val="110"/>
        </w:rPr>
        <w:t>(</w:t>
      </w:r>
      <w:r>
        <w:rPr>
          <w:w w:val="110"/>
        </w:rPr>
        <w:t xml:space="preserve">TSHR) gene reduces </w:t>
      </w:r>
      <w:r>
        <w:rPr>
          <w:i/>
          <w:w w:val="110"/>
        </w:rPr>
        <w:t xml:space="preserve">TSHR </w:t>
      </w:r>
      <w:r>
        <w:rPr>
          <w:w w:val="110"/>
        </w:rPr>
        <w:t>protein expression in IFN-</w:t>
      </w:r>
      <w:r>
        <w:rPr>
          <w:i/>
          <w:w w:val="110"/>
        </w:rPr>
        <w:t xml:space="preserve">α </w:t>
      </w:r>
      <w:r>
        <w:rPr>
          <w:w w:val="110"/>
        </w:rPr>
        <w:t>stimulated thyroid cells (Stefan et al. 2014). The risk SNP increases the a</w:t>
      </w:r>
      <w:r>
        <w:rPr>
          <w:rFonts w:ascii="Arial" w:hAnsi="Arial"/>
          <w:w w:val="110"/>
        </w:rPr>
        <w:t>ffi</w:t>
      </w:r>
      <w:r>
        <w:rPr>
          <w:w w:val="110"/>
        </w:rPr>
        <w:t>nity</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repressor</w:t>
      </w:r>
      <w:r>
        <w:rPr>
          <w:spacing w:val="10"/>
          <w:w w:val="110"/>
        </w:rPr>
        <w:t xml:space="preserve"> </w:t>
      </w:r>
      <w:proofErr w:type="spellStart"/>
      <w:r>
        <w:rPr>
          <w:w w:val="110"/>
        </w:rPr>
        <w:t>promyelocytic</w:t>
      </w:r>
      <w:proofErr w:type="spellEnd"/>
      <w:r>
        <w:rPr>
          <w:spacing w:val="11"/>
          <w:w w:val="110"/>
        </w:rPr>
        <w:t xml:space="preserve"> </w:t>
      </w:r>
      <w:r>
        <w:rPr>
          <w:w w:val="110"/>
        </w:rPr>
        <w:t>leukemia</w:t>
      </w:r>
      <w:r>
        <w:rPr>
          <w:spacing w:val="10"/>
          <w:w w:val="110"/>
        </w:rPr>
        <w:t xml:space="preserve"> </w:t>
      </w:r>
      <w:r>
        <w:rPr>
          <w:w w:val="110"/>
        </w:rPr>
        <w:t>zinc</w:t>
      </w:r>
      <w:r>
        <w:rPr>
          <w:spacing w:val="10"/>
          <w:w w:val="110"/>
        </w:rPr>
        <w:t xml:space="preserve"> </w:t>
      </w:r>
      <w:r>
        <w:rPr>
          <w:w w:val="110"/>
        </w:rPr>
        <w:t>finger</w:t>
      </w:r>
      <w:r>
        <w:rPr>
          <w:spacing w:val="10"/>
          <w:w w:val="110"/>
        </w:rPr>
        <w:t xml:space="preserve"> </w:t>
      </w:r>
      <w:r>
        <w:rPr>
          <w:w w:val="110"/>
        </w:rPr>
        <w:t>protein</w:t>
      </w:r>
      <w:r>
        <w:rPr>
          <w:spacing w:val="10"/>
          <w:w w:val="110"/>
        </w:rPr>
        <w:t xml:space="preserve"> </w:t>
      </w:r>
      <w:r>
        <w:rPr>
          <w:w w:val="110"/>
        </w:rPr>
        <w:t>(</w:t>
      </w:r>
      <w:r>
        <w:rPr>
          <w:i/>
          <w:w w:val="110"/>
        </w:rPr>
        <w:t>PLZF</w:t>
      </w:r>
      <w:r>
        <w:rPr>
          <w:w w:val="110"/>
        </w:rPr>
        <w:t>)</w:t>
      </w:r>
      <w:r>
        <w:rPr>
          <w:spacing w:val="11"/>
          <w:w w:val="110"/>
        </w:rPr>
        <w:t xml:space="preserve"> </w:t>
      </w:r>
      <w:r>
        <w:rPr>
          <w:spacing w:val="-5"/>
          <w:w w:val="110"/>
        </w:rPr>
        <w:t>that</w:t>
      </w:r>
    </w:p>
    <w:p w14:paraId="258DFEE1" w14:textId="77777777" w:rsidR="00F76AB2" w:rsidRDefault="00F76AB2">
      <w:pPr>
        <w:spacing w:line="415" w:lineRule="auto"/>
        <w:jc w:val="both"/>
        <w:sectPr w:rsidR="00F76AB2">
          <w:pgSz w:w="11910" w:h="16840"/>
          <w:pgMar w:top="1580" w:right="520" w:bottom="800" w:left="1680" w:header="1231" w:footer="615" w:gutter="0"/>
          <w:cols w:space="720"/>
        </w:sectPr>
      </w:pPr>
    </w:p>
    <w:p w14:paraId="5377CEF6" w14:textId="77777777" w:rsidR="00F76AB2" w:rsidRDefault="00F76AB2">
      <w:pPr>
        <w:pStyle w:val="BodyText"/>
        <w:rPr>
          <w:sz w:val="20"/>
        </w:rPr>
      </w:pPr>
    </w:p>
    <w:p w14:paraId="364B8950" w14:textId="77777777" w:rsidR="00F76AB2" w:rsidRDefault="00B2285E">
      <w:pPr>
        <w:pStyle w:val="BodyText"/>
        <w:spacing w:before="225" w:line="415" w:lineRule="auto"/>
        <w:ind w:left="377" w:right="821"/>
        <w:jc w:val="both"/>
      </w:pPr>
      <w:proofErr w:type="gramStart"/>
      <w:r>
        <w:rPr>
          <w:w w:val="110"/>
        </w:rPr>
        <w:t>recruits</w:t>
      </w:r>
      <w:proofErr w:type="gramEnd"/>
      <w:r>
        <w:rPr>
          <w:w w:val="110"/>
        </w:rPr>
        <w:t xml:space="preserve"> histone </w:t>
      </w:r>
      <w:proofErr w:type="spellStart"/>
      <w:r>
        <w:rPr>
          <w:w w:val="110"/>
        </w:rPr>
        <w:t>acetylases</w:t>
      </w:r>
      <w:proofErr w:type="spellEnd"/>
      <w:r>
        <w:rPr>
          <w:w w:val="110"/>
        </w:rPr>
        <w:t xml:space="preserve"> </w:t>
      </w:r>
      <w:r>
        <w:rPr>
          <w:spacing w:val="-4"/>
          <w:w w:val="110"/>
        </w:rPr>
        <w:t xml:space="preserve">(HDACs) </w:t>
      </w:r>
      <w:r>
        <w:rPr>
          <w:w w:val="110"/>
        </w:rPr>
        <w:t>to the locus, resulting in impaired tolerance to thyroid auto-antigens.   Alterations in TF binding can also a</w:t>
      </w:r>
      <w:r>
        <w:rPr>
          <w:rFonts w:ascii="Arial"/>
          <w:w w:val="110"/>
        </w:rPr>
        <w:t>ff</w:t>
      </w:r>
      <w:r>
        <w:rPr>
          <w:w w:val="110"/>
        </w:rPr>
        <w:t xml:space="preserve">ect looping  </w:t>
      </w:r>
      <w:r>
        <w:rPr>
          <w:spacing w:val="66"/>
          <w:w w:val="110"/>
        </w:rPr>
        <w:t xml:space="preserve"> </w:t>
      </w:r>
      <w:r>
        <w:rPr>
          <w:w w:val="110"/>
        </w:rPr>
        <w:t xml:space="preserve">and long-range chromatin interactions between enhancers and promoters. </w:t>
      </w:r>
      <w:r>
        <w:rPr>
          <w:spacing w:val="-5"/>
          <w:w w:val="110"/>
        </w:rPr>
        <w:t xml:space="preserve">For </w:t>
      </w:r>
      <w:r>
        <w:rPr>
          <w:w w:val="110"/>
        </w:rPr>
        <w:t xml:space="preserve">instance, in prostate cancer this phenomenon causes upregulated expression </w:t>
      </w:r>
      <w:r>
        <w:rPr>
          <w:spacing w:val="-6"/>
          <w:w w:val="110"/>
        </w:rPr>
        <w:t xml:space="preserve">of </w:t>
      </w:r>
      <w:r>
        <w:rPr>
          <w:w w:val="110"/>
        </w:rPr>
        <w:t xml:space="preserve">the oncogene </w:t>
      </w:r>
      <w:r>
        <w:rPr>
          <w:i/>
          <w:spacing w:val="-6"/>
          <w:w w:val="110"/>
        </w:rPr>
        <w:t xml:space="preserve">SOX9 </w:t>
      </w:r>
      <w:r>
        <w:rPr>
          <w:w w:val="110"/>
        </w:rPr>
        <w:t xml:space="preserve">due to increased enhancer activity and </w:t>
      </w:r>
      <w:r>
        <w:rPr>
          <w:spacing w:val="-3"/>
          <w:w w:val="110"/>
        </w:rPr>
        <w:t xml:space="preserve">enhancer-promoter </w:t>
      </w:r>
      <w:r>
        <w:rPr>
          <w:w w:val="110"/>
        </w:rPr>
        <w:t>interaction (Zhang et al.</w:t>
      </w:r>
      <w:r>
        <w:rPr>
          <w:spacing w:val="-24"/>
          <w:w w:val="110"/>
        </w:rPr>
        <w:t xml:space="preserve"> </w:t>
      </w:r>
      <w:r>
        <w:rPr>
          <w:w w:val="110"/>
        </w:rPr>
        <w:t>2012).</w:t>
      </w:r>
    </w:p>
    <w:p w14:paraId="0ADF82A7" w14:textId="77777777" w:rsidR="00F76AB2" w:rsidRDefault="00B2285E">
      <w:pPr>
        <w:pStyle w:val="BodyText"/>
        <w:spacing w:before="3" w:line="415" w:lineRule="auto"/>
        <w:ind w:left="377" w:right="821" w:firstLine="566"/>
        <w:jc w:val="both"/>
      </w:pPr>
      <w:r>
        <w:rPr>
          <w:spacing w:val="-3"/>
          <w:w w:val="110"/>
        </w:rPr>
        <w:t xml:space="preserve">Alternatively, </w:t>
      </w:r>
      <w:r>
        <w:rPr>
          <w:w w:val="110"/>
        </w:rPr>
        <w:t xml:space="preserve">non-coding </w:t>
      </w:r>
      <w:r>
        <w:rPr>
          <w:spacing w:val="-3"/>
          <w:w w:val="110"/>
        </w:rPr>
        <w:t xml:space="preserve">SNPs  </w:t>
      </w:r>
      <w:r>
        <w:rPr>
          <w:w w:val="110"/>
        </w:rPr>
        <w:t>can regulate gene expression by creating</w:t>
      </w:r>
      <w:r>
        <w:rPr>
          <w:spacing w:val="66"/>
          <w:w w:val="110"/>
        </w:rPr>
        <w:t xml:space="preserve"> </w:t>
      </w:r>
      <w:r>
        <w:rPr>
          <w:w w:val="110"/>
        </w:rPr>
        <w:t xml:space="preserve">a new promoter-like element, as in the </w:t>
      </w:r>
      <w:r>
        <w:rPr>
          <w:i/>
          <w:spacing w:val="5"/>
          <w:w w:val="110"/>
        </w:rPr>
        <w:t>α</w:t>
      </w:r>
      <w:r>
        <w:rPr>
          <w:spacing w:val="5"/>
          <w:w w:val="110"/>
        </w:rPr>
        <w:t xml:space="preserve">- </w:t>
      </w:r>
      <w:r>
        <w:rPr>
          <w:w w:val="110"/>
        </w:rPr>
        <w:t xml:space="preserve">thalassemia disease, where this phenomenon leads to dysregulated downstream activation of all </w:t>
      </w:r>
      <w:r>
        <w:rPr>
          <w:i/>
          <w:w w:val="110"/>
        </w:rPr>
        <w:t>α</w:t>
      </w:r>
      <w:r>
        <w:rPr>
          <w:w w:val="110"/>
        </w:rPr>
        <w:t>-like globin genes in erythroid cells (</w:t>
      </w:r>
      <w:proofErr w:type="spellStart"/>
      <w:r>
        <w:rPr>
          <w:w w:val="110"/>
        </w:rPr>
        <w:t>Gobbi</w:t>
      </w:r>
      <w:proofErr w:type="spellEnd"/>
      <w:r>
        <w:rPr>
          <w:w w:val="110"/>
        </w:rPr>
        <w:t xml:space="preserve"> et al. 2006). Genetic variants at </w:t>
      </w:r>
      <w:proofErr w:type="spellStart"/>
      <w:proofErr w:type="gramStart"/>
      <w:r>
        <w:rPr>
          <w:w w:val="110"/>
        </w:rPr>
        <w:t>eRNAs</w:t>
      </w:r>
      <w:proofErr w:type="spellEnd"/>
      <w:proofErr w:type="gramEnd"/>
      <w:r>
        <w:rPr>
          <w:w w:val="110"/>
        </w:rPr>
        <w:t xml:space="preserve"> can also a</w:t>
      </w:r>
      <w:r>
        <w:rPr>
          <w:rFonts w:ascii="Arial" w:hAnsi="Arial"/>
          <w:w w:val="110"/>
        </w:rPr>
        <w:t>ff</w:t>
      </w:r>
      <w:r>
        <w:rPr>
          <w:w w:val="110"/>
        </w:rPr>
        <w:t xml:space="preserve">ect regulation of gene expression as it has been demonstrated in the nuclear receptor for anti-diabetic drugs </w:t>
      </w:r>
      <w:proofErr w:type="spellStart"/>
      <w:r>
        <w:rPr>
          <w:spacing w:val="-5"/>
          <w:w w:val="110"/>
        </w:rPr>
        <w:t>PPAR</w:t>
      </w:r>
      <w:r>
        <w:rPr>
          <w:i/>
          <w:spacing w:val="-5"/>
          <w:w w:val="110"/>
        </w:rPr>
        <w:t>γ</w:t>
      </w:r>
      <w:proofErr w:type="spellEnd"/>
      <w:r>
        <w:rPr>
          <w:i/>
          <w:spacing w:val="-5"/>
          <w:w w:val="110"/>
        </w:rPr>
        <w:t xml:space="preserve"> </w:t>
      </w:r>
      <w:r>
        <w:rPr>
          <w:w w:val="110"/>
        </w:rPr>
        <w:t>in mice (</w:t>
      </w:r>
      <w:proofErr w:type="spellStart"/>
      <w:r>
        <w:rPr>
          <w:w w:val="110"/>
        </w:rPr>
        <w:t>Soccio</w:t>
      </w:r>
      <w:proofErr w:type="spellEnd"/>
      <w:r>
        <w:rPr>
          <w:w w:val="110"/>
        </w:rPr>
        <w:t xml:space="preserve"> et al. 2015). </w:t>
      </w:r>
      <w:r>
        <w:rPr>
          <w:spacing w:val="-4"/>
          <w:w w:val="110"/>
        </w:rPr>
        <w:t xml:space="preserve">Lastly, </w:t>
      </w:r>
      <w:r>
        <w:rPr>
          <w:w w:val="110"/>
        </w:rPr>
        <w:t>non- coding variants placed in UTRs and intergenic regions can a</w:t>
      </w:r>
      <w:r>
        <w:rPr>
          <w:rFonts w:ascii="Arial" w:hAnsi="Arial"/>
          <w:w w:val="110"/>
        </w:rPr>
        <w:t>ff</w:t>
      </w:r>
      <w:r>
        <w:rPr>
          <w:w w:val="110"/>
        </w:rPr>
        <w:t xml:space="preserve">ect binding of miRNAs and </w:t>
      </w:r>
      <w:proofErr w:type="spellStart"/>
      <w:r>
        <w:rPr>
          <w:w w:val="110"/>
        </w:rPr>
        <w:t>lncRNA</w:t>
      </w:r>
      <w:proofErr w:type="spellEnd"/>
      <w:r>
        <w:rPr>
          <w:w w:val="110"/>
        </w:rPr>
        <w:t xml:space="preserve"> to the target genes. </w:t>
      </w:r>
      <w:proofErr w:type="gramStart"/>
      <w:r>
        <w:rPr>
          <w:w w:val="110"/>
        </w:rPr>
        <w:t xml:space="preserve">This is the case of a CD associated variant at the 3’UTR of the gene immunity related </w:t>
      </w:r>
      <w:proofErr w:type="spellStart"/>
      <w:r>
        <w:rPr>
          <w:spacing w:val="-3"/>
          <w:w w:val="110"/>
        </w:rPr>
        <w:t>GTPase</w:t>
      </w:r>
      <w:proofErr w:type="spellEnd"/>
      <w:r>
        <w:rPr>
          <w:spacing w:val="-3"/>
          <w:w w:val="110"/>
        </w:rPr>
        <w:t xml:space="preserve"> </w:t>
      </w:r>
      <w:r>
        <w:rPr>
          <w:w w:val="110"/>
        </w:rPr>
        <w:t xml:space="preserve">M </w:t>
      </w:r>
      <w:r>
        <w:rPr>
          <w:i/>
          <w:w w:val="110"/>
        </w:rPr>
        <w:t xml:space="preserve">IRGM </w:t>
      </w:r>
      <w:r>
        <w:rPr>
          <w:w w:val="110"/>
        </w:rPr>
        <w:t xml:space="preserve">which reduces binding of the </w:t>
      </w:r>
      <w:r>
        <w:rPr>
          <w:spacing w:val="-3"/>
          <w:w w:val="110"/>
        </w:rPr>
        <w:t xml:space="preserve">miR-196, </w:t>
      </w:r>
      <w:r>
        <w:rPr>
          <w:w w:val="110"/>
        </w:rPr>
        <w:t xml:space="preserve">increasing its mRNA stability and translation, ultimately resulting in </w:t>
      </w:r>
      <w:proofErr w:type="spellStart"/>
      <w:r>
        <w:rPr>
          <w:w w:val="110"/>
        </w:rPr>
        <w:t>disrrupted</w:t>
      </w:r>
      <w:proofErr w:type="spellEnd"/>
      <w:r>
        <w:rPr>
          <w:w w:val="110"/>
        </w:rPr>
        <w:t xml:space="preserve"> autophagy (Brest et al. 2011).</w:t>
      </w:r>
      <w:proofErr w:type="gramEnd"/>
      <w:r>
        <w:rPr>
          <w:w w:val="110"/>
        </w:rPr>
        <w:t xml:space="preserve"> In psoriasis </w:t>
      </w:r>
      <w:r>
        <w:rPr>
          <w:spacing w:val="-5"/>
          <w:w w:val="110"/>
        </w:rPr>
        <w:t xml:space="preserve">and </w:t>
      </w:r>
      <w:proofErr w:type="spellStart"/>
      <w:r>
        <w:rPr>
          <w:spacing w:val="-3"/>
          <w:w w:val="110"/>
        </w:rPr>
        <w:t>PsA</w:t>
      </w:r>
      <w:proofErr w:type="spellEnd"/>
      <w:r>
        <w:rPr>
          <w:spacing w:val="-3"/>
          <w:w w:val="110"/>
        </w:rPr>
        <w:t>,</w:t>
      </w:r>
      <w:r>
        <w:rPr>
          <w:spacing w:val="-9"/>
          <w:w w:val="110"/>
        </w:rPr>
        <w:t xml:space="preserve"> </w:t>
      </w:r>
      <w:r>
        <w:rPr>
          <w:w w:val="110"/>
        </w:rPr>
        <w:t>some</w:t>
      </w:r>
      <w:r>
        <w:rPr>
          <w:spacing w:val="-9"/>
          <w:w w:val="110"/>
        </w:rPr>
        <w:t xml:space="preserve"> </w:t>
      </w:r>
      <w:r>
        <w:rPr>
          <w:w w:val="110"/>
        </w:rPr>
        <w:t>specific</w:t>
      </w:r>
      <w:r>
        <w:rPr>
          <w:spacing w:val="-9"/>
          <w:w w:val="110"/>
        </w:rPr>
        <w:t xml:space="preserve"> </w:t>
      </w:r>
      <w:r>
        <w:rPr>
          <w:spacing w:val="-3"/>
          <w:w w:val="110"/>
        </w:rPr>
        <w:t>SNPs</w:t>
      </w:r>
      <w:r>
        <w:rPr>
          <w:spacing w:val="-8"/>
          <w:w w:val="110"/>
        </w:rPr>
        <w:t xml:space="preserve"> </w:t>
      </w:r>
      <w:r>
        <w:rPr>
          <w:w w:val="110"/>
        </w:rPr>
        <w:t>located</w:t>
      </w:r>
      <w:r>
        <w:rPr>
          <w:spacing w:val="-9"/>
          <w:w w:val="110"/>
        </w:rPr>
        <w:t xml:space="preserve"> </w:t>
      </w:r>
      <w:r>
        <w:rPr>
          <w:w w:val="110"/>
        </w:rPr>
        <w:t>at</w:t>
      </w:r>
      <w:r>
        <w:rPr>
          <w:spacing w:val="-9"/>
          <w:w w:val="110"/>
        </w:rPr>
        <w:t xml:space="preserve"> </w:t>
      </w:r>
      <w:r>
        <w:rPr>
          <w:w w:val="110"/>
        </w:rPr>
        <w:t>3’</w:t>
      </w:r>
      <w:r>
        <w:rPr>
          <w:spacing w:val="-8"/>
          <w:w w:val="110"/>
        </w:rPr>
        <w:t xml:space="preserve"> </w:t>
      </w:r>
      <w:r>
        <w:rPr>
          <w:w w:val="110"/>
        </w:rPr>
        <w:t>UTR</w:t>
      </w:r>
      <w:r>
        <w:rPr>
          <w:spacing w:val="-9"/>
          <w:w w:val="110"/>
        </w:rPr>
        <w:t xml:space="preserve"> </w:t>
      </w:r>
      <w:r>
        <w:rPr>
          <w:w w:val="110"/>
        </w:rPr>
        <w:t>of</w:t>
      </w:r>
      <w:r>
        <w:rPr>
          <w:spacing w:val="-9"/>
          <w:w w:val="110"/>
        </w:rPr>
        <w:t xml:space="preserve"> </w:t>
      </w:r>
      <w:r>
        <w:rPr>
          <w:w w:val="110"/>
        </w:rPr>
        <w:t>genes</w:t>
      </w:r>
      <w:r>
        <w:rPr>
          <w:spacing w:val="-8"/>
          <w:w w:val="110"/>
        </w:rPr>
        <w:t xml:space="preserve"> </w:t>
      </w:r>
      <w:r>
        <w:rPr>
          <w:w w:val="110"/>
        </w:rPr>
        <w:t>such</w:t>
      </w:r>
      <w:r>
        <w:rPr>
          <w:spacing w:val="-9"/>
          <w:w w:val="110"/>
        </w:rPr>
        <w:t xml:space="preserve"> </w:t>
      </w:r>
      <w:r>
        <w:rPr>
          <w:w w:val="110"/>
        </w:rPr>
        <w:t>as</w:t>
      </w:r>
      <w:r>
        <w:rPr>
          <w:spacing w:val="-9"/>
          <w:w w:val="110"/>
        </w:rPr>
        <w:t xml:space="preserve"> </w:t>
      </w:r>
      <w:r>
        <w:rPr>
          <w:i/>
          <w:w w:val="110"/>
        </w:rPr>
        <w:t>IL-23</w:t>
      </w:r>
      <w:r>
        <w:rPr>
          <w:w w:val="110"/>
        </w:rPr>
        <w:t>,</w:t>
      </w:r>
      <w:r>
        <w:rPr>
          <w:spacing w:val="-5"/>
          <w:w w:val="110"/>
        </w:rPr>
        <w:t xml:space="preserve"> </w:t>
      </w:r>
      <w:r>
        <w:rPr>
          <w:i/>
          <w:w w:val="110"/>
        </w:rPr>
        <w:t>TRAF3IP2</w:t>
      </w:r>
      <w:r>
        <w:rPr>
          <w:i/>
          <w:spacing w:val="-9"/>
          <w:w w:val="110"/>
        </w:rPr>
        <w:t xml:space="preserve"> </w:t>
      </w:r>
      <w:r>
        <w:rPr>
          <w:w w:val="110"/>
        </w:rPr>
        <w:t xml:space="preserve">or </w:t>
      </w:r>
      <w:r>
        <w:rPr>
          <w:i/>
          <w:spacing w:val="-3"/>
          <w:w w:val="110"/>
        </w:rPr>
        <w:t>SOCS1</w:t>
      </w:r>
      <w:r>
        <w:rPr>
          <w:i/>
          <w:spacing w:val="-13"/>
          <w:w w:val="110"/>
        </w:rPr>
        <w:t xml:space="preserve"> </w:t>
      </w:r>
      <w:proofErr w:type="gramStart"/>
      <w:r>
        <w:rPr>
          <w:w w:val="110"/>
        </w:rPr>
        <w:t>have</w:t>
      </w:r>
      <w:r>
        <w:rPr>
          <w:spacing w:val="-13"/>
          <w:w w:val="110"/>
        </w:rPr>
        <w:t xml:space="preserve"> </w:t>
      </w:r>
      <w:r>
        <w:rPr>
          <w:w w:val="110"/>
        </w:rPr>
        <w:t>been</w:t>
      </w:r>
      <w:r>
        <w:rPr>
          <w:spacing w:val="-13"/>
          <w:w w:val="110"/>
        </w:rPr>
        <w:t xml:space="preserve"> </w:t>
      </w:r>
      <w:proofErr w:type="spellStart"/>
      <w:r>
        <w:rPr>
          <w:w w:val="110"/>
        </w:rPr>
        <w:t>hypothesised</w:t>
      </w:r>
      <w:proofErr w:type="spellEnd"/>
      <w:proofErr w:type="gramEnd"/>
      <w:r>
        <w:rPr>
          <w:spacing w:val="-13"/>
          <w:w w:val="110"/>
        </w:rPr>
        <w:t xml:space="preserve"> </w:t>
      </w:r>
      <w:r>
        <w:rPr>
          <w:w w:val="110"/>
        </w:rPr>
        <w:t>to</w:t>
      </w:r>
      <w:r>
        <w:rPr>
          <w:spacing w:val="-11"/>
          <w:w w:val="110"/>
        </w:rPr>
        <w:t xml:space="preserve"> </w:t>
      </w:r>
      <w:r>
        <w:rPr>
          <w:w w:val="110"/>
        </w:rPr>
        <w:t>disrupt</w:t>
      </w:r>
      <w:r>
        <w:rPr>
          <w:spacing w:val="-13"/>
          <w:w w:val="110"/>
        </w:rPr>
        <w:t xml:space="preserve"> </w:t>
      </w:r>
      <w:r>
        <w:rPr>
          <w:w w:val="110"/>
        </w:rPr>
        <w:t>or</w:t>
      </w:r>
      <w:r>
        <w:rPr>
          <w:spacing w:val="-13"/>
          <w:w w:val="110"/>
        </w:rPr>
        <w:t xml:space="preserve"> </w:t>
      </w:r>
      <w:r>
        <w:rPr>
          <w:w w:val="110"/>
        </w:rPr>
        <w:t>create</w:t>
      </w:r>
      <w:r>
        <w:rPr>
          <w:spacing w:val="-13"/>
          <w:w w:val="110"/>
        </w:rPr>
        <w:t xml:space="preserve"> </w:t>
      </w:r>
      <w:r>
        <w:rPr>
          <w:i/>
          <w:w w:val="110"/>
        </w:rPr>
        <w:t>de</w:t>
      </w:r>
      <w:r>
        <w:rPr>
          <w:i/>
          <w:spacing w:val="-12"/>
          <w:w w:val="110"/>
        </w:rPr>
        <w:t xml:space="preserve"> </w:t>
      </w:r>
      <w:r>
        <w:rPr>
          <w:i/>
          <w:w w:val="110"/>
        </w:rPr>
        <w:t>novo</w:t>
      </w:r>
      <w:r>
        <w:rPr>
          <w:i/>
          <w:spacing w:val="-12"/>
          <w:w w:val="110"/>
        </w:rPr>
        <w:t xml:space="preserve"> </w:t>
      </w:r>
      <w:r>
        <w:rPr>
          <w:w w:val="110"/>
        </w:rPr>
        <w:t>miRNA</w:t>
      </w:r>
      <w:r>
        <w:rPr>
          <w:spacing w:val="-13"/>
          <w:w w:val="110"/>
        </w:rPr>
        <w:t xml:space="preserve"> </w:t>
      </w:r>
      <w:r>
        <w:rPr>
          <w:w w:val="110"/>
        </w:rPr>
        <w:t>binding</w:t>
      </w:r>
      <w:r>
        <w:rPr>
          <w:spacing w:val="-13"/>
          <w:w w:val="110"/>
        </w:rPr>
        <w:t xml:space="preserve"> </w:t>
      </w:r>
      <w:r>
        <w:rPr>
          <w:w w:val="110"/>
        </w:rPr>
        <w:t>sites, but no experimental evidence has been provided yet (</w:t>
      </w:r>
      <w:proofErr w:type="spellStart"/>
      <w:r>
        <w:rPr>
          <w:w w:val="110"/>
        </w:rPr>
        <w:t>Pivarcsi</w:t>
      </w:r>
      <w:proofErr w:type="spellEnd"/>
      <w:r>
        <w:rPr>
          <w:w w:val="110"/>
        </w:rPr>
        <w:t xml:space="preserve"> et al.</w:t>
      </w:r>
      <w:r>
        <w:rPr>
          <w:spacing w:val="-48"/>
          <w:w w:val="110"/>
        </w:rPr>
        <w:t xml:space="preserve"> </w:t>
      </w:r>
      <w:r>
        <w:rPr>
          <w:w w:val="110"/>
        </w:rPr>
        <w:t>2014).</w:t>
      </w:r>
    </w:p>
    <w:p w14:paraId="3BA40A2C" w14:textId="77777777" w:rsidR="00F76AB2" w:rsidRDefault="00F76AB2">
      <w:pPr>
        <w:pStyle w:val="BodyText"/>
        <w:spacing w:before="6"/>
        <w:rPr>
          <w:sz w:val="36"/>
        </w:rPr>
      </w:pPr>
    </w:p>
    <w:p w14:paraId="1F271B18" w14:textId="77777777" w:rsidR="00F76AB2" w:rsidRDefault="00B2285E">
      <w:pPr>
        <w:pStyle w:val="Heading3"/>
        <w:numPr>
          <w:ilvl w:val="2"/>
          <w:numId w:val="1"/>
        </w:numPr>
        <w:tabs>
          <w:tab w:val="left" w:pos="1283"/>
          <w:tab w:val="left" w:pos="1285"/>
        </w:tabs>
        <w:spacing w:before="1"/>
      </w:pPr>
      <w:r>
        <w:rPr>
          <w:w w:val="120"/>
        </w:rPr>
        <w:t>Integration</w:t>
      </w:r>
      <w:r>
        <w:rPr>
          <w:spacing w:val="-15"/>
          <w:w w:val="120"/>
        </w:rPr>
        <w:t xml:space="preserve"> </w:t>
      </w:r>
      <w:r>
        <w:rPr>
          <w:w w:val="120"/>
        </w:rPr>
        <w:t>and</w:t>
      </w:r>
      <w:r>
        <w:rPr>
          <w:spacing w:val="-15"/>
          <w:w w:val="120"/>
        </w:rPr>
        <w:t xml:space="preserve"> </w:t>
      </w:r>
      <w:r>
        <w:rPr>
          <w:w w:val="120"/>
        </w:rPr>
        <w:t>interpretation</w:t>
      </w:r>
      <w:r>
        <w:rPr>
          <w:spacing w:val="-14"/>
          <w:w w:val="120"/>
        </w:rPr>
        <w:t xml:space="preserve"> </w:t>
      </w:r>
      <w:r>
        <w:rPr>
          <w:w w:val="120"/>
        </w:rPr>
        <w:t>of</w:t>
      </w:r>
      <w:r>
        <w:rPr>
          <w:spacing w:val="-15"/>
          <w:w w:val="120"/>
        </w:rPr>
        <w:t xml:space="preserve"> </w:t>
      </w:r>
      <w:r>
        <w:rPr>
          <w:w w:val="120"/>
        </w:rPr>
        <w:t>genomic</w:t>
      </w:r>
      <w:r>
        <w:rPr>
          <w:spacing w:val="-15"/>
          <w:w w:val="120"/>
        </w:rPr>
        <w:t xml:space="preserve"> </w:t>
      </w:r>
      <w:r>
        <w:rPr>
          <w:w w:val="120"/>
        </w:rPr>
        <w:t>data</w:t>
      </w:r>
    </w:p>
    <w:p w14:paraId="3A472AC8" w14:textId="77777777" w:rsidR="00F76AB2" w:rsidRDefault="00F76AB2">
      <w:pPr>
        <w:pStyle w:val="BodyText"/>
        <w:spacing w:before="1"/>
        <w:rPr>
          <w:sz w:val="30"/>
        </w:rPr>
      </w:pPr>
    </w:p>
    <w:p w14:paraId="574103EF" w14:textId="77777777" w:rsidR="00F76AB2" w:rsidRDefault="00B2285E">
      <w:pPr>
        <w:pStyle w:val="BodyText"/>
        <w:spacing w:before="1" w:line="415" w:lineRule="auto"/>
        <w:ind w:left="377" w:right="821" w:firstLine="566"/>
        <w:jc w:val="both"/>
      </w:pPr>
      <w:r>
        <w:rPr>
          <w:w w:val="115"/>
        </w:rPr>
        <w:t>The evolution of di</w:t>
      </w:r>
      <w:r>
        <w:rPr>
          <w:rFonts w:ascii="Arial"/>
          <w:w w:val="115"/>
        </w:rPr>
        <w:t>ff</w:t>
      </w:r>
      <w:r>
        <w:rPr>
          <w:w w:val="115"/>
        </w:rPr>
        <w:t>erent omics methods towards generation of paired datasets at a high-throughput scale presents a challenge in terms of interpretation and integration. This is particularly important in the field of complex diseases resulting from the interaction of many risk variants with small or moderate e</w:t>
      </w:r>
      <w:r>
        <w:rPr>
          <w:rFonts w:ascii="Arial"/>
          <w:w w:val="115"/>
        </w:rPr>
        <w:t>ff</w:t>
      </w:r>
      <w:r>
        <w:rPr>
          <w:w w:val="115"/>
        </w:rPr>
        <w:t>ect that involve several genes and signaling pathways</w:t>
      </w:r>
    </w:p>
    <w:p w14:paraId="7440DA63" w14:textId="77777777" w:rsidR="00F76AB2" w:rsidRDefault="00F76AB2">
      <w:pPr>
        <w:spacing w:line="415" w:lineRule="auto"/>
        <w:jc w:val="both"/>
        <w:sectPr w:rsidR="00F76AB2">
          <w:pgSz w:w="11910" w:h="16840"/>
          <w:pgMar w:top="1580" w:right="520" w:bottom="800" w:left="1680" w:header="1231" w:footer="615" w:gutter="0"/>
          <w:cols w:space="720"/>
        </w:sectPr>
      </w:pPr>
    </w:p>
    <w:p w14:paraId="7706FDC0" w14:textId="77777777" w:rsidR="00F76AB2" w:rsidRDefault="00F76AB2">
      <w:pPr>
        <w:pStyle w:val="BodyText"/>
        <w:rPr>
          <w:sz w:val="20"/>
        </w:rPr>
      </w:pPr>
    </w:p>
    <w:p w14:paraId="62419D44" w14:textId="77777777" w:rsidR="00F76AB2" w:rsidRDefault="00B2285E">
      <w:pPr>
        <w:pStyle w:val="BodyText"/>
        <w:spacing w:before="225" w:line="415" w:lineRule="auto"/>
        <w:ind w:left="377" w:right="822"/>
      </w:pPr>
      <w:proofErr w:type="gramStart"/>
      <w:r>
        <w:rPr>
          <w:w w:val="110"/>
        </w:rPr>
        <w:t>through</w:t>
      </w:r>
      <w:proofErr w:type="gramEnd"/>
      <w:r>
        <w:rPr>
          <w:w w:val="110"/>
        </w:rPr>
        <w:t xml:space="preserve"> alteration of epigenetic features and subsequent dysregulation of gene expression.</w:t>
      </w:r>
    </w:p>
    <w:p w14:paraId="0A3B36E9" w14:textId="0E7F9290" w:rsidR="00F76AB2" w:rsidRDefault="00B2285E">
      <w:pPr>
        <w:pStyle w:val="BodyText"/>
        <w:spacing w:before="1" w:line="415" w:lineRule="auto"/>
        <w:ind w:left="377" w:right="821" w:firstLine="566"/>
        <w:jc w:val="both"/>
      </w:pPr>
      <w:r>
        <w:rPr>
          <w:spacing w:val="-4"/>
          <w:w w:val="110"/>
        </w:rPr>
        <w:t>Tools</w:t>
      </w:r>
      <w:r>
        <w:rPr>
          <w:spacing w:val="-5"/>
          <w:w w:val="110"/>
        </w:rPr>
        <w:t xml:space="preserve"> </w:t>
      </w:r>
      <w:r>
        <w:rPr>
          <w:w w:val="110"/>
        </w:rPr>
        <w:t>such</w:t>
      </w:r>
      <w:r>
        <w:rPr>
          <w:spacing w:val="-5"/>
          <w:w w:val="110"/>
        </w:rPr>
        <w:t xml:space="preserve"> </w:t>
      </w:r>
      <w:r>
        <w:rPr>
          <w:w w:val="110"/>
        </w:rPr>
        <w:t>as</w:t>
      </w:r>
      <w:r>
        <w:rPr>
          <w:spacing w:val="-5"/>
          <w:w w:val="110"/>
        </w:rPr>
        <w:t xml:space="preserve"> </w:t>
      </w:r>
      <w:proofErr w:type="spellStart"/>
      <w:r>
        <w:rPr>
          <w:w w:val="110"/>
        </w:rPr>
        <w:t>RegulomeDB</w:t>
      </w:r>
      <w:proofErr w:type="spellEnd"/>
      <w:r>
        <w:rPr>
          <w:spacing w:val="-5"/>
          <w:w w:val="110"/>
        </w:rPr>
        <w:t xml:space="preserve"> </w:t>
      </w:r>
      <w:r>
        <w:rPr>
          <w:w w:val="110"/>
        </w:rPr>
        <w:t>allow</w:t>
      </w:r>
      <w:r>
        <w:rPr>
          <w:spacing w:val="-5"/>
          <w:w w:val="110"/>
        </w:rPr>
        <w:t xml:space="preserve"> </w:t>
      </w:r>
      <w:r>
        <w:rPr>
          <w:w w:val="110"/>
        </w:rPr>
        <w:t>the</w:t>
      </w:r>
      <w:r>
        <w:rPr>
          <w:spacing w:val="-5"/>
          <w:w w:val="110"/>
        </w:rPr>
        <w:t xml:space="preserve"> </w:t>
      </w:r>
      <w:r>
        <w:rPr>
          <w:w w:val="110"/>
        </w:rPr>
        <w:t>querying</w:t>
      </w:r>
      <w:r>
        <w:rPr>
          <w:spacing w:val="-5"/>
          <w:w w:val="110"/>
        </w:rPr>
        <w:t xml:space="preserve"> </w:t>
      </w:r>
      <w:r>
        <w:rPr>
          <w:w w:val="110"/>
        </w:rPr>
        <w:t>of</w:t>
      </w:r>
      <w:r>
        <w:rPr>
          <w:spacing w:val="-5"/>
          <w:w w:val="110"/>
        </w:rPr>
        <w:t xml:space="preserve"> </w:t>
      </w:r>
      <w:r>
        <w:rPr>
          <w:w w:val="110"/>
        </w:rPr>
        <w:t>a</w:t>
      </w:r>
      <w:r>
        <w:rPr>
          <w:spacing w:val="-5"/>
          <w:w w:val="110"/>
        </w:rPr>
        <w:t xml:space="preserve"> </w:t>
      </w:r>
      <w:r>
        <w:rPr>
          <w:w w:val="110"/>
        </w:rPr>
        <w:t>large</w:t>
      </w:r>
      <w:r>
        <w:rPr>
          <w:spacing w:val="-5"/>
          <w:w w:val="110"/>
        </w:rPr>
        <w:t xml:space="preserve"> </w:t>
      </w:r>
      <w:r>
        <w:rPr>
          <w:w w:val="110"/>
        </w:rPr>
        <w:t>number</w:t>
      </w:r>
      <w:r>
        <w:rPr>
          <w:spacing w:val="-5"/>
          <w:w w:val="110"/>
        </w:rPr>
        <w:t xml:space="preserve"> </w:t>
      </w:r>
      <w:r>
        <w:rPr>
          <w:w w:val="110"/>
        </w:rPr>
        <w:t>of</w:t>
      </w:r>
      <w:r>
        <w:rPr>
          <w:spacing w:val="-5"/>
          <w:w w:val="110"/>
        </w:rPr>
        <w:t xml:space="preserve"> </w:t>
      </w:r>
      <w:del w:id="475" w:author="Microsoft Office User" w:date="2018-12-20T23:08:00Z">
        <w:r w:rsidDel="00315967">
          <w:rPr>
            <w:w w:val="110"/>
          </w:rPr>
          <w:delText xml:space="preserve">human </w:delText>
        </w:r>
      </w:del>
      <w:r>
        <w:rPr>
          <w:w w:val="110"/>
        </w:rPr>
        <w:t>publicly</w:t>
      </w:r>
      <w:r>
        <w:rPr>
          <w:spacing w:val="-13"/>
          <w:w w:val="110"/>
        </w:rPr>
        <w:t xml:space="preserve"> </w:t>
      </w:r>
      <w:r>
        <w:rPr>
          <w:w w:val="110"/>
        </w:rPr>
        <w:t>available</w:t>
      </w:r>
      <w:r>
        <w:rPr>
          <w:spacing w:val="-12"/>
          <w:w w:val="110"/>
        </w:rPr>
        <w:t xml:space="preserve"> </w:t>
      </w:r>
      <w:r>
        <w:rPr>
          <w:w w:val="110"/>
        </w:rPr>
        <w:t>epigenetic</w:t>
      </w:r>
      <w:r>
        <w:rPr>
          <w:spacing w:val="-13"/>
          <w:w w:val="110"/>
        </w:rPr>
        <w:t xml:space="preserve"> </w:t>
      </w:r>
      <w:r>
        <w:rPr>
          <w:w w:val="110"/>
        </w:rPr>
        <w:t>and</w:t>
      </w:r>
      <w:r>
        <w:rPr>
          <w:spacing w:val="-12"/>
          <w:w w:val="110"/>
        </w:rPr>
        <w:t xml:space="preserve"> </w:t>
      </w:r>
      <w:r>
        <w:rPr>
          <w:w w:val="110"/>
        </w:rPr>
        <w:t>functional</w:t>
      </w:r>
      <w:r>
        <w:rPr>
          <w:spacing w:val="-13"/>
          <w:w w:val="110"/>
        </w:rPr>
        <w:t xml:space="preserve"> </w:t>
      </w:r>
      <w:r>
        <w:rPr>
          <w:w w:val="110"/>
        </w:rPr>
        <w:t>data</w:t>
      </w:r>
      <w:ins w:id="476" w:author="Microsoft Office User" w:date="2018-12-20T23:08:00Z">
        <w:r w:rsidR="00315967">
          <w:rPr>
            <w:w w:val="110"/>
          </w:rPr>
          <w:t>sets</w:t>
        </w:r>
      </w:ins>
      <w:r>
        <w:rPr>
          <w:w w:val="110"/>
        </w:rPr>
        <w:t>,</w:t>
      </w:r>
      <w:r>
        <w:rPr>
          <w:spacing w:val="-11"/>
          <w:w w:val="110"/>
        </w:rPr>
        <w:t xml:space="preserve"> </w:t>
      </w:r>
      <w:r>
        <w:rPr>
          <w:w w:val="110"/>
        </w:rPr>
        <w:t>includi</w:t>
      </w:r>
      <w:bookmarkStart w:id="477" w:name="_GoBack"/>
      <w:bookmarkEnd w:id="477"/>
      <w:r>
        <w:rPr>
          <w:w w:val="110"/>
        </w:rPr>
        <w:t>ng</w:t>
      </w:r>
      <w:r>
        <w:rPr>
          <w:spacing w:val="-13"/>
          <w:w w:val="110"/>
        </w:rPr>
        <w:t xml:space="preserve"> </w:t>
      </w:r>
      <w:r>
        <w:rPr>
          <w:w w:val="110"/>
        </w:rPr>
        <w:t>DHSs,</w:t>
      </w:r>
      <w:r>
        <w:rPr>
          <w:spacing w:val="-11"/>
          <w:w w:val="110"/>
        </w:rPr>
        <w:t xml:space="preserve"> </w:t>
      </w:r>
      <w:r>
        <w:rPr>
          <w:w w:val="110"/>
        </w:rPr>
        <w:t>TFBS,</w:t>
      </w:r>
      <w:r>
        <w:rPr>
          <w:spacing w:val="-13"/>
          <w:w w:val="110"/>
        </w:rPr>
        <w:t xml:space="preserve"> </w:t>
      </w:r>
      <w:r>
        <w:rPr>
          <w:w w:val="110"/>
        </w:rPr>
        <w:t>histone modification and DNA-protein interactions, at the SNP level (Boyle et al.</w:t>
      </w:r>
      <w:r>
        <w:rPr>
          <w:spacing w:val="-26"/>
          <w:w w:val="110"/>
        </w:rPr>
        <w:t xml:space="preserve"> </w:t>
      </w:r>
      <w:r>
        <w:rPr>
          <w:w w:val="110"/>
        </w:rPr>
        <w:t xml:space="preserve">2012). Other powerful tools </w:t>
      </w:r>
      <w:del w:id="478" w:author="Microsoft Office User" w:date="2018-12-20T23:08:00Z">
        <w:r w:rsidDel="00315967">
          <w:rPr>
            <w:w w:val="110"/>
          </w:rPr>
          <w:delText xml:space="preserve">is </w:delText>
        </w:r>
      </w:del>
      <w:ins w:id="479" w:author="Microsoft Office User" w:date="2018-12-20T23:08:00Z">
        <w:r w:rsidR="00315967">
          <w:rPr>
            <w:w w:val="110"/>
          </w:rPr>
          <w:t xml:space="preserve">include </w:t>
        </w:r>
      </w:ins>
      <w:r>
        <w:rPr>
          <w:w w:val="110"/>
        </w:rPr>
        <w:t xml:space="preserve">the University of California Santa Cruz (UCSC) </w:t>
      </w:r>
      <w:r>
        <w:rPr>
          <w:spacing w:val="-3"/>
          <w:w w:val="110"/>
        </w:rPr>
        <w:t xml:space="preserve">genome </w:t>
      </w:r>
      <w:r>
        <w:rPr>
          <w:w w:val="110"/>
        </w:rPr>
        <w:t xml:space="preserve">browser, a resource to display in-house and publicly accessible annotation </w:t>
      </w:r>
      <w:r>
        <w:rPr>
          <w:spacing w:val="-4"/>
          <w:w w:val="110"/>
        </w:rPr>
        <w:t xml:space="preserve">data </w:t>
      </w:r>
      <w:r>
        <w:rPr>
          <w:w w:val="110"/>
        </w:rPr>
        <w:t>(Kent et al. 2002). In addition to this, international consortia generating large- scale</w:t>
      </w:r>
      <w:r>
        <w:rPr>
          <w:spacing w:val="-21"/>
          <w:w w:val="110"/>
        </w:rPr>
        <w:t xml:space="preserve"> </w:t>
      </w:r>
      <w:r>
        <w:rPr>
          <w:w w:val="110"/>
        </w:rPr>
        <w:t>epigenetic</w:t>
      </w:r>
      <w:r>
        <w:rPr>
          <w:spacing w:val="-20"/>
          <w:w w:val="110"/>
        </w:rPr>
        <w:t xml:space="preserve"> </w:t>
      </w:r>
      <w:r>
        <w:rPr>
          <w:w w:val="110"/>
        </w:rPr>
        <w:t>and</w:t>
      </w:r>
      <w:r>
        <w:rPr>
          <w:spacing w:val="-20"/>
          <w:w w:val="110"/>
        </w:rPr>
        <w:t xml:space="preserve"> </w:t>
      </w:r>
      <w:r>
        <w:rPr>
          <w:w w:val="110"/>
        </w:rPr>
        <w:t>expression</w:t>
      </w:r>
      <w:r>
        <w:rPr>
          <w:spacing w:val="-20"/>
          <w:w w:val="110"/>
        </w:rPr>
        <w:t xml:space="preserve"> </w:t>
      </w:r>
      <w:r>
        <w:rPr>
          <w:w w:val="110"/>
        </w:rPr>
        <w:t>data</w:t>
      </w:r>
      <w:r>
        <w:rPr>
          <w:spacing w:val="-21"/>
          <w:w w:val="110"/>
        </w:rPr>
        <w:t xml:space="preserve"> </w:t>
      </w:r>
      <w:r>
        <w:rPr>
          <w:w w:val="110"/>
        </w:rPr>
        <w:t>such</w:t>
      </w:r>
      <w:r>
        <w:rPr>
          <w:spacing w:val="-20"/>
          <w:w w:val="110"/>
        </w:rPr>
        <w:t xml:space="preserve"> </w:t>
      </w:r>
      <w:r>
        <w:rPr>
          <w:w w:val="110"/>
        </w:rPr>
        <w:t>as</w:t>
      </w:r>
      <w:r>
        <w:rPr>
          <w:spacing w:val="-21"/>
          <w:w w:val="110"/>
        </w:rPr>
        <w:t xml:space="preserve"> </w:t>
      </w:r>
      <w:r>
        <w:rPr>
          <w:w w:val="110"/>
        </w:rPr>
        <w:t>ENCODE,</w:t>
      </w:r>
      <w:r>
        <w:rPr>
          <w:spacing w:val="-20"/>
          <w:w w:val="110"/>
        </w:rPr>
        <w:t xml:space="preserve"> </w:t>
      </w:r>
      <w:r>
        <w:rPr>
          <w:w w:val="110"/>
        </w:rPr>
        <w:t>Blueprint,</w:t>
      </w:r>
      <w:r>
        <w:rPr>
          <w:spacing w:val="-18"/>
          <w:w w:val="110"/>
        </w:rPr>
        <w:t xml:space="preserve"> </w:t>
      </w:r>
      <w:del w:id="480" w:author="Microsoft Office User" w:date="2018-12-20T23:08:00Z">
        <w:r w:rsidDel="00315967">
          <w:rPr>
            <w:w w:val="110"/>
          </w:rPr>
          <w:delText>The</w:delText>
        </w:r>
        <w:r w:rsidDel="00315967">
          <w:rPr>
            <w:spacing w:val="-20"/>
            <w:w w:val="110"/>
          </w:rPr>
          <w:delText xml:space="preserve"> </w:delText>
        </w:r>
      </w:del>
      <w:del w:id="481" w:author="Alicia Lledolara" w:date="2018-12-27T19:57:00Z">
        <w:r w:rsidDel="00AC6E6A">
          <w:rPr>
            <w:w w:val="110"/>
          </w:rPr>
          <w:delText>epigenome Roadmap</w:delText>
        </w:r>
      </w:del>
      <w:ins w:id="482" w:author="Alicia Lledolara" w:date="2018-12-27T19:57:00Z">
        <w:r w:rsidR="00AC6E6A">
          <w:rPr>
            <w:w w:val="110"/>
          </w:rPr>
          <w:t xml:space="preserve">Roadmap </w:t>
        </w:r>
        <w:proofErr w:type="spellStart"/>
        <w:r w:rsidR="00AC6E6A">
          <w:rPr>
            <w:w w:val="110"/>
          </w:rPr>
          <w:t>Epigenome</w:t>
        </w:r>
      </w:ins>
      <w:proofErr w:type="spellEnd"/>
      <w:r>
        <w:rPr>
          <w:w w:val="110"/>
        </w:rPr>
        <w:t>,</w:t>
      </w:r>
      <w:r>
        <w:rPr>
          <w:spacing w:val="-10"/>
          <w:w w:val="110"/>
        </w:rPr>
        <w:t xml:space="preserve"> </w:t>
      </w:r>
      <w:proofErr w:type="spellStart"/>
      <w:r>
        <w:rPr>
          <w:w w:val="110"/>
        </w:rPr>
        <w:t>GTEx</w:t>
      </w:r>
      <w:proofErr w:type="spellEnd"/>
      <w:r>
        <w:rPr>
          <w:spacing w:val="-12"/>
          <w:w w:val="110"/>
        </w:rPr>
        <w:t xml:space="preserve"> </w:t>
      </w:r>
      <w:r>
        <w:rPr>
          <w:w w:val="110"/>
        </w:rPr>
        <w:t>or</w:t>
      </w:r>
      <w:r>
        <w:rPr>
          <w:spacing w:val="-12"/>
          <w:w w:val="110"/>
        </w:rPr>
        <w:t xml:space="preserve"> </w:t>
      </w:r>
      <w:r>
        <w:rPr>
          <w:spacing w:val="-4"/>
          <w:w w:val="110"/>
        </w:rPr>
        <w:t>FANTOM</w:t>
      </w:r>
      <w:r>
        <w:rPr>
          <w:spacing w:val="-11"/>
          <w:w w:val="110"/>
        </w:rPr>
        <w:t xml:space="preserve"> </w:t>
      </w:r>
      <w:r>
        <w:rPr>
          <w:w w:val="110"/>
        </w:rPr>
        <w:t>have</w:t>
      </w:r>
      <w:r>
        <w:rPr>
          <w:spacing w:val="-12"/>
          <w:w w:val="110"/>
        </w:rPr>
        <w:t xml:space="preserve"> </w:t>
      </w:r>
      <w:r>
        <w:rPr>
          <w:w w:val="110"/>
        </w:rPr>
        <w:t>created</w:t>
      </w:r>
      <w:r>
        <w:rPr>
          <w:spacing w:val="-11"/>
          <w:w w:val="110"/>
        </w:rPr>
        <w:t xml:space="preserve"> </w:t>
      </w:r>
      <w:r>
        <w:rPr>
          <w:w w:val="110"/>
        </w:rPr>
        <w:t>comprehensive</w:t>
      </w:r>
      <w:r>
        <w:rPr>
          <w:spacing w:val="-12"/>
          <w:w w:val="110"/>
        </w:rPr>
        <w:t xml:space="preserve"> </w:t>
      </w:r>
      <w:r>
        <w:rPr>
          <w:w w:val="110"/>
        </w:rPr>
        <w:t>website</w:t>
      </w:r>
      <w:r>
        <w:rPr>
          <w:spacing w:val="-11"/>
          <w:w w:val="110"/>
        </w:rPr>
        <w:t xml:space="preserve"> </w:t>
      </w:r>
      <w:r>
        <w:rPr>
          <w:w w:val="110"/>
        </w:rPr>
        <w:t>resources</w:t>
      </w:r>
      <w:r>
        <w:rPr>
          <w:spacing w:val="-12"/>
          <w:w w:val="110"/>
        </w:rPr>
        <w:t xml:space="preserve"> </w:t>
      </w:r>
      <w:r>
        <w:rPr>
          <w:w w:val="110"/>
        </w:rPr>
        <w:t>for browsing and downloading data (Lon</w:t>
      </w:r>
      <w:del w:id="483" w:author="Alicia Lledolara" w:date="2018-12-27T19:58:00Z">
        <w:r w:rsidDel="00AC6E6A">
          <w:rPr>
            <w:w w:val="110"/>
          </w:rPr>
          <w:delText>d</w:delText>
        </w:r>
      </w:del>
      <w:r>
        <w:rPr>
          <w:w w:val="110"/>
        </w:rPr>
        <w:t xml:space="preserve">sdale2013; Adams2012 ; ENCODE </w:t>
      </w:r>
      <w:r>
        <w:rPr>
          <w:spacing w:val="-3"/>
          <w:w w:val="110"/>
        </w:rPr>
        <w:t xml:space="preserve">2007; </w:t>
      </w:r>
      <w:proofErr w:type="spellStart"/>
      <w:r>
        <w:rPr>
          <w:w w:val="110"/>
        </w:rPr>
        <w:t>Fantom</w:t>
      </w:r>
      <w:proofErr w:type="spellEnd"/>
      <w:r>
        <w:rPr>
          <w:w w:val="110"/>
        </w:rPr>
        <w:t xml:space="preserve"> et al. 2014). These collaborations have also led to the integration of epigenetic datasets and assembling of cell type specific chromatin states maps. This consists </w:t>
      </w:r>
      <w:del w:id="484" w:author="Microsoft Office User" w:date="2018-12-20T23:09:00Z">
        <w:r w:rsidDel="00315967">
          <w:rPr>
            <w:w w:val="110"/>
          </w:rPr>
          <w:delText xml:space="preserve">in </w:delText>
        </w:r>
      </w:del>
      <w:ins w:id="485" w:author="Microsoft Office User" w:date="2018-12-20T23:09:00Z">
        <w:r w:rsidR="00315967">
          <w:rPr>
            <w:w w:val="110"/>
          </w:rPr>
          <w:t xml:space="preserve">of </w:t>
        </w:r>
      </w:ins>
      <w:r>
        <w:rPr>
          <w:w w:val="110"/>
        </w:rPr>
        <w:t xml:space="preserve">the segmentation and labelling of the genome with a chromatin state based on concurrence of several epigenetic marks using Hidden </w:t>
      </w:r>
      <w:r>
        <w:rPr>
          <w:spacing w:val="-3"/>
          <w:w w:val="110"/>
        </w:rPr>
        <w:t xml:space="preserve">Markov </w:t>
      </w:r>
      <w:r>
        <w:rPr>
          <w:w w:val="110"/>
        </w:rPr>
        <w:t xml:space="preserve">Model algorithms such as </w:t>
      </w:r>
      <w:proofErr w:type="spellStart"/>
      <w:r>
        <w:rPr>
          <w:w w:val="110"/>
        </w:rPr>
        <w:t>ChromHMM</w:t>
      </w:r>
      <w:proofErr w:type="spellEnd"/>
      <w:r>
        <w:rPr>
          <w:w w:val="110"/>
        </w:rPr>
        <w:t>, amongst others (</w:t>
      </w:r>
      <w:proofErr w:type="gramStart"/>
      <w:r>
        <w:rPr>
          <w:w w:val="110"/>
        </w:rPr>
        <w:t>Kundaje2015 ;</w:t>
      </w:r>
      <w:proofErr w:type="gramEnd"/>
      <w:r>
        <w:rPr>
          <w:w w:val="110"/>
        </w:rPr>
        <w:t xml:space="preserve"> </w:t>
      </w:r>
      <w:r>
        <w:rPr>
          <w:spacing w:val="-3"/>
          <w:w w:val="110"/>
        </w:rPr>
        <w:t xml:space="preserve">Ernst </w:t>
      </w:r>
      <w:r>
        <w:rPr>
          <w:w w:val="110"/>
        </w:rPr>
        <w:t>and</w:t>
      </w:r>
      <w:r>
        <w:rPr>
          <w:spacing w:val="-7"/>
          <w:w w:val="110"/>
        </w:rPr>
        <w:t xml:space="preserve"> </w:t>
      </w:r>
      <w:proofErr w:type="spellStart"/>
      <w:r>
        <w:rPr>
          <w:w w:val="110"/>
        </w:rPr>
        <w:t>Kellis</w:t>
      </w:r>
      <w:proofErr w:type="spellEnd"/>
      <w:r>
        <w:rPr>
          <w:spacing w:val="-7"/>
          <w:w w:val="110"/>
        </w:rPr>
        <w:t xml:space="preserve"> </w:t>
      </w:r>
      <w:r>
        <w:rPr>
          <w:w w:val="110"/>
        </w:rPr>
        <w:t>2010;</w:t>
      </w:r>
      <w:r>
        <w:rPr>
          <w:spacing w:val="-6"/>
          <w:w w:val="110"/>
        </w:rPr>
        <w:t xml:space="preserve"> </w:t>
      </w:r>
      <w:r>
        <w:rPr>
          <w:w w:val="110"/>
        </w:rPr>
        <w:t>Ernst</w:t>
      </w:r>
      <w:r>
        <w:rPr>
          <w:spacing w:val="-7"/>
          <w:w w:val="110"/>
        </w:rPr>
        <w:t xml:space="preserve"> </w:t>
      </w:r>
      <w:r>
        <w:rPr>
          <w:w w:val="110"/>
        </w:rPr>
        <w:t>et</w:t>
      </w:r>
      <w:r>
        <w:rPr>
          <w:spacing w:val="-7"/>
          <w:w w:val="110"/>
        </w:rPr>
        <w:t xml:space="preserve"> </w:t>
      </w:r>
      <w:r>
        <w:rPr>
          <w:w w:val="110"/>
        </w:rPr>
        <w:t>al.</w:t>
      </w:r>
      <w:r>
        <w:rPr>
          <w:spacing w:val="-6"/>
          <w:w w:val="110"/>
        </w:rPr>
        <w:t xml:space="preserve"> </w:t>
      </w:r>
      <w:r>
        <w:rPr>
          <w:w w:val="110"/>
        </w:rPr>
        <w:t>2011;</w:t>
      </w:r>
      <w:r>
        <w:rPr>
          <w:spacing w:val="-7"/>
          <w:w w:val="110"/>
        </w:rPr>
        <w:t xml:space="preserve"> </w:t>
      </w:r>
      <w:r>
        <w:rPr>
          <w:w w:val="110"/>
        </w:rPr>
        <w:t>Ho</w:t>
      </w:r>
      <w:r>
        <w:rPr>
          <w:rFonts w:ascii="Arial"/>
          <w:w w:val="110"/>
        </w:rPr>
        <w:t>ff</w:t>
      </w:r>
      <w:r>
        <w:rPr>
          <w:w w:val="110"/>
        </w:rPr>
        <w:t>man</w:t>
      </w:r>
      <w:r>
        <w:rPr>
          <w:spacing w:val="-6"/>
          <w:w w:val="110"/>
        </w:rPr>
        <w:t xml:space="preserve"> </w:t>
      </w:r>
      <w:r>
        <w:rPr>
          <w:w w:val="110"/>
        </w:rPr>
        <w:t>et</w:t>
      </w:r>
      <w:r>
        <w:rPr>
          <w:spacing w:val="-7"/>
          <w:w w:val="110"/>
        </w:rPr>
        <w:t xml:space="preserve"> </w:t>
      </w:r>
      <w:r>
        <w:rPr>
          <w:w w:val="110"/>
        </w:rPr>
        <w:t>al.</w:t>
      </w:r>
      <w:r>
        <w:rPr>
          <w:spacing w:val="-7"/>
          <w:w w:val="110"/>
        </w:rPr>
        <w:t xml:space="preserve"> </w:t>
      </w:r>
      <w:r>
        <w:rPr>
          <w:w w:val="110"/>
        </w:rPr>
        <w:t>2013).</w:t>
      </w:r>
    </w:p>
    <w:p w14:paraId="1CB65021" w14:textId="77777777" w:rsidR="00F76AB2" w:rsidRDefault="00B2285E">
      <w:pPr>
        <w:pStyle w:val="BodyText"/>
        <w:spacing w:before="10" w:line="415" w:lineRule="auto"/>
        <w:ind w:left="377" w:right="821" w:firstLine="566"/>
        <w:jc w:val="both"/>
      </w:pPr>
      <w:r>
        <w:rPr>
          <w:w w:val="110"/>
        </w:rPr>
        <w:t xml:space="preserve">In addition to data integration, the other main bottleneck encountered </w:t>
      </w:r>
      <w:r>
        <w:rPr>
          <w:spacing w:val="-6"/>
          <w:w w:val="110"/>
        </w:rPr>
        <w:t xml:space="preserve">by </w:t>
      </w:r>
      <w:r>
        <w:rPr>
          <w:w w:val="110"/>
        </w:rPr>
        <w:t>functional</w:t>
      </w:r>
      <w:r>
        <w:rPr>
          <w:spacing w:val="-23"/>
          <w:w w:val="110"/>
        </w:rPr>
        <w:t xml:space="preserve"> </w:t>
      </w:r>
      <w:r>
        <w:rPr>
          <w:w w:val="110"/>
        </w:rPr>
        <w:t>genomics</w:t>
      </w:r>
      <w:r>
        <w:rPr>
          <w:spacing w:val="-23"/>
          <w:w w:val="110"/>
        </w:rPr>
        <w:t xml:space="preserve"> </w:t>
      </w:r>
      <w:r>
        <w:rPr>
          <w:w w:val="110"/>
        </w:rPr>
        <w:t>is</w:t>
      </w:r>
      <w:r>
        <w:rPr>
          <w:spacing w:val="-23"/>
          <w:w w:val="110"/>
        </w:rPr>
        <w:t xml:space="preserve"> </w:t>
      </w:r>
      <w:r>
        <w:rPr>
          <w:w w:val="110"/>
        </w:rPr>
        <w:t>determining</w:t>
      </w:r>
      <w:r>
        <w:rPr>
          <w:spacing w:val="-23"/>
          <w:w w:val="110"/>
        </w:rPr>
        <w:t xml:space="preserve"> </w:t>
      </w:r>
      <w:r>
        <w:rPr>
          <w:w w:val="110"/>
        </w:rPr>
        <w:t>the</w:t>
      </w:r>
      <w:r>
        <w:rPr>
          <w:spacing w:val="-24"/>
          <w:w w:val="110"/>
        </w:rPr>
        <w:t xml:space="preserve"> </w:t>
      </w:r>
      <w:r>
        <w:rPr>
          <w:w w:val="110"/>
        </w:rPr>
        <w:t>clinical</w:t>
      </w:r>
      <w:r>
        <w:rPr>
          <w:spacing w:val="-23"/>
          <w:w w:val="110"/>
        </w:rPr>
        <w:t xml:space="preserve"> </w:t>
      </w:r>
      <w:r>
        <w:rPr>
          <w:w w:val="110"/>
        </w:rPr>
        <w:t>relevance</w:t>
      </w:r>
      <w:r>
        <w:rPr>
          <w:spacing w:val="-23"/>
          <w:w w:val="110"/>
        </w:rPr>
        <w:t xml:space="preserve"> </w:t>
      </w:r>
      <w:r>
        <w:rPr>
          <w:w w:val="110"/>
        </w:rPr>
        <w:t>of</w:t>
      </w:r>
      <w:r>
        <w:rPr>
          <w:spacing w:val="-23"/>
          <w:w w:val="110"/>
        </w:rPr>
        <w:t xml:space="preserve"> </w:t>
      </w:r>
      <w:r>
        <w:rPr>
          <w:spacing w:val="-8"/>
          <w:w w:val="110"/>
        </w:rPr>
        <w:t>GWAS</w:t>
      </w:r>
      <w:r>
        <w:rPr>
          <w:spacing w:val="-23"/>
          <w:w w:val="110"/>
        </w:rPr>
        <w:t xml:space="preserve"> </w:t>
      </w:r>
      <w:r>
        <w:rPr>
          <w:w w:val="110"/>
        </w:rPr>
        <w:t>SNPs,</w:t>
      </w:r>
      <w:r>
        <w:rPr>
          <w:spacing w:val="-22"/>
          <w:w w:val="110"/>
        </w:rPr>
        <w:t xml:space="preserve"> </w:t>
      </w:r>
      <w:proofErr w:type="spellStart"/>
      <w:r>
        <w:rPr>
          <w:w w:val="110"/>
        </w:rPr>
        <w:t>eQTLs</w:t>
      </w:r>
      <w:proofErr w:type="spellEnd"/>
      <w:r>
        <w:rPr>
          <w:w w:val="110"/>
        </w:rPr>
        <w:t>, di</w:t>
      </w:r>
      <w:r>
        <w:rPr>
          <w:rFonts w:ascii="Arial"/>
          <w:w w:val="110"/>
        </w:rPr>
        <w:t>ff</w:t>
      </w:r>
      <w:r>
        <w:rPr>
          <w:w w:val="110"/>
        </w:rPr>
        <w:t>erentially expressed genes or di</w:t>
      </w:r>
      <w:r>
        <w:rPr>
          <w:rFonts w:ascii="Arial"/>
          <w:w w:val="110"/>
        </w:rPr>
        <w:t>ff</w:t>
      </w:r>
      <w:r>
        <w:rPr>
          <w:w w:val="110"/>
        </w:rPr>
        <w:t xml:space="preserve">erentially epigenetic modified regions. This </w:t>
      </w:r>
      <w:proofErr w:type="gramStart"/>
      <w:r>
        <w:rPr>
          <w:w w:val="110"/>
        </w:rPr>
        <w:t>can be addressed</w:t>
      </w:r>
      <w:proofErr w:type="gramEnd"/>
      <w:r>
        <w:rPr>
          <w:w w:val="110"/>
        </w:rPr>
        <w:t xml:space="preserve"> by performing enrichment analysis, which tests for statistically significant over-representation of particular annotation terms (</w:t>
      </w:r>
      <w:proofErr w:type="spellStart"/>
      <w:r>
        <w:rPr>
          <w:w w:val="110"/>
        </w:rPr>
        <w:t>e.g</w:t>
      </w:r>
      <w:proofErr w:type="spellEnd"/>
      <w:r>
        <w:rPr>
          <w:w w:val="110"/>
        </w:rPr>
        <w:t xml:space="preserve"> ontologies, </w:t>
      </w:r>
      <w:proofErr w:type="spellStart"/>
      <w:r>
        <w:rPr>
          <w:w w:val="110"/>
        </w:rPr>
        <w:t>signalling</w:t>
      </w:r>
      <w:proofErr w:type="spellEnd"/>
      <w:r>
        <w:rPr>
          <w:w w:val="110"/>
        </w:rPr>
        <w:t xml:space="preserve"> pathways or functional elements) within the entities of interest. For instance, pathway enrichment analysis uses functional units containing related genes defined by prior knowledge. Amongst the most comprehensive </w:t>
      </w:r>
      <w:r>
        <w:rPr>
          <w:spacing w:val="-4"/>
          <w:w w:val="110"/>
        </w:rPr>
        <w:t xml:space="preserve">and </w:t>
      </w:r>
      <w:r>
        <w:rPr>
          <w:w w:val="110"/>
        </w:rPr>
        <w:t>informative</w:t>
      </w:r>
      <w:r>
        <w:rPr>
          <w:spacing w:val="-26"/>
          <w:w w:val="110"/>
        </w:rPr>
        <w:t xml:space="preserve"> </w:t>
      </w:r>
      <w:r>
        <w:rPr>
          <w:w w:val="110"/>
        </w:rPr>
        <w:t>pathways</w:t>
      </w:r>
      <w:r>
        <w:rPr>
          <w:spacing w:val="-25"/>
          <w:w w:val="110"/>
        </w:rPr>
        <w:t xml:space="preserve"> </w:t>
      </w:r>
      <w:r>
        <w:rPr>
          <w:w w:val="110"/>
        </w:rPr>
        <w:t>sources</w:t>
      </w:r>
      <w:r>
        <w:rPr>
          <w:spacing w:val="-25"/>
          <w:w w:val="110"/>
        </w:rPr>
        <w:t xml:space="preserve"> </w:t>
      </w:r>
      <w:r>
        <w:rPr>
          <w:w w:val="110"/>
        </w:rPr>
        <w:t>are</w:t>
      </w:r>
      <w:r>
        <w:rPr>
          <w:spacing w:val="-26"/>
          <w:w w:val="110"/>
        </w:rPr>
        <w:t xml:space="preserve"> </w:t>
      </w:r>
      <w:r>
        <w:rPr>
          <w:w w:val="110"/>
        </w:rPr>
        <w:t>The</w:t>
      </w:r>
      <w:r>
        <w:rPr>
          <w:spacing w:val="-25"/>
          <w:w w:val="110"/>
        </w:rPr>
        <w:t xml:space="preserve"> </w:t>
      </w:r>
      <w:r>
        <w:rPr>
          <w:spacing w:val="-4"/>
          <w:w w:val="110"/>
        </w:rPr>
        <w:t>Kyoto</w:t>
      </w:r>
      <w:r>
        <w:rPr>
          <w:spacing w:val="-25"/>
          <w:w w:val="110"/>
        </w:rPr>
        <w:t xml:space="preserve"> </w:t>
      </w:r>
      <w:r>
        <w:rPr>
          <w:w w:val="110"/>
        </w:rPr>
        <w:t>Encyclopedia</w:t>
      </w:r>
      <w:r>
        <w:rPr>
          <w:spacing w:val="-25"/>
          <w:w w:val="110"/>
        </w:rPr>
        <w:t xml:space="preserve"> </w:t>
      </w:r>
      <w:r>
        <w:rPr>
          <w:w w:val="110"/>
        </w:rPr>
        <w:t>of</w:t>
      </w:r>
      <w:r>
        <w:rPr>
          <w:spacing w:val="-26"/>
          <w:w w:val="110"/>
        </w:rPr>
        <w:t xml:space="preserve"> </w:t>
      </w:r>
      <w:r>
        <w:rPr>
          <w:w w:val="110"/>
        </w:rPr>
        <w:t>Genes</w:t>
      </w:r>
      <w:r>
        <w:rPr>
          <w:spacing w:val="-25"/>
          <w:w w:val="110"/>
        </w:rPr>
        <w:t xml:space="preserve"> </w:t>
      </w:r>
      <w:r>
        <w:rPr>
          <w:w w:val="110"/>
        </w:rPr>
        <w:t>and</w:t>
      </w:r>
      <w:r>
        <w:rPr>
          <w:spacing w:val="-25"/>
          <w:w w:val="110"/>
        </w:rPr>
        <w:t xml:space="preserve"> </w:t>
      </w:r>
      <w:r>
        <w:rPr>
          <w:w w:val="110"/>
        </w:rPr>
        <w:t>Genomes (KEGG)</w:t>
      </w:r>
      <w:r>
        <w:rPr>
          <w:spacing w:val="-28"/>
          <w:w w:val="110"/>
        </w:rPr>
        <w:t xml:space="preserve"> </w:t>
      </w:r>
      <w:r>
        <w:rPr>
          <w:w w:val="110"/>
        </w:rPr>
        <w:t>and</w:t>
      </w:r>
      <w:r>
        <w:rPr>
          <w:spacing w:val="-28"/>
          <w:w w:val="110"/>
        </w:rPr>
        <w:t xml:space="preserve"> </w:t>
      </w:r>
      <w:r>
        <w:rPr>
          <w:w w:val="110"/>
        </w:rPr>
        <w:t>the</w:t>
      </w:r>
      <w:r>
        <w:rPr>
          <w:spacing w:val="-28"/>
          <w:w w:val="110"/>
        </w:rPr>
        <w:t xml:space="preserve"> </w:t>
      </w:r>
      <w:r>
        <w:rPr>
          <w:spacing w:val="-3"/>
          <w:w w:val="110"/>
        </w:rPr>
        <w:t>REACTOME,</w:t>
      </w:r>
      <w:r>
        <w:rPr>
          <w:spacing w:val="-27"/>
          <w:w w:val="110"/>
        </w:rPr>
        <w:t xml:space="preserve"> </w:t>
      </w:r>
      <w:r>
        <w:rPr>
          <w:w w:val="110"/>
        </w:rPr>
        <w:t>which</w:t>
      </w:r>
      <w:r>
        <w:rPr>
          <w:spacing w:val="-28"/>
          <w:w w:val="110"/>
        </w:rPr>
        <w:t xml:space="preserve"> </w:t>
      </w:r>
      <w:r>
        <w:rPr>
          <w:w w:val="110"/>
        </w:rPr>
        <w:t>also</w:t>
      </w:r>
      <w:r>
        <w:rPr>
          <w:spacing w:val="-28"/>
          <w:w w:val="110"/>
        </w:rPr>
        <w:t xml:space="preserve"> </w:t>
      </w:r>
      <w:r>
        <w:rPr>
          <w:w w:val="110"/>
        </w:rPr>
        <w:t>considers</w:t>
      </w:r>
      <w:r>
        <w:rPr>
          <w:spacing w:val="-28"/>
          <w:w w:val="110"/>
        </w:rPr>
        <w:t xml:space="preserve"> </w:t>
      </w:r>
      <w:r>
        <w:rPr>
          <w:w w:val="110"/>
        </w:rPr>
        <w:t>biochemical</w:t>
      </w:r>
      <w:r>
        <w:rPr>
          <w:spacing w:val="-27"/>
          <w:w w:val="110"/>
        </w:rPr>
        <w:t xml:space="preserve"> </w:t>
      </w:r>
      <w:r>
        <w:rPr>
          <w:w w:val="110"/>
        </w:rPr>
        <w:t>reactions</w:t>
      </w:r>
      <w:r>
        <w:rPr>
          <w:spacing w:val="-28"/>
          <w:w w:val="110"/>
        </w:rPr>
        <w:t xml:space="preserve"> </w:t>
      </w:r>
      <w:r>
        <w:rPr>
          <w:w w:val="110"/>
        </w:rPr>
        <w:t>such</w:t>
      </w:r>
      <w:r>
        <w:rPr>
          <w:spacing w:val="-28"/>
          <w:w w:val="110"/>
        </w:rPr>
        <w:t xml:space="preserve"> </w:t>
      </w:r>
      <w:r>
        <w:rPr>
          <w:w w:val="110"/>
        </w:rPr>
        <w:t>as binding, activation or protein translocation (</w:t>
      </w:r>
      <w:proofErr w:type="spellStart"/>
      <w:r>
        <w:rPr>
          <w:w w:val="110"/>
        </w:rPr>
        <w:t>Kanehisa</w:t>
      </w:r>
      <w:proofErr w:type="spellEnd"/>
      <w:r>
        <w:rPr>
          <w:w w:val="110"/>
        </w:rPr>
        <w:t xml:space="preserve"> and </w:t>
      </w:r>
      <w:proofErr w:type="spellStart"/>
      <w:r>
        <w:rPr>
          <w:w w:val="110"/>
        </w:rPr>
        <w:t>Goto</w:t>
      </w:r>
      <w:proofErr w:type="spellEnd"/>
      <w:r>
        <w:rPr>
          <w:w w:val="110"/>
        </w:rPr>
        <w:t xml:space="preserve"> 2000;</w:t>
      </w:r>
      <w:r>
        <w:rPr>
          <w:spacing w:val="19"/>
          <w:w w:val="110"/>
        </w:rPr>
        <w:t xml:space="preserve"> </w:t>
      </w:r>
      <w:proofErr w:type="spellStart"/>
      <w:r>
        <w:rPr>
          <w:w w:val="110"/>
        </w:rPr>
        <w:t>Fabregat</w:t>
      </w:r>
      <w:proofErr w:type="spellEnd"/>
    </w:p>
    <w:p w14:paraId="192CC068" w14:textId="77777777" w:rsidR="00F76AB2" w:rsidRDefault="00F76AB2">
      <w:pPr>
        <w:spacing w:line="415" w:lineRule="auto"/>
        <w:jc w:val="both"/>
        <w:sectPr w:rsidR="00F76AB2">
          <w:pgSz w:w="11910" w:h="16840"/>
          <w:pgMar w:top="1580" w:right="520" w:bottom="800" w:left="1680" w:header="1231" w:footer="615" w:gutter="0"/>
          <w:cols w:space="720"/>
        </w:sectPr>
      </w:pPr>
    </w:p>
    <w:p w14:paraId="64DE1505" w14:textId="77777777" w:rsidR="00F76AB2" w:rsidRDefault="00F76AB2">
      <w:pPr>
        <w:pStyle w:val="BodyText"/>
        <w:rPr>
          <w:sz w:val="20"/>
        </w:rPr>
      </w:pPr>
    </w:p>
    <w:p w14:paraId="36D94658" w14:textId="4D8F496F" w:rsidR="00F76AB2" w:rsidRDefault="00B2285E">
      <w:pPr>
        <w:pStyle w:val="BodyText"/>
        <w:spacing w:before="225" w:line="415" w:lineRule="auto"/>
        <w:ind w:left="377" w:right="822"/>
        <w:jc w:val="both"/>
      </w:pPr>
      <w:proofErr w:type="gramStart"/>
      <w:r>
        <w:rPr>
          <w:w w:val="110"/>
        </w:rPr>
        <w:t>et</w:t>
      </w:r>
      <w:proofErr w:type="gramEnd"/>
      <w:r>
        <w:rPr>
          <w:w w:val="110"/>
        </w:rPr>
        <w:t xml:space="preserve"> al. 2018). Such annotation sources </w:t>
      </w:r>
      <w:proofErr w:type="gramStart"/>
      <w:r>
        <w:rPr>
          <w:w w:val="110"/>
        </w:rPr>
        <w:t>may be used</w:t>
      </w:r>
      <w:proofErr w:type="gramEnd"/>
      <w:r>
        <w:rPr>
          <w:w w:val="110"/>
        </w:rPr>
        <w:t xml:space="preserve"> to interpret, for example, a </w:t>
      </w:r>
      <w:r>
        <w:rPr>
          <w:spacing w:val="-4"/>
          <w:w w:val="110"/>
        </w:rPr>
        <w:t xml:space="preserve">set </w:t>
      </w:r>
      <w:r>
        <w:rPr>
          <w:w w:val="110"/>
        </w:rPr>
        <w:t>of</w:t>
      </w:r>
      <w:r>
        <w:rPr>
          <w:spacing w:val="-5"/>
          <w:w w:val="110"/>
        </w:rPr>
        <w:t xml:space="preserve"> </w:t>
      </w:r>
      <w:r>
        <w:rPr>
          <w:w w:val="110"/>
        </w:rPr>
        <w:t>di</w:t>
      </w:r>
      <w:r>
        <w:rPr>
          <w:rFonts w:ascii="Arial"/>
          <w:w w:val="110"/>
        </w:rPr>
        <w:t>ff</w:t>
      </w:r>
      <w:r>
        <w:rPr>
          <w:w w:val="110"/>
        </w:rPr>
        <w:t>erentially</w:t>
      </w:r>
      <w:r>
        <w:rPr>
          <w:spacing w:val="-5"/>
          <w:w w:val="110"/>
        </w:rPr>
        <w:t xml:space="preserve"> </w:t>
      </w:r>
      <w:r>
        <w:rPr>
          <w:w w:val="110"/>
        </w:rPr>
        <w:t>expressed</w:t>
      </w:r>
      <w:r>
        <w:rPr>
          <w:spacing w:val="-4"/>
          <w:w w:val="110"/>
        </w:rPr>
        <w:t xml:space="preserve"> </w:t>
      </w:r>
      <w:r>
        <w:rPr>
          <w:w w:val="110"/>
        </w:rPr>
        <w:t>genes</w:t>
      </w:r>
      <w:r>
        <w:rPr>
          <w:spacing w:val="-5"/>
          <w:w w:val="110"/>
        </w:rPr>
        <w:t xml:space="preserve"> </w:t>
      </w:r>
      <w:r>
        <w:rPr>
          <w:w w:val="110"/>
        </w:rPr>
        <w:t>or</w:t>
      </w:r>
      <w:r>
        <w:rPr>
          <w:spacing w:val="-4"/>
          <w:w w:val="110"/>
        </w:rPr>
        <w:t xml:space="preserve"> </w:t>
      </w:r>
      <w:r>
        <w:rPr>
          <w:w w:val="110"/>
        </w:rPr>
        <w:t>a</w:t>
      </w:r>
      <w:r>
        <w:rPr>
          <w:spacing w:val="-5"/>
          <w:w w:val="110"/>
        </w:rPr>
        <w:t xml:space="preserve"> </w:t>
      </w:r>
      <w:r>
        <w:rPr>
          <w:w w:val="110"/>
        </w:rPr>
        <w:t>list</w:t>
      </w:r>
      <w:r>
        <w:rPr>
          <w:spacing w:val="-4"/>
          <w:w w:val="110"/>
        </w:rPr>
        <w:t xml:space="preserve"> </w:t>
      </w:r>
      <w:r>
        <w:rPr>
          <w:w w:val="110"/>
        </w:rPr>
        <w:t>of</w:t>
      </w:r>
      <w:r>
        <w:rPr>
          <w:spacing w:val="-5"/>
          <w:w w:val="110"/>
        </w:rPr>
        <w:t xml:space="preserve"> </w:t>
      </w:r>
      <w:r>
        <w:rPr>
          <w:w w:val="110"/>
        </w:rPr>
        <w:t>genes</w:t>
      </w:r>
      <w:r>
        <w:rPr>
          <w:spacing w:val="-4"/>
          <w:w w:val="110"/>
        </w:rPr>
        <w:t xml:space="preserve"> </w:t>
      </w:r>
      <w:r>
        <w:rPr>
          <w:w w:val="110"/>
        </w:rPr>
        <w:t>obtained</w:t>
      </w:r>
      <w:r>
        <w:rPr>
          <w:spacing w:val="-5"/>
          <w:w w:val="110"/>
        </w:rPr>
        <w:t xml:space="preserve"> </w:t>
      </w:r>
      <w:r>
        <w:rPr>
          <w:w w:val="110"/>
        </w:rPr>
        <w:t>through</w:t>
      </w:r>
      <w:r>
        <w:rPr>
          <w:spacing w:val="-4"/>
          <w:w w:val="110"/>
        </w:rPr>
        <w:t xml:space="preserve"> </w:t>
      </w:r>
      <w:r>
        <w:rPr>
          <w:w w:val="110"/>
        </w:rPr>
        <w:t>annotation</w:t>
      </w:r>
      <w:r>
        <w:rPr>
          <w:spacing w:val="-5"/>
          <w:w w:val="110"/>
        </w:rPr>
        <w:t xml:space="preserve"> </w:t>
      </w:r>
      <w:r>
        <w:rPr>
          <w:w w:val="110"/>
        </w:rPr>
        <w:t xml:space="preserve">of non-coding regions using </w:t>
      </w:r>
      <w:r>
        <w:rPr>
          <w:spacing w:val="-3"/>
          <w:w w:val="110"/>
        </w:rPr>
        <w:t xml:space="preserve">proximity, </w:t>
      </w:r>
      <w:r>
        <w:rPr>
          <w:w w:val="110"/>
        </w:rPr>
        <w:t xml:space="preserve">chromatin interaction data or </w:t>
      </w:r>
      <w:proofErr w:type="spellStart"/>
      <w:r>
        <w:rPr>
          <w:w w:val="110"/>
        </w:rPr>
        <w:t>eQTL</w:t>
      </w:r>
      <w:proofErr w:type="spellEnd"/>
      <w:r>
        <w:rPr>
          <w:w w:val="110"/>
        </w:rPr>
        <w:t xml:space="preserve"> studies. </w:t>
      </w:r>
      <w:r>
        <w:rPr>
          <w:spacing w:val="-3"/>
          <w:w w:val="110"/>
        </w:rPr>
        <w:t xml:space="preserve">Similarly, </w:t>
      </w:r>
      <w:ins w:id="486" w:author="Microsoft Office User" w:date="2018-12-20T23:09:00Z">
        <w:r w:rsidR="00315967">
          <w:rPr>
            <w:spacing w:val="-3"/>
            <w:w w:val="110"/>
          </w:rPr>
          <w:t>this</w:t>
        </w:r>
      </w:ins>
      <w:r>
        <w:rPr>
          <w:spacing w:val="-3"/>
          <w:w w:val="110"/>
        </w:rPr>
        <w:t xml:space="preserve"> </w:t>
      </w:r>
      <w:r>
        <w:rPr>
          <w:w w:val="110"/>
        </w:rPr>
        <w:t xml:space="preserve">type of analysis </w:t>
      </w:r>
      <w:proofErr w:type="gramStart"/>
      <w:r>
        <w:rPr>
          <w:w w:val="110"/>
        </w:rPr>
        <w:t>can be used</w:t>
      </w:r>
      <w:proofErr w:type="gramEnd"/>
      <w:r>
        <w:rPr>
          <w:w w:val="110"/>
        </w:rPr>
        <w:t xml:space="preserve"> to find enrichment of genomic regions</w:t>
      </w:r>
      <w:r>
        <w:rPr>
          <w:spacing w:val="66"/>
          <w:w w:val="110"/>
        </w:rPr>
        <w:t xml:space="preserve"> </w:t>
      </w:r>
      <w:r>
        <w:rPr>
          <w:w w:val="110"/>
        </w:rPr>
        <w:t xml:space="preserve">of interest for a varied collection of </w:t>
      </w:r>
      <w:proofErr w:type="spellStart"/>
      <w:r>
        <w:rPr>
          <w:w w:val="110"/>
        </w:rPr>
        <w:t>epigenomic</w:t>
      </w:r>
      <w:proofErr w:type="spellEnd"/>
      <w:r>
        <w:rPr>
          <w:w w:val="110"/>
        </w:rPr>
        <w:t xml:space="preserve"> features tagging regulatory elements in relevant cell</w:t>
      </w:r>
      <w:r>
        <w:rPr>
          <w:spacing w:val="-23"/>
          <w:w w:val="110"/>
        </w:rPr>
        <w:t xml:space="preserve"> </w:t>
      </w:r>
      <w:r>
        <w:rPr>
          <w:w w:val="110"/>
        </w:rPr>
        <w:t>types.</w:t>
      </w:r>
    </w:p>
    <w:p w14:paraId="486C7C87" w14:textId="77777777" w:rsidR="00F76AB2" w:rsidRDefault="00B2285E">
      <w:pPr>
        <w:pStyle w:val="BodyText"/>
        <w:spacing w:before="3" w:line="415" w:lineRule="auto"/>
        <w:ind w:left="377" w:right="821" w:firstLine="566"/>
        <w:jc w:val="both"/>
      </w:pPr>
      <w:r>
        <w:rPr>
          <w:w w:val="110"/>
        </w:rPr>
        <w:t xml:space="preserve">From the number of tools designed to perform this type of analysis, </w:t>
      </w:r>
      <w:proofErr w:type="spellStart"/>
      <w:r>
        <w:rPr>
          <w:w w:val="110"/>
        </w:rPr>
        <w:t>eXploring</w:t>
      </w:r>
      <w:proofErr w:type="spellEnd"/>
      <w:r>
        <w:rPr>
          <w:w w:val="110"/>
        </w:rPr>
        <w:t xml:space="preserve"> Genomic Relations </w:t>
      </w:r>
      <w:r>
        <w:rPr>
          <w:spacing w:val="-3"/>
          <w:w w:val="110"/>
        </w:rPr>
        <w:t xml:space="preserve">(XGR) </w:t>
      </w:r>
      <w:r>
        <w:rPr>
          <w:w w:val="110"/>
        </w:rPr>
        <w:t>is particularly powerful (</w:t>
      </w:r>
      <w:proofErr w:type="gramStart"/>
      <w:r>
        <w:rPr>
          <w:w w:val="110"/>
        </w:rPr>
        <w:t>Fang2016 )</w:t>
      </w:r>
      <w:proofErr w:type="gramEnd"/>
      <w:r>
        <w:rPr>
          <w:w w:val="110"/>
        </w:rPr>
        <w:t>.</w:t>
      </w:r>
      <w:r>
        <w:rPr>
          <w:spacing w:val="-30"/>
          <w:w w:val="110"/>
        </w:rPr>
        <w:t xml:space="preserve"> </w:t>
      </w:r>
      <w:r>
        <w:rPr>
          <w:spacing w:val="-8"/>
          <w:w w:val="110"/>
        </w:rPr>
        <w:t xml:space="preserve">XGR </w:t>
      </w:r>
      <w:r>
        <w:rPr>
          <w:w w:val="110"/>
        </w:rPr>
        <w:t>is an open source R package and web-app that allows handling of di</w:t>
      </w:r>
      <w:r>
        <w:rPr>
          <w:rFonts w:ascii="Arial"/>
          <w:w w:val="110"/>
        </w:rPr>
        <w:t>ff</w:t>
      </w:r>
      <w:r>
        <w:rPr>
          <w:w w:val="110"/>
        </w:rPr>
        <w:t>erent</w:t>
      </w:r>
      <w:r>
        <w:rPr>
          <w:spacing w:val="66"/>
          <w:w w:val="110"/>
        </w:rPr>
        <w:t xml:space="preserve"> </w:t>
      </w:r>
      <w:r>
        <w:rPr>
          <w:w w:val="110"/>
        </w:rPr>
        <w:t>types of input data (SNPs</w:t>
      </w:r>
      <w:proofErr w:type="gramStart"/>
      <w:r>
        <w:rPr>
          <w:w w:val="110"/>
        </w:rPr>
        <w:t>,  genes</w:t>
      </w:r>
      <w:proofErr w:type="gramEnd"/>
      <w:r>
        <w:rPr>
          <w:w w:val="110"/>
        </w:rPr>
        <w:t xml:space="preserve"> and regions).</w:t>
      </w:r>
      <w:r>
        <w:rPr>
          <w:spacing w:val="66"/>
          <w:w w:val="110"/>
        </w:rPr>
        <w:t xml:space="preserve"> </w:t>
      </w:r>
      <w:r>
        <w:rPr>
          <w:spacing w:val="-4"/>
          <w:w w:val="110"/>
        </w:rPr>
        <w:t>XGR</w:t>
      </w:r>
      <w:r>
        <w:rPr>
          <w:spacing w:val="58"/>
          <w:w w:val="110"/>
        </w:rPr>
        <w:t xml:space="preserve"> </w:t>
      </w:r>
      <w:r>
        <w:rPr>
          <w:w w:val="110"/>
        </w:rPr>
        <w:t>integrates a wide range</w:t>
      </w:r>
      <w:r>
        <w:rPr>
          <w:spacing w:val="66"/>
          <w:w w:val="110"/>
        </w:rPr>
        <w:t xml:space="preserve"> </w:t>
      </w:r>
      <w:r>
        <w:rPr>
          <w:w w:val="110"/>
        </w:rPr>
        <w:t>of ontologies and up to date publicly available functional data to perform di</w:t>
      </w:r>
      <w:r>
        <w:rPr>
          <w:rFonts w:ascii="Arial"/>
          <w:w w:val="110"/>
        </w:rPr>
        <w:t>ff</w:t>
      </w:r>
      <w:r>
        <w:rPr>
          <w:w w:val="110"/>
        </w:rPr>
        <w:t xml:space="preserve">erent types of annotation and enrichment analysis, facilitating background </w:t>
      </w:r>
      <w:proofErr w:type="spellStart"/>
      <w:r>
        <w:rPr>
          <w:w w:val="110"/>
        </w:rPr>
        <w:t>customisation</w:t>
      </w:r>
      <w:proofErr w:type="spellEnd"/>
      <w:r>
        <w:rPr>
          <w:w w:val="110"/>
        </w:rPr>
        <w:t xml:space="preserve"> for reliable and meaningful output results. Moreover, </w:t>
      </w:r>
      <w:r>
        <w:rPr>
          <w:spacing w:val="-4"/>
          <w:w w:val="110"/>
        </w:rPr>
        <w:t xml:space="preserve">XGR </w:t>
      </w:r>
      <w:r>
        <w:rPr>
          <w:w w:val="110"/>
        </w:rPr>
        <w:t>also performs gene network analysis from the same inputs as the pathway analysis. This leverages experimentally validated interaction information to identify gene networks modulated by putative pathogenic variants, improving interpretation through consideration of network</w:t>
      </w:r>
      <w:r>
        <w:rPr>
          <w:spacing w:val="-23"/>
          <w:w w:val="110"/>
        </w:rPr>
        <w:t xml:space="preserve"> </w:t>
      </w:r>
      <w:r>
        <w:rPr>
          <w:w w:val="110"/>
        </w:rPr>
        <w:t>connectivity.</w:t>
      </w:r>
    </w:p>
    <w:p w14:paraId="04F229BA" w14:textId="77777777" w:rsidR="00F76AB2" w:rsidRDefault="00F76AB2">
      <w:pPr>
        <w:pStyle w:val="BodyText"/>
        <w:spacing w:before="4"/>
        <w:rPr>
          <w:sz w:val="36"/>
        </w:rPr>
      </w:pPr>
    </w:p>
    <w:p w14:paraId="59378083" w14:textId="77777777" w:rsidR="00F76AB2" w:rsidRDefault="00B2285E">
      <w:pPr>
        <w:pStyle w:val="Heading3"/>
        <w:numPr>
          <w:ilvl w:val="2"/>
          <w:numId w:val="1"/>
        </w:numPr>
        <w:tabs>
          <w:tab w:val="left" w:pos="1283"/>
          <w:tab w:val="left" w:pos="1285"/>
        </w:tabs>
        <w:spacing w:line="441" w:lineRule="auto"/>
        <w:ind w:right="822"/>
      </w:pPr>
      <w:r>
        <w:rPr>
          <w:w w:val="120"/>
        </w:rPr>
        <w:t xml:space="preserve">The use of fine-mapping to </w:t>
      </w:r>
      <w:proofErr w:type="spellStart"/>
      <w:r>
        <w:rPr>
          <w:w w:val="120"/>
        </w:rPr>
        <w:t>prioritise</w:t>
      </w:r>
      <w:proofErr w:type="spellEnd"/>
      <w:r>
        <w:rPr>
          <w:w w:val="120"/>
        </w:rPr>
        <w:t xml:space="preserve"> functional </w:t>
      </w:r>
      <w:r>
        <w:rPr>
          <w:spacing w:val="-4"/>
          <w:w w:val="120"/>
        </w:rPr>
        <w:t xml:space="preserve">causal </w:t>
      </w:r>
      <w:r>
        <w:rPr>
          <w:w w:val="120"/>
        </w:rPr>
        <w:t>variants</w:t>
      </w:r>
    </w:p>
    <w:p w14:paraId="414A076B" w14:textId="634CF663" w:rsidR="00F76AB2" w:rsidRDefault="00B2285E">
      <w:pPr>
        <w:pStyle w:val="BodyText"/>
        <w:spacing w:before="79" w:line="415" w:lineRule="auto"/>
        <w:ind w:left="377" w:right="821" w:firstLine="566"/>
        <w:jc w:val="both"/>
      </w:pPr>
      <w:del w:id="487" w:author="Microsoft Office User" w:date="2018-12-20T23:10:00Z">
        <w:r w:rsidDel="00315967">
          <w:rPr>
            <w:w w:val="110"/>
          </w:rPr>
          <w:delText>Fine-mapping strategies can partially overcome two of the main</w:delText>
        </w:r>
        <w:r w:rsidDel="00315967">
          <w:rPr>
            <w:spacing w:val="-32"/>
            <w:w w:val="110"/>
          </w:rPr>
          <w:delText xml:space="preserve"> </w:delText>
        </w:r>
        <w:r w:rsidDel="00315967">
          <w:rPr>
            <w:w w:val="110"/>
          </w:rPr>
          <w:delText xml:space="preserve">limitations of the </w:delText>
        </w:r>
        <w:r w:rsidDel="00315967">
          <w:rPr>
            <w:spacing w:val="-8"/>
            <w:w w:val="110"/>
          </w:rPr>
          <w:delText xml:space="preserve">GWAS  </w:delText>
        </w:r>
        <w:r w:rsidDel="00315967">
          <w:rPr>
            <w:w w:val="110"/>
          </w:rPr>
          <w:delText xml:space="preserve">studies:   the association of hundreds of SNP per locus due to </w:delText>
        </w:r>
        <w:r w:rsidDel="00315967">
          <w:rPr>
            <w:spacing w:val="66"/>
            <w:w w:val="110"/>
          </w:rPr>
          <w:delText xml:space="preserve"> </w:delText>
        </w:r>
        <w:r w:rsidDel="00315967">
          <w:rPr>
            <w:w w:val="110"/>
          </w:rPr>
          <w:delText xml:space="preserve">LD and the incomplete coverage of the human genetic variation. </w:delText>
        </w:r>
      </w:del>
      <w:r>
        <w:rPr>
          <w:w w:val="110"/>
        </w:rPr>
        <w:t xml:space="preserve">The aim of </w:t>
      </w:r>
      <w:proofErr w:type="gramStart"/>
      <w:r>
        <w:rPr>
          <w:w w:val="110"/>
        </w:rPr>
        <w:t>fine-mapping</w:t>
      </w:r>
      <w:proofErr w:type="gramEnd"/>
      <w:r>
        <w:rPr>
          <w:w w:val="110"/>
        </w:rPr>
        <w:t xml:space="preserve"> </w:t>
      </w:r>
      <w:del w:id="488" w:author="Microsoft Office User" w:date="2018-12-20T23:10:00Z">
        <w:r w:rsidDel="00315967">
          <w:rPr>
            <w:w w:val="110"/>
          </w:rPr>
          <w:delText xml:space="preserve">analysis </w:delText>
        </w:r>
      </w:del>
      <w:r>
        <w:rPr>
          <w:w w:val="110"/>
        </w:rPr>
        <w:t xml:space="preserve">is </w:t>
      </w:r>
      <w:ins w:id="489" w:author="Microsoft Office User" w:date="2018-12-20T23:11:00Z">
        <w:r w:rsidR="00315967">
          <w:rPr>
            <w:w w:val="110"/>
          </w:rPr>
          <w:t xml:space="preserve">to </w:t>
        </w:r>
      </w:ins>
      <w:del w:id="490" w:author="Microsoft Office User" w:date="2018-12-20T23:11:00Z">
        <w:r w:rsidDel="00315967">
          <w:rPr>
            <w:w w:val="110"/>
          </w:rPr>
          <w:delText xml:space="preserve">reducing </w:delText>
        </w:r>
      </w:del>
      <w:ins w:id="491" w:author="Microsoft Office User" w:date="2018-12-20T23:11:00Z">
        <w:r w:rsidR="00315967">
          <w:rPr>
            <w:w w:val="110"/>
          </w:rPr>
          <w:t xml:space="preserve">reduce </w:t>
        </w:r>
      </w:ins>
      <w:r>
        <w:rPr>
          <w:w w:val="110"/>
        </w:rPr>
        <w:t xml:space="preserve">the size of </w:t>
      </w:r>
      <w:del w:id="492" w:author="Microsoft Office User" w:date="2018-12-20T23:11:00Z">
        <w:r w:rsidDel="00315967">
          <w:rPr>
            <w:w w:val="110"/>
          </w:rPr>
          <w:delText xml:space="preserve">the </w:delText>
        </w:r>
      </w:del>
      <w:r>
        <w:rPr>
          <w:spacing w:val="-8"/>
          <w:w w:val="110"/>
        </w:rPr>
        <w:t xml:space="preserve">GWAS </w:t>
      </w:r>
      <w:r>
        <w:rPr>
          <w:w w:val="110"/>
        </w:rPr>
        <w:t xml:space="preserve">genomic intervals </w:t>
      </w:r>
      <w:r>
        <w:rPr>
          <w:spacing w:val="-4"/>
          <w:w w:val="110"/>
        </w:rPr>
        <w:t xml:space="preserve">and </w:t>
      </w:r>
      <w:r>
        <w:rPr>
          <w:w w:val="110"/>
        </w:rPr>
        <w:t xml:space="preserve">yield a minimal set of </w:t>
      </w:r>
      <w:r>
        <w:rPr>
          <w:spacing w:val="-3"/>
          <w:w w:val="110"/>
        </w:rPr>
        <w:t xml:space="preserve">SNPs </w:t>
      </w:r>
      <w:r>
        <w:rPr>
          <w:w w:val="110"/>
        </w:rPr>
        <w:t>containing the causal variant that will explain most of the association for that particular locus (Spain and genetics 2015). Fine- mapping studies require extens</w:t>
      </w:r>
      <w:ins w:id="493" w:author="Microsoft Office User" w:date="2018-12-20T23:11:00Z">
        <w:r w:rsidR="00AA70A5">
          <w:rPr>
            <w:w w:val="110"/>
          </w:rPr>
          <w:t>iv</w:t>
        </w:r>
      </w:ins>
      <w:r>
        <w:rPr>
          <w:w w:val="110"/>
        </w:rPr>
        <w:t xml:space="preserve">e genotyping to meet the assumption that </w:t>
      </w:r>
      <w:r>
        <w:rPr>
          <w:spacing w:val="-5"/>
          <w:w w:val="110"/>
        </w:rPr>
        <w:t xml:space="preserve">the </w:t>
      </w:r>
      <w:r>
        <w:rPr>
          <w:w w:val="110"/>
        </w:rPr>
        <w:t xml:space="preserve">putative causal variant </w:t>
      </w:r>
      <w:proofErr w:type="gramStart"/>
      <w:r>
        <w:rPr>
          <w:w w:val="110"/>
        </w:rPr>
        <w:t>will be likely interrogated</w:t>
      </w:r>
      <w:proofErr w:type="gramEnd"/>
      <w:r>
        <w:rPr>
          <w:w w:val="110"/>
        </w:rPr>
        <w:t xml:space="preserve"> in the analysis. This</w:t>
      </w:r>
      <w:r>
        <w:rPr>
          <w:spacing w:val="-20"/>
          <w:w w:val="110"/>
        </w:rPr>
        <w:t xml:space="preserve"> </w:t>
      </w:r>
      <w:r>
        <w:rPr>
          <w:w w:val="110"/>
        </w:rPr>
        <w:t>can</w:t>
      </w:r>
    </w:p>
    <w:p w14:paraId="500B67F1" w14:textId="77777777" w:rsidR="00F76AB2" w:rsidRDefault="00F76AB2">
      <w:pPr>
        <w:spacing w:line="415" w:lineRule="auto"/>
        <w:jc w:val="both"/>
        <w:sectPr w:rsidR="00F76AB2">
          <w:pgSz w:w="11910" w:h="16840"/>
          <w:pgMar w:top="1580" w:right="520" w:bottom="800" w:left="1680" w:header="1231" w:footer="615" w:gutter="0"/>
          <w:cols w:space="720"/>
        </w:sectPr>
      </w:pPr>
    </w:p>
    <w:p w14:paraId="609F5ABF" w14:textId="77777777" w:rsidR="00F76AB2" w:rsidRDefault="00F76AB2">
      <w:pPr>
        <w:pStyle w:val="BodyText"/>
        <w:rPr>
          <w:sz w:val="20"/>
        </w:rPr>
      </w:pPr>
    </w:p>
    <w:p w14:paraId="5C693531" w14:textId="77777777" w:rsidR="00F76AB2" w:rsidRDefault="00B2285E">
      <w:pPr>
        <w:pStyle w:val="BodyText"/>
        <w:spacing w:before="225" w:line="415" w:lineRule="auto"/>
        <w:ind w:left="375" w:right="821" w:firstLine="2"/>
        <w:jc w:val="both"/>
      </w:pPr>
      <w:proofErr w:type="gramStart"/>
      <w:r>
        <w:rPr>
          <w:w w:val="110"/>
        </w:rPr>
        <w:t>be</w:t>
      </w:r>
      <w:proofErr w:type="gramEnd"/>
      <w:r>
        <w:rPr>
          <w:w w:val="110"/>
        </w:rPr>
        <w:t xml:space="preserve"> achieved by </w:t>
      </w:r>
      <w:r>
        <w:rPr>
          <w:spacing w:val="-4"/>
          <w:w w:val="110"/>
        </w:rPr>
        <w:t xml:space="preserve">WGS, </w:t>
      </w:r>
      <w:r>
        <w:rPr>
          <w:w w:val="110"/>
        </w:rPr>
        <w:t xml:space="preserve">dense genotyping arrays and </w:t>
      </w:r>
      <w:r>
        <w:rPr>
          <w:i/>
          <w:w w:val="110"/>
        </w:rPr>
        <w:t xml:space="preserve">in </w:t>
      </w:r>
      <w:proofErr w:type="spellStart"/>
      <w:r>
        <w:rPr>
          <w:i/>
          <w:w w:val="110"/>
        </w:rPr>
        <w:t>silico</w:t>
      </w:r>
      <w:proofErr w:type="spellEnd"/>
      <w:r>
        <w:rPr>
          <w:i/>
          <w:w w:val="110"/>
        </w:rPr>
        <w:t xml:space="preserve"> </w:t>
      </w:r>
      <w:r>
        <w:rPr>
          <w:w w:val="110"/>
        </w:rPr>
        <w:t xml:space="preserve">imputation using publicly available data. The use of the </w:t>
      </w:r>
      <w:proofErr w:type="spellStart"/>
      <w:r>
        <w:rPr>
          <w:w w:val="110"/>
        </w:rPr>
        <w:t>Immunochip</w:t>
      </w:r>
      <w:proofErr w:type="spellEnd"/>
      <w:r>
        <w:rPr>
          <w:w w:val="110"/>
        </w:rPr>
        <w:t xml:space="preserve"> array across most of the immune-mediated inflammatory diseases has increased the genotyping density at previously associated immune-relevant loci in a cost-e</w:t>
      </w:r>
      <w:r>
        <w:rPr>
          <w:rFonts w:ascii="Arial"/>
          <w:w w:val="110"/>
        </w:rPr>
        <w:t>ff</w:t>
      </w:r>
      <w:r>
        <w:rPr>
          <w:w w:val="110"/>
        </w:rPr>
        <w:t>ective manner</w:t>
      </w:r>
      <w:r>
        <w:rPr>
          <w:spacing w:val="-36"/>
          <w:w w:val="110"/>
        </w:rPr>
        <w:t xml:space="preserve"> </w:t>
      </w:r>
      <w:r>
        <w:rPr>
          <w:spacing w:val="-4"/>
          <w:w w:val="110"/>
        </w:rPr>
        <w:t>(</w:t>
      </w:r>
      <w:proofErr w:type="spellStart"/>
      <w:r>
        <w:rPr>
          <w:spacing w:val="-4"/>
          <w:w w:val="110"/>
        </w:rPr>
        <w:t>Trynka</w:t>
      </w:r>
      <w:proofErr w:type="spellEnd"/>
      <w:r>
        <w:rPr>
          <w:spacing w:val="-4"/>
          <w:w w:val="110"/>
        </w:rPr>
        <w:t xml:space="preserve"> </w:t>
      </w:r>
      <w:r>
        <w:rPr>
          <w:w w:val="110"/>
        </w:rPr>
        <w:t xml:space="preserve">et al. 2011). </w:t>
      </w:r>
      <w:r>
        <w:rPr>
          <w:spacing w:val="-3"/>
          <w:w w:val="110"/>
        </w:rPr>
        <w:t xml:space="preserve">Similarly, </w:t>
      </w:r>
      <w:r>
        <w:rPr>
          <w:w w:val="110"/>
        </w:rPr>
        <w:t xml:space="preserve">imputation methods using </w:t>
      </w:r>
      <w:r>
        <w:rPr>
          <w:spacing w:val="-5"/>
          <w:w w:val="110"/>
        </w:rPr>
        <w:t xml:space="preserve">WGS </w:t>
      </w:r>
      <w:r>
        <w:rPr>
          <w:w w:val="110"/>
        </w:rPr>
        <w:t xml:space="preserve">reference panels, such as the aforementioned </w:t>
      </w:r>
      <w:proofErr w:type="spellStart"/>
      <w:r>
        <w:rPr>
          <w:w w:val="110"/>
        </w:rPr>
        <w:t>HapMap</w:t>
      </w:r>
      <w:proofErr w:type="spellEnd"/>
      <w:r>
        <w:rPr>
          <w:w w:val="110"/>
        </w:rPr>
        <w:t xml:space="preserve"> and 1000 Genomes Project, have o</w:t>
      </w:r>
      <w:r>
        <w:rPr>
          <w:rFonts w:ascii="Arial"/>
          <w:w w:val="110"/>
        </w:rPr>
        <w:t>ff</w:t>
      </w:r>
      <w:r>
        <w:rPr>
          <w:w w:val="110"/>
        </w:rPr>
        <w:t xml:space="preserve">ered genome- wide coverage for </w:t>
      </w:r>
      <w:r>
        <w:rPr>
          <w:spacing w:val="-3"/>
          <w:w w:val="110"/>
        </w:rPr>
        <w:t xml:space="preserve">SNPs </w:t>
      </w:r>
      <w:r>
        <w:rPr>
          <w:w w:val="110"/>
        </w:rPr>
        <w:t xml:space="preserve">and CNVs with MAF </w:t>
      </w:r>
      <w:r>
        <w:rPr>
          <w:i/>
          <w:w w:val="110"/>
        </w:rPr>
        <w:t>&gt;</w:t>
      </w:r>
      <w:r>
        <w:rPr>
          <w:w w:val="110"/>
        </w:rPr>
        <w:t>1% across di</w:t>
      </w:r>
      <w:r>
        <w:rPr>
          <w:rFonts w:ascii="Arial"/>
          <w:w w:val="110"/>
        </w:rPr>
        <w:t>ff</w:t>
      </w:r>
      <w:r>
        <w:rPr>
          <w:w w:val="110"/>
        </w:rPr>
        <w:t>erent ancestry groups (</w:t>
      </w:r>
      <w:proofErr w:type="spellStart"/>
      <w:r>
        <w:rPr>
          <w:w w:val="110"/>
        </w:rPr>
        <w:t>Abecasis</w:t>
      </w:r>
      <w:proofErr w:type="spellEnd"/>
      <w:r>
        <w:rPr>
          <w:w w:val="110"/>
        </w:rPr>
        <w:t xml:space="preserve"> et al. 2012). More </w:t>
      </w:r>
      <w:r>
        <w:rPr>
          <w:spacing w:val="-4"/>
          <w:w w:val="110"/>
        </w:rPr>
        <w:t xml:space="preserve">recently, </w:t>
      </w:r>
      <w:r>
        <w:rPr>
          <w:w w:val="110"/>
        </w:rPr>
        <w:t>the UK10K project has improved the quality of imputation specifically for rare variants with MAF between</w:t>
      </w:r>
      <w:r>
        <w:rPr>
          <w:spacing w:val="-26"/>
          <w:w w:val="110"/>
        </w:rPr>
        <w:t xml:space="preserve"> </w:t>
      </w:r>
      <w:r>
        <w:rPr>
          <w:w w:val="110"/>
        </w:rPr>
        <w:t>0.01% and 0.5% (Chou et al.</w:t>
      </w:r>
      <w:r>
        <w:rPr>
          <w:spacing w:val="-31"/>
          <w:w w:val="110"/>
        </w:rPr>
        <w:t xml:space="preserve"> </w:t>
      </w:r>
      <w:r>
        <w:rPr>
          <w:w w:val="110"/>
        </w:rPr>
        <w:t>2016).</w:t>
      </w:r>
    </w:p>
    <w:p w14:paraId="4B2A708B" w14:textId="77777777" w:rsidR="00F76AB2" w:rsidRDefault="00B2285E">
      <w:pPr>
        <w:pStyle w:val="BodyText"/>
        <w:spacing w:before="4" w:line="415" w:lineRule="auto"/>
        <w:ind w:left="377" w:right="821" w:firstLine="566"/>
        <w:jc w:val="both"/>
      </w:pPr>
      <w:r>
        <w:rPr>
          <w:w w:val="110"/>
        </w:rPr>
        <w:t xml:space="preserve">Bayesian statistical analysis has been chosen over the frequentist approach (based on p-value calculations) to increase the resolution of the </w:t>
      </w:r>
      <w:r>
        <w:rPr>
          <w:spacing w:val="-8"/>
          <w:w w:val="110"/>
        </w:rPr>
        <w:t xml:space="preserve">GWAS </w:t>
      </w:r>
      <w:r>
        <w:rPr>
          <w:w w:val="110"/>
        </w:rPr>
        <w:t xml:space="preserve">associations and facilitate the identification of relevant genes and disease mechanism. Bayesian </w:t>
      </w:r>
      <w:proofErr w:type="gramStart"/>
      <w:r>
        <w:rPr>
          <w:w w:val="110"/>
        </w:rPr>
        <w:t>fine-mapping</w:t>
      </w:r>
      <w:proofErr w:type="gramEnd"/>
      <w:r>
        <w:rPr>
          <w:w w:val="110"/>
        </w:rPr>
        <w:t xml:space="preserve"> quantifies the evidence of association </w:t>
      </w:r>
      <w:r>
        <w:rPr>
          <w:spacing w:val="-5"/>
          <w:w w:val="110"/>
        </w:rPr>
        <w:t xml:space="preserve">for </w:t>
      </w:r>
      <w:r>
        <w:rPr>
          <w:w w:val="110"/>
        </w:rPr>
        <w:t>each</w:t>
      </w:r>
      <w:r>
        <w:rPr>
          <w:spacing w:val="-19"/>
          <w:w w:val="110"/>
        </w:rPr>
        <w:t xml:space="preserve"> </w:t>
      </w:r>
      <w:r>
        <w:rPr>
          <w:w w:val="110"/>
        </w:rPr>
        <w:t>of</w:t>
      </w:r>
      <w:r>
        <w:rPr>
          <w:spacing w:val="-20"/>
          <w:w w:val="110"/>
        </w:rPr>
        <w:t xml:space="preserve"> </w:t>
      </w:r>
      <w:r>
        <w:rPr>
          <w:w w:val="110"/>
        </w:rPr>
        <w:t>the</w:t>
      </w:r>
      <w:r>
        <w:rPr>
          <w:spacing w:val="-19"/>
          <w:w w:val="110"/>
        </w:rPr>
        <w:t xml:space="preserve"> </w:t>
      </w:r>
      <w:r>
        <w:rPr>
          <w:w w:val="110"/>
        </w:rPr>
        <w:t>genotyped</w:t>
      </w:r>
      <w:r>
        <w:rPr>
          <w:spacing w:val="-19"/>
          <w:w w:val="110"/>
        </w:rPr>
        <w:t xml:space="preserve"> </w:t>
      </w:r>
      <w:r>
        <w:rPr>
          <w:w w:val="110"/>
        </w:rPr>
        <w:t>or</w:t>
      </w:r>
      <w:r>
        <w:rPr>
          <w:spacing w:val="-19"/>
          <w:w w:val="110"/>
        </w:rPr>
        <w:t xml:space="preserve"> </w:t>
      </w:r>
      <w:r>
        <w:rPr>
          <w:w w:val="110"/>
        </w:rPr>
        <w:t>imputed</w:t>
      </w:r>
      <w:r>
        <w:rPr>
          <w:spacing w:val="-20"/>
          <w:w w:val="110"/>
        </w:rPr>
        <w:t xml:space="preserve"> </w:t>
      </w:r>
      <w:r>
        <w:rPr>
          <w:spacing w:val="-3"/>
          <w:w w:val="110"/>
        </w:rPr>
        <w:t>SNPs</w:t>
      </w:r>
      <w:r>
        <w:rPr>
          <w:spacing w:val="-19"/>
          <w:w w:val="110"/>
        </w:rPr>
        <w:t xml:space="preserve"> </w:t>
      </w:r>
      <w:r>
        <w:rPr>
          <w:w w:val="110"/>
        </w:rPr>
        <w:t>as</w:t>
      </w:r>
      <w:r>
        <w:rPr>
          <w:spacing w:val="-19"/>
          <w:w w:val="110"/>
        </w:rPr>
        <w:t xml:space="preserve"> </w:t>
      </w:r>
      <w:r>
        <w:rPr>
          <w:w w:val="110"/>
        </w:rPr>
        <w:t>Bayes</w:t>
      </w:r>
      <w:r>
        <w:rPr>
          <w:spacing w:val="-19"/>
          <w:w w:val="110"/>
        </w:rPr>
        <w:t xml:space="preserve"> </w:t>
      </w:r>
      <w:r>
        <w:rPr>
          <w:w w:val="110"/>
        </w:rPr>
        <w:t>Factor</w:t>
      </w:r>
      <w:r>
        <w:rPr>
          <w:spacing w:val="-20"/>
          <w:w w:val="110"/>
        </w:rPr>
        <w:t xml:space="preserve"> </w:t>
      </w:r>
      <w:r>
        <w:rPr>
          <w:w w:val="110"/>
        </w:rPr>
        <w:t>(BF).</w:t>
      </w:r>
      <w:r>
        <w:rPr>
          <w:spacing w:val="-18"/>
          <w:w w:val="110"/>
        </w:rPr>
        <w:t xml:space="preserve"> </w:t>
      </w:r>
      <w:r>
        <w:rPr>
          <w:w w:val="110"/>
        </w:rPr>
        <w:t>BFs</w:t>
      </w:r>
      <w:r>
        <w:rPr>
          <w:spacing w:val="-19"/>
          <w:w w:val="110"/>
        </w:rPr>
        <w:t xml:space="preserve"> </w:t>
      </w:r>
      <w:proofErr w:type="gramStart"/>
      <w:r>
        <w:rPr>
          <w:w w:val="110"/>
        </w:rPr>
        <w:t>are</w:t>
      </w:r>
      <w:r>
        <w:rPr>
          <w:spacing w:val="-20"/>
          <w:w w:val="110"/>
        </w:rPr>
        <w:t xml:space="preserve"> </w:t>
      </w:r>
      <w:r>
        <w:rPr>
          <w:w w:val="110"/>
        </w:rPr>
        <w:t>later</w:t>
      </w:r>
      <w:r>
        <w:rPr>
          <w:spacing w:val="-19"/>
          <w:w w:val="110"/>
        </w:rPr>
        <w:t xml:space="preserve"> </w:t>
      </w:r>
      <w:r>
        <w:rPr>
          <w:w w:val="110"/>
        </w:rPr>
        <w:t>used</w:t>
      </w:r>
      <w:proofErr w:type="gramEnd"/>
      <w:r>
        <w:rPr>
          <w:spacing w:val="-19"/>
          <w:w w:val="110"/>
        </w:rPr>
        <w:t xml:space="preserve"> </w:t>
      </w:r>
      <w:r>
        <w:rPr>
          <w:w w:val="110"/>
        </w:rPr>
        <w:t>to calculate</w:t>
      </w:r>
      <w:r>
        <w:rPr>
          <w:spacing w:val="-11"/>
          <w:w w:val="110"/>
        </w:rPr>
        <w:t xml:space="preserve"> </w:t>
      </w:r>
      <w:r>
        <w:rPr>
          <w:w w:val="110"/>
        </w:rPr>
        <w:t>posterior</w:t>
      </w:r>
      <w:r>
        <w:rPr>
          <w:spacing w:val="-11"/>
          <w:w w:val="110"/>
        </w:rPr>
        <w:t xml:space="preserve"> </w:t>
      </w:r>
      <w:r>
        <w:rPr>
          <w:w w:val="110"/>
        </w:rPr>
        <w:t>probabilities</w:t>
      </w:r>
      <w:r>
        <w:rPr>
          <w:spacing w:val="-11"/>
          <w:w w:val="110"/>
        </w:rPr>
        <w:t xml:space="preserve"> </w:t>
      </w:r>
      <w:r>
        <w:rPr>
          <w:w w:val="110"/>
        </w:rPr>
        <w:t>(PP)</w:t>
      </w:r>
      <w:r>
        <w:rPr>
          <w:spacing w:val="-11"/>
          <w:w w:val="110"/>
        </w:rPr>
        <w:t xml:space="preserve"> </w:t>
      </w:r>
      <w:r>
        <w:rPr>
          <w:w w:val="110"/>
        </w:rPr>
        <w:t>which</w:t>
      </w:r>
      <w:r>
        <w:rPr>
          <w:spacing w:val="-11"/>
          <w:w w:val="110"/>
        </w:rPr>
        <w:t xml:space="preserve"> </w:t>
      </w:r>
      <w:r>
        <w:rPr>
          <w:w w:val="110"/>
        </w:rPr>
        <w:t>represent</w:t>
      </w:r>
      <w:r>
        <w:rPr>
          <w:spacing w:val="-11"/>
          <w:w w:val="110"/>
        </w:rPr>
        <w:t xml:space="preserve"> </w:t>
      </w:r>
      <w:r>
        <w:rPr>
          <w:w w:val="110"/>
        </w:rPr>
        <w:t>the</w:t>
      </w:r>
      <w:r>
        <w:rPr>
          <w:spacing w:val="-11"/>
          <w:w w:val="110"/>
        </w:rPr>
        <w:t xml:space="preserve"> </w:t>
      </w:r>
      <w:r>
        <w:rPr>
          <w:w w:val="110"/>
        </w:rPr>
        <w:t>probability</w:t>
      </w:r>
      <w:r>
        <w:rPr>
          <w:spacing w:val="-11"/>
          <w:w w:val="110"/>
        </w:rPr>
        <w:t xml:space="preserve"> </w:t>
      </w:r>
      <w:r>
        <w:rPr>
          <w:w w:val="110"/>
        </w:rPr>
        <w:t>of</w:t>
      </w:r>
      <w:r>
        <w:rPr>
          <w:spacing w:val="-11"/>
          <w:w w:val="110"/>
        </w:rPr>
        <w:t xml:space="preserve"> </w:t>
      </w:r>
      <w:r>
        <w:rPr>
          <w:w w:val="110"/>
        </w:rPr>
        <w:t>each</w:t>
      </w:r>
      <w:r>
        <w:rPr>
          <w:spacing w:val="-11"/>
          <w:w w:val="110"/>
        </w:rPr>
        <w:t xml:space="preserve"> </w:t>
      </w:r>
      <w:r>
        <w:rPr>
          <w:spacing w:val="-4"/>
          <w:w w:val="110"/>
        </w:rPr>
        <w:t xml:space="preserve">SNP </w:t>
      </w:r>
      <w:r>
        <w:rPr>
          <w:w w:val="110"/>
        </w:rPr>
        <w:t xml:space="preserve">to drive a particular association (Wakefield2007). Since including only the most significant fine-mapped SNP would miss the causal variant in approximately 97.6% of loci, the Bayesian strategies report a credible set of </w:t>
      </w:r>
      <w:r>
        <w:rPr>
          <w:spacing w:val="-3"/>
          <w:w w:val="110"/>
        </w:rPr>
        <w:t xml:space="preserve">SNPs </w:t>
      </w:r>
      <w:r>
        <w:rPr>
          <w:w w:val="110"/>
        </w:rPr>
        <w:t>that account for</w:t>
      </w:r>
      <w:r>
        <w:rPr>
          <w:spacing w:val="-8"/>
          <w:w w:val="110"/>
        </w:rPr>
        <w:t xml:space="preserve"> </w:t>
      </w:r>
      <w:r>
        <w:rPr>
          <w:w w:val="110"/>
        </w:rPr>
        <w:t>95</w:t>
      </w:r>
      <w:r>
        <w:rPr>
          <w:spacing w:val="-7"/>
          <w:w w:val="110"/>
        </w:rPr>
        <w:t xml:space="preserve"> </w:t>
      </w:r>
      <w:r>
        <w:rPr>
          <w:w w:val="110"/>
        </w:rPr>
        <w:t>or</w:t>
      </w:r>
      <w:r>
        <w:rPr>
          <w:spacing w:val="-7"/>
          <w:w w:val="110"/>
        </w:rPr>
        <w:t xml:space="preserve"> </w:t>
      </w:r>
      <w:r>
        <w:rPr>
          <w:w w:val="110"/>
        </w:rPr>
        <w:t>99%</w:t>
      </w:r>
      <w:r>
        <w:rPr>
          <w:spacing w:val="-7"/>
          <w:w w:val="110"/>
        </w:rPr>
        <w:t xml:space="preserve"> </w:t>
      </w:r>
      <w:r>
        <w:rPr>
          <w:w w:val="110"/>
        </w:rPr>
        <w:t>of</w:t>
      </w:r>
      <w:r>
        <w:rPr>
          <w:spacing w:val="-7"/>
          <w:w w:val="110"/>
        </w:rPr>
        <w:t xml:space="preserve"> </w:t>
      </w:r>
      <w:r>
        <w:rPr>
          <w:w w:val="110"/>
        </w:rPr>
        <w:t>the</w:t>
      </w:r>
      <w:r>
        <w:rPr>
          <w:spacing w:val="-8"/>
          <w:w w:val="110"/>
        </w:rPr>
        <w:t xml:space="preserve"> </w:t>
      </w:r>
      <w:r>
        <w:rPr>
          <w:w w:val="110"/>
        </w:rPr>
        <w:t>overall</w:t>
      </w:r>
      <w:r>
        <w:rPr>
          <w:spacing w:val="-7"/>
          <w:w w:val="110"/>
        </w:rPr>
        <w:t xml:space="preserve"> </w:t>
      </w:r>
      <w:r>
        <w:rPr>
          <w:w w:val="110"/>
        </w:rPr>
        <w:t>PP</w:t>
      </w:r>
      <w:r>
        <w:rPr>
          <w:spacing w:val="-7"/>
          <w:w w:val="110"/>
        </w:rPr>
        <w:t xml:space="preserve"> </w:t>
      </w:r>
      <w:r>
        <w:rPr>
          <w:w w:val="110"/>
        </w:rPr>
        <w:t>in</w:t>
      </w:r>
      <w:r>
        <w:rPr>
          <w:spacing w:val="-7"/>
          <w:w w:val="110"/>
        </w:rPr>
        <w:t xml:space="preserve"> </w:t>
      </w:r>
      <w:r>
        <w:rPr>
          <w:w w:val="110"/>
        </w:rPr>
        <w:t>each</w:t>
      </w:r>
      <w:r>
        <w:rPr>
          <w:spacing w:val="-8"/>
          <w:w w:val="110"/>
        </w:rPr>
        <w:t xml:space="preserve"> </w:t>
      </w:r>
      <w:proofErr w:type="gramStart"/>
      <w:r>
        <w:rPr>
          <w:w w:val="110"/>
        </w:rPr>
        <w:t>loci(</w:t>
      </w:r>
      <w:proofErr w:type="gramEnd"/>
      <w:r>
        <w:rPr>
          <w:w w:val="110"/>
        </w:rPr>
        <w:t>Bunt</w:t>
      </w:r>
      <w:r>
        <w:rPr>
          <w:spacing w:val="-7"/>
          <w:w w:val="110"/>
        </w:rPr>
        <w:t xml:space="preserve"> </w:t>
      </w:r>
      <w:r>
        <w:rPr>
          <w:w w:val="110"/>
        </w:rPr>
        <w:t>et</w:t>
      </w:r>
      <w:r>
        <w:rPr>
          <w:spacing w:val="-7"/>
          <w:w w:val="110"/>
        </w:rPr>
        <w:t xml:space="preserve"> </w:t>
      </w:r>
      <w:r>
        <w:rPr>
          <w:w w:val="110"/>
        </w:rPr>
        <w:t>al.</w:t>
      </w:r>
      <w:r>
        <w:rPr>
          <w:spacing w:val="-7"/>
          <w:w w:val="110"/>
        </w:rPr>
        <w:t xml:space="preserve"> </w:t>
      </w:r>
      <w:r>
        <w:rPr>
          <w:w w:val="110"/>
        </w:rPr>
        <w:t>2015).</w:t>
      </w:r>
    </w:p>
    <w:p w14:paraId="362C52DF" w14:textId="62091EEE" w:rsidR="00F76AB2" w:rsidRDefault="00B2285E">
      <w:pPr>
        <w:pStyle w:val="BodyText"/>
        <w:spacing w:before="7" w:line="415" w:lineRule="auto"/>
        <w:ind w:left="377" w:right="821" w:firstLine="566"/>
        <w:jc w:val="both"/>
      </w:pPr>
      <w:r>
        <w:rPr>
          <w:w w:val="110"/>
        </w:rPr>
        <w:t>The</w:t>
      </w:r>
      <w:r>
        <w:rPr>
          <w:spacing w:val="-8"/>
          <w:w w:val="110"/>
        </w:rPr>
        <w:t xml:space="preserve"> </w:t>
      </w:r>
      <w:r>
        <w:rPr>
          <w:w w:val="110"/>
        </w:rPr>
        <w:t>inclusion</w:t>
      </w:r>
      <w:r>
        <w:rPr>
          <w:spacing w:val="-8"/>
          <w:w w:val="110"/>
        </w:rPr>
        <w:t xml:space="preserve"> </w:t>
      </w:r>
      <w:r>
        <w:rPr>
          <w:w w:val="110"/>
        </w:rPr>
        <w:t>of</w:t>
      </w:r>
      <w:r>
        <w:rPr>
          <w:spacing w:val="-7"/>
          <w:w w:val="110"/>
        </w:rPr>
        <w:t xml:space="preserve"> </w:t>
      </w:r>
      <w:r>
        <w:rPr>
          <w:w w:val="110"/>
        </w:rPr>
        <w:t>functional</w:t>
      </w:r>
      <w:r>
        <w:rPr>
          <w:spacing w:val="-7"/>
          <w:w w:val="110"/>
        </w:rPr>
        <w:t xml:space="preserve"> </w:t>
      </w:r>
      <w:r>
        <w:rPr>
          <w:w w:val="110"/>
        </w:rPr>
        <w:t>data</w:t>
      </w:r>
      <w:r>
        <w:rPr>
          <w:spacing w:val="-7"/>
          <w:w w:val="110"/>
        </w:rPr>
        <w:t xml:space="preserve"> </w:t>
      </w:r>
      <w:r>
        <w:rPr>
          <w:w w:val="110"/>
        </w:rPr>
        <w:t>from</w:t>
      </w:r>
      <w:r>
        <w:rPr>
          <w:spacing w:val="-8"/>
          <w:w w:val="110"/>
        </w:rPr>
        <w:t xml:space="preserve"> </w:t>
      </w:r>
      <w:r>
        <w:rPr>
          <w:w w:val="110"/>
        </w:rPr>
        <w:t>publicly</w:t>
      </w:r>
      <w:r>
        <w:rPr>
          <w:spacing w:val="-7"/>
          <w:w w:val="110"/>
        </w:rPr>
        <w:t xml:space="preserve"> </w:t>
      </w:r>
      <w:r>
        <w:rPr>
          <w:w w:val="110"/>
        </w:rPr>
        <w:t>available</w:t>
      </w:r>
      <w:r>
        <w:rPr>
          <w:spacing w:val="-7"/>
          <w:w w:val="110"/>
        </w:rPr>
        <w:t xml:space="preserve"> </w:t>
      </w:r>
      <w:r>
        <w:rPr>
          <w:w w:val="110"/>
        </w:rPr>
        <w:t>sources</w:t>
      </w:r>
      <w:r>
        <w:rPr>
          <w:spacing w:val="-8"/>
          <w:w w:val="110"/>
        </w:rPr>
        <w:t xml:space="preserve"> </w:t>
      </w:r>
      <w:r>
        <w:rPr>
          <w:w w:val="110"/>
        </w:rPr>
        <w:t>as</w:t>
      </w:r>
      <w:r>
        <w:rPr>
          <w:spacing w:val="-8"/>
          <w:w w:val="110"/>
        </w:rPr>
        <w:t xml:space="preserve"> </w:t>
      </w:r>
      <w:r>
        <w:rPr>
          <w:w w:val="110"/>
        </w:rPr>
        <w:t>priors</w:t>
      </w:r>
      <w:r>
        <w:rPr>
          <w:spacing w:val="-7"/>
          <w:w w:val="110"/>
        </w:rPr>
        <w:t xml:space="preserve"> </w:t>
      </w:r>
      <w:r>
        <w:rPr>
          <w:spacing w:val="-6"/>
          <w:w w:val="110"/>
        </w:rPr>
        <w:t xml:space="preserve">of </w:t>
      </w:r>
      <w:r>
        <w:rPr>
          <w:w w:val="110"/>
        </w:rPr>
        <w:t xml:space="preserve">the approximate Bayesian model </w:t>
      </w:r>
      <w:del w:id="494" w:author="Microsoft Office User" w:date="2018-12-20T23:12:00Z">
        <w:r w:rsidDel="00AA70A5">
          <w:rPr>
            <w:w w:val="110"/>
          </w:rPr>
          <w:delText xml:space="preserve">have </w:delText>
        </w:r>
      </w:del>
      <w:ins w:id="495" w:author="Microsoft Office User" w:date="2018-12-20T23:12:00Z">
        <w:r w:rsidR="00AA70A5">
          <w:rPr>
            <w:w w:val="110"/>
          </w:rPr>
          <w:t xml:space="preserve">has </w:t>
        </w:r>
      </w:ins>
      <w:r>
        <w:rPr>
          <w:w w:val="110"/>
        </w:rPr>
        <w:t xml:space="preserve">demonstrated </w:t>
      </w:r>
      <w:ins w:id="496" w:author="Microsoft Office User" w:date="2018-12-20T23:12:00Z">
        <w:r w:rsidR="00AA70A5">
          <w:rPr>
            <w:w w:val="110"/>
          </w:rPr>
          <w:t xml:space="preserve">a </w:t>
        </w:r>
      </w:ins>
      <w:r>
        <w:rPr>
          <w:w w:val="110"/>
        </w:rPr>
        <w:t xml:space="preserve">reduction of the number of </w:t>
      </w:r>
      <w:r>
        <w:rPr>
          <w:spacing w:val="-3"/>
          <w:w w:val="110"/>
        </w:rPr>
        <w:t xml:space="preserve">SNPs </w:t>
      </w:r>
      <w:r>
        <w:rPr>
          <w:w w:val="110"/>
        </w:rPr>
        <w:t xml:space="preserve">in the credible set and also increased the proportion of successfully </w:t>
      </w:r>
      <w:r>
        <w:rPr>
          <w:spacing w:val="-3"/>
          <w:w w:val="110"/>
        </w:rPr>
        <w:t xml:space="preserve">fine- </w:t>
      </w:r>
      <w:r>
        <w:rPr>
          <w:w w:val="110"/>
        </w:rPr>
        <w:t>mapped loci (Bunt et al. 2015</w:t>
      </w:r>
      <w:proofErr w:type="gramStart"/>
      <w:r>
        <w:rPr>
          <w:w w:val="110"/>
        </w:rPr>
        <w:t xml:space="preserve">;  </w:t>
      </w:r>
      <w:proofErr w:type="spellStart"/>
      <w:r>
        <w:rPr>
          <w:w w:val="110"/>
        </w:rPr>
        <w:t>Kichaev</w:t>
      </w:r>
      <w:proofErr w:type="spellEnd"/>
      <w:proofErr w:type="gramEnd"/>
      <w:r>
        <w:rPr>
          <w:w w:val="110"/>
        </w:rPr>
        <w:t xml:space="preserve"> and Genetics 2015).</w:t>
      </w:r>
      <w:r>
        <w:rPr>
          <w:spacing w:val="66"/>
          <w:w w:val="110"/>
        </w:rPr>
        <w:t xml:space="preserve"> </w:t>
      </w:r>
      <w:r>
        <w:rPr>
          <w:w w:val="110"/>
        </w:rPr>
        <w:t xml:space="preserve">The integration </w:t>
      </w:r>
      <w:r>
        <w:rPr>
          <w:spacing w:val="66"/>
          <w:w w:val="110"/>
        </w:rPr>
        <w:t xml:space="preserve"> </w:t>
      </w:r>
      <w:r>
        <w:rPr>
          <w:w w:val="110"/>
        </w:rPr>
        <w:t xml:space="preserve">of fine-mapping data generated with the Bayesian probabilistic identification </w:t>
      </w:r>
      <w:r>
        <w:rPr>
          <w:spacing w:val="66"/>
          <w:w w:val="110"/>
        </w:rPr>
        <w:t xml:space="preserve"> </w:t>
      </w:r>
      <w:r>
        <w:rPr>
          <w:w w:val="110"/>
        </w:rPr>
        <w:t xml:space="preserve">of causal </w:t>
      </w:r>
      <w:r>
        <w:rPr>
          <w:spacing w:val="-3"/>
          <w:w w:val="110"/>
        </w:rPr>
        <w:t xml:space="preserve">SNPs </w:t>
      </w:r>
      <w:r>
        <w:rPr>
          <w:w w:val="110"/>
        </w:rPr>
        <w:t xml:space="preserve">(PICS) method and a map of genomic regulatory </w:t>
      </w:r>
      <w:r>
        <w:rPr>
          <w:spacing w:val="-3"/>
          <w:w w:val="110"/>
        </w:rPr>
        <w:t xml:space="preserve">elements, </w:t>
      </w:r>
      <w:r>
        <w:rPr>
          <w:w w:val="110"/>
        </w:rPr>
        <w:t xml:space="preserve">revealed that approximately 60% of the top fine-mapped </w:t>
      </w:r>
      <w:r>
        <w:rPr>
          <w:spacing w:val="-3"/>
          <w:w w:val="110"/>
        </w:rPr>
        <w:t xml:space="preserve">SNPs overlapped </w:t>
      </w:r>
      <w:r>
        <w:rPr>
          <w:w w:val="110"/>
        </w:rPr>
        <w:t>enhancer</w:t>
      </w:r>
      <w:r>
        <w:rPr>
          <w:spacing w:val="10"/>
          <w:w w:val="110"/>
        </w:rPr>
        <w:t xml:space="preserve"> </w:t>
      </w:r>
      <w:r>
        <w:rPr>
          <w:w w:val="110"/>
        </w:rPr>
        <w:t>elements</w:t>
      </w:r>
      <w:r>
        <w:rPr>
          <w:spacing w:val="11"/>
          <w:w w:val="110"/>
        </w:rPr>
        <w:t xml:space="preserve"> </w:t>
      </w:r>
      <w:r>
        <w:rPr>
          <w:w w:val="110"/>
        </w:rPr>
        <w:t>(importantly</w:t>
      </w:r>
      <w:r>
        <w:rPr>
          <w:spacing w:val="11"/>
          <w:w w:val="110"/>
        </w:rPr>
        <w:t xml:space="preserve"> </w:t>
      </w:r>
      <w:r>
        <w:rPr>
          <w:w w:val="110"/>
        </w:rPr>
        <w:t>stimulus-</w:t>
      </w:r>
      <w:del w:id="497" w:author="Microsoft Office User" w:date="2018-12-20T23:13:00Z">
        <w:r w:rsidDel="00AA70A5">
          <w:rPr>
            <w:w w:val="110"/>
          </w:rPr>
          <w:delText>scpecific</w:delText>
        </w:r>
      </w:del>
      <w:ins w:id="498" w:author="Microsoft Office User" w:date="2018-12-20T23:13:00Z">
        <w:r w:rsidR="00AA70A5">
          <w:rPr>
            <w:w w:val="110"/>
          </w:rPr>
          <w:t>specific</w:t>
        </w:r>
      </w:ins>
      <w:r>
        <w:rPr>
          <w:w w:val="110"/>
        </w:rPr>
        <w:t>)</w:t>
      </w:r>
      <w:r>
        <w:rPr>
          <w:spacing w:val="10"/>
          <w:w w:val="110"/>
        </w:rPr>
        <w:t xml:space="preserve"> </w:t>
      </w:r>
      <w:r>
        <w:rPr>
          <w:w w:val="110"/>
        </w:rPr>
        <w:t>and</w:t>
      </w:r>
      <w:r>
        <w:rPr>
          <w:spacing w:val="11"/>
          <w:w w:val="110"/>
        </w:rPr>
        <w:t xml:space="preserve"> </w:t>
      </w:r>
      <w:r>
        <w:rPr>
          <w:w w:val="110"/>
        </w:rPr>
        <w:t>were</w:t>
      </w:r>
      <w:r>
        <w:rPr>
          <w:spacing w:val="11"/>
          <w:w w:val="110"/>
        </w:rPr>
        <w:t xml:space="preserve"> </w:t>
      </w:r>
      <w:r>
        <w:rPr>
          <w:w w:val="110"/>
        </w:rPr>
        <w:t>very</w:t>
      </w:r>
      <w:r>
        <w:rPr>
          <w:spacing w:val="10"/>
          <w:w w:val="110"/>
        </w:rPr>
        <w:t xml:space="preserve"> </w:t>
      </w:r>
      <w:r>
        <w:rPr>
          <w:w w:val="110"/>
        </w:rPr>
        <w:t>close</w:t>
      </w:r>
      <w:r>
        <w:rPr>
          <w:spacing w:val="11"/>
          <w:w w:val="110"/>
        </w:rPr>
        <w:t xml:space="preserve"> </w:t>
      </w:r>
      <w:r>
        <w:rPr>
          <w:w w:val="110"/>
        </w:rPr>
        <w:t>but</w:t>
      </w:r>
      <w:r>
        <w:rPr>
          <w:spacing w:val="11"/>
          <w:w w:val="110"/>
        </w:rPr>
        <w:t xml:space="preserve"> </w:t>
      </w:r>
      <w:r>
        <w:rPr>
          <w:w w:val="110"/>
        </w:rPr>
        <w:t>not</w:t>
      </w:r>
    </w:p>
    <w:p w14:paraId="5D740EB3" w14:textId="77777777" w:rsidR="00F76AB2" w:rsidRDefault="00F76AB2">
      <w:pPr>
        <w:spacing w:line="415" w:lineRule="auto"/>
        <w:jc w:val="both"/>
        <w:sectPr w:rsidR="00F76AB2">
          <w:pgSz w:w="11910" w:h="16840"/>
          <w:pgMar w:top="1580" w:right="520" w:bottom="800" w:left="1680" w:header="1231" w:footer="615" w:gutter="0"/>
          <w:cols w:space="720"/>
        </w:sectPr>
      </w:pPr>
    </w:p>
    <w:p w14:paraId="4864D320" w14:textId="77777777" w:rsidR="00F76AB2" w:rsidRDefault="00F76AB2">
      <w:pPr>
        <w:pStyle w:val="BodyText"/>
        <w:rPr>
          <w:sz w:val="20"/>
        </w:rPr>
      </w:pPr>
    </w:p>
    <w:p w14:paraId="5F045441" w14:textId="4316553B" w:rsidR="00F76AB2" w:rsidRDefault="00B2285E">
      <w:pPr>
        <w:pStyle w:val="BodyText"/>
        <w:spacing w:before="225" w:line="415" w:lineRule="auto"/>
        <w:ind w:left="377" w:right="822"/>
        <w:jc w:val="both"/>
      </w:pPr>
      <w:r>
        <w:rPr>
          <w:w w:val="110"/>
        </w:rPr>
        <w:t>within TF binding sites (TFBS) (Farh2015).</w:t>
      </w:r>
      <w:del w:id="499" w:author="Microsoft Office User" w:date="2018-12-20T23:14:00Z">
        <w:r w:rsidDel="00AA70A5">
          <w:rPr>
            <w:w w:val="110"/>
          </w:rPr>
          <w:delText xml:space="preserve"> Fine-mapping can also benefit</w:delText>
        </w:r>
        <w:r w:rsidDel="00AA70A5">
          <w:rPr>
            <w:spacing w:val="66"/>
            <w:w w:val="110"/>
          </w:rPr>
          <w:delText xml:space="preserve"> </w:delText>
        </w:r>
        <w:r w:rsidDel="00AA70A5">
          <w:rPr>
            <w:w w:val="110"/>
          </w:rPr>
          <w:delText xml:space="preserve">from the integration of epigenetic data generated in clinical samples and rare populations using the latest methodological improvements previously </w:delText>
        </w:r>
        <w:r w:rsidDel="00AA70A5">
          <w:rPr>
            <w:spacing w:val="-3"/>
            <w:w w:val="110"/>
          </w:rPr>
          <w:delText xml:space="preserve">reviewed. </w:delText>
        </w:r>
      </w:del>
      <w:del w:id="500" w:author="Microsoft Office User" w:date="2018-12-20T23:13:00Z">
        <w:r w:rsidDel="00AA70A5">
          <w:rPr>
            <w:w w:val="110"/>
          </w:rPr>
          <w:delText xml:space="preserve">The advances in the field of epigenetics have also led to the generation of more accurate chromatin states maps based on larger number of samples that have been integrated with fine-mapping strategies highlighted promising </w:delText>
        </w:r>
        <w:r w:rsidDel="00AA70A5">
          <w:rPr>
            <w:spacing w:val="-3"/>
            <w:w w:val="110"/>
          </w:rPr>
          <w:delText xml:space="preserve">potential </w:delText>
        </w:r>
        <w:r w:rsidDel="00AA70A5">
          <w:rPr>
            <w:spacing w:val="-8"/>
            <w:w w:val="110"/>
          </w:rPr>
          <w:delText xml:space="preserve">GWAS </w:delText>
        </w:r>
        <w:r w:rsidDel="00AA70A5">
          <w:rPr>
            <w:w w:val="110"/>
          </w:rPr>
          <w:delText>causal variants in T2D (Thurner et al.</w:delText>
        </w:r>
        <w:r w:rsidDel="00AA70A5">
          <w:rPr>
            <w:spacing w:val="-45"/>
            <w:w w:val="110"/>
          </w:rPr>
          <w:delText xml:space="preserve"> </w:delText>
        </w:r>
        <w:r w:rsidDel="00AA70A5">
          <w:rPr>
            <w:w w:val="110"/>
          </w:rPr>
          <w:delText>2018)</w:delText>
        </w:r>
      </w:del>
    </w:p>
    <w:p w14:paraId="44213574" w14:textId="77777777" w:rsidR="00F76AB2" w:rsidRDefault="00F76AB2">
      <w:pPr>
        <w:pStyle w:val="BodyText"/>
        <w:spacing w:before="3"/>
        <w:rPr>
          <w:sz w:val="36"/>
        </w:rPr>
      </w:pPr>
    </w:p>
    <w:p w14:paraId="490C75F0" w14:textId="77777777" w:rsidR="00F76AB2" w:rsidRDefault="00B2285E">
      <w:pPr>
        <w:pStyle w:val="Heading3"/>
        <w:numPr>
          <w:ilvl w:val="2"/>
          <w:numId w:val="1"/>
        </w:numPr>
        <w:tabs>
          <w:tab w:val="left" w:pos="1283"/>
          <w:tab w:val="left" w:pos="1285"/>
        </w:tabs>
        <w:spacing w:line="441" w:lineRule="auto"/>
        <w:ind w:right="791"/>
      </w:pPr>
      <w:commentRangeStart w:id="501"/>
      <w:r>
        <w:rPr>
          <w:w w:val="120"/>
        </w:rPr>
        <w:t>Approaches</w:t>
      </w:r>
      <w:r>
        <w:rPr>
          <w:spacing w:val="-37"/>
          <w:w w:val="120"/>
        </w:rPr>
        <w:t xml:space="preserve"> </w:t>
      </w:r>
      <w:r>
        <w:rPr>
          <w:w w:val="120"/>
        </w:rPr>
        <w:t>to</w:t>
      </w:r>
      <w:r>
        <w:rPr>
          <w:spacing w:val="-36"/>
          <w:w w:val="120"/>
        </w:rPr>
        <w:t xml:space="preserve"> </w:t>
      </w:r>
      <w:r>
        <w:rPr>
          <w:w w:val="120"/>
        </w:rPr>
        <w:t>establish</w:t>
      </w:r>
      <w:r>
        <w:rPr>
          <w:spacing w:val="-36"/>
          <w:w w:val="120"/>
        </w:rPr>
        <w:t xml:space="preserve"> </w:t>
      </w:r>
      <w:r>
        <w:rPr>
          <w:w w:val="120"/>
        </w:rPr>
        <w:t>disease</w:t>
      </w:r>
      <w:r>
        <w:rPr>
          <w:spacing w:val="-36"/>
          <w:w w:val="120"/>
        </w:rPr>
        <w:t xml:space="preserve"> </w:t>
      </w:r>
      <w:r>
        <w:rPr>
          <w:w w:val="120"/>
        </w:rPr>
        <w:t>mechanisms</w:t>
      </w:r>
      <w:r>
        <w:rPr>
          <w:spacing w:val="-36"/>
          <w:w w:val="120"/>
        </w:rPr>
        <w:t xml:space="preserve"> </w:t>
      </w:r>
      <w:r>
        <w:rPr>
          <w:w w:val="120"/>
        </w:rPr>
        <w:t>and</w:t>
      </w:r>
      <w:r>
        <w:rPr>
          <w:spacing w:val="-36"/>
          <w:w w:val="120"/>
        </w:rPr>
        <w:t xml:space="preserve"> </w:t>
      </w:r>
      <w:r>
        <w:rPr>
          <w:spacing w:val="-3"/>
          <w:w w:val="120"/>
        </w:rPr>
        <w:t xml:space="preserve">causality </w:t>
      </w:r>
      <w:r>
        <w:rPr>
          <w:w w:val="120"/>
        </w:rPr>
        <w:t>of genetic</w:t>
      </w:r>
      <w:r>
        <w:rPr>
          <w:spacing w:val="-33"/>
          <w:w w:val="120"/>
        </w:rPr>
        <w:t xml:space="preserve"> </w:t>
      </w:r>
      <w:r>
        <w:rPr>
          <w:w w:val="120"/>
        </w:rPr>
        <w:t>variant</w:t>
      </w:r>
      <w:commentRangeEnd w:id="501"/>
      <w:r w:rsidR="0015115E">
        <w:rPr>
          <w:rStyle w:val="CommentReference"/>
        </w:rPr>
        <w:commentReference w:id="501"/>
      </w:r>
    </w:p>
    <w:p w14:paraId="7E154702" w14:textId="4AD0939F" w:rsidR="00F76AB2" w:rsidRDefault="00B2285E">
      <w:pPr>
        <w:pStyle w:val="BodyText"/>
        <w:spacing w:before="79" w:line="415" w:lineRule="auto"/>
        <w:ind w:left="377" w:right="821" w:firstLine="566"/>
        <w:jc w:val="both"/>
      </w:pPr>
      <w:proofErr w:type="spellStart"/>
      <w:r>
        <w:rPr>
          <w:w w:val="110"/>
        </w:rPr>
        <w:t>Prioritisation</w:t>
      </w:r>
      <w:proofErr w:type="spellEnd"/>
      <w:r>
        <w:rPr>
          <w:w w:val="110"/>
        </w:rPr>
        <w:t xml:space="preserve"> of non-coding variants by integrating fine-mapping, epigenetics and expression data, as previously described, still does not unequivocally addresses the functional mechanisms conferring </w:t>
      </w:r>
      <w:del w:id="502" w:author="Microsoft Office User" w:date="2018-12-20T23:14:00Z">
        <w:r w:rsidDel="00AA70A5">
          <w:rPr>
            <w:w w:val="110"/>
          </w:rPr>
          <w:delText xml:space="preserve">them </w:delText>
        </w:r>
      </w:del>
      <w:r>
        <w:rPr>
          <w:w w:val="110"/>
        </w:rPr>
        <w:t>pathogenic e</w:t>
      </w:r>
      <w:r>
        <w:rPr>
          <w:rFonts w:ascii="Arial"/>
          <w:w w:val="110"/>
        </w:rPr>
        <w:t>ff</w:t>
      </w:r>
      <w:r>
        <w:rPr>
          <w:w w:val="110"/>
        </w:rPr>
        <w:t xml:space="preserve">ect in a cell type and context specific manner. To overcome this, a wide range of experimental approaches </w:t>
      </w:r>
      <w:proofErr w:type="gramStart"/>
      <w:r>
        <w:rPr>
          <w:w w:val="110"/>
        </w:rPr>
        <w:t>can be performed</w:t>
      </w:r>
      <w:proofErr w:type="gramEnd"/>
      <w:r>
        <w:rPr>
          <w:w w:val="110"/>
        </w:rPr>
        <w:t xml:space="preserve"> to functionally validate and test the predicted e</w:t>
      </w:r>
      <w:r>
        <w:rPr>
          <w:rFonts w:ascii="Arial"/>
          <w:w w:val="110"/>
        </w:rPr>
        <w:t>ff</w:t>
      </w:r>
      <w:r>
        <w:rPr>
          <w:w w:val="110"/>
        </w:rPr>
        <w:t>ect of the variant in regulating gene expression.</w:t>
      </w:r>
    </w:p>
    <w:p w14:paraId="11521B3B" w14:textId="4ED66C0A" w:rsidR="00F76AB2" w:rsidRDefault="00B2285E">
      <w:pPr>
        <w:pStyle w:val="BodyText"/>
        <w:spacing w:before="1" w:line="415" w:lineRule="auto"/>
        <w:ind w:left="377" w:right="821" w:firstLine="566"/>
        <w:jc w:val="both"/>
        <w:rPr>
          <w:i/>
        </w:rPr>
      </w:pPr>
      <w:r>
        <w:rPr>
          <w:i/>
          <w:w w:val="110"/>
        </w:rPr>
        <w:t xml:space="preserve">In vitro </w:t>
      </w:r>
      <w:r>
        <w:rPr>
          <w:w w:val="110"/>
        </w:rPr>
        <w:t>assays to investigate the e</w:t>
      </w:r>
      <w:r>
        <w:rPr>
          <w:rFonts w:ascii="Arial"/>
          <w:w w:val="110"/>
        </w:rPr>
        <w:t>ff</w:t>
      </w:r>
      <w:r>
        <w:rPr>
          <w:w w:val="110"/>
        </w:rPr>
        <w:t xml:space="preserve">ect of genetic variants in regulating gene expression, involve for example transfection of constructs containing the promoter or enhancer element </w:t>
      </w:r>
      <w:del w:id="503" w:author="Microsoft Office User" w:date="2018-12-20T23:15:00Z">
        <w:r w:rsidDel="00AA70A5">
          <w:rPr>
            <w:w w:val="110"/>
          </w:rPr>
          <w:delText>to test</w:delText>
        </w:r>
      </w:del>
      <w:ins w:id="504" w:author="Microsoft Office User" w:date="2018-12-20T23:15:00Z">
        <w:r w:rsidR="00AA70A5">
          <w:rPr>
            <w:w w:val="110"/>
          </w:rPr>
          <w:t>of interest</w:t>
        </w:r>
      </w:ins>
      <w:r>
        <w:rPr>
          <w:w w:val="110"/>
        </w:rPr>
        <w:t xml:space="preserve"> followed by luciferase expression (</w:t>
      </w:r>
      <w:proofErr w:type="spellStart"/>
      <w:r>
        <w:rPr>
          <w:w w:val="110"/>
        </w:rPr>
        <w:t>Niimi</w:t>
      </w:r>
      <w:proofErr w:type="spellEnd"/>
      <w:r>
        <w:rPr>
          <w:spacing w:val="-33"/>
          <w:w w:val="110"/>
        </w:rPr>
        <w:t xml:space="preserve"> </w:t>
      </w:r>
      <w:r>
        <w:rPr>
          <w:w w:val="110"/>
        </w:rPr>
        <w:t>et al. 2002). Other molecular assays to interrogate allelic di</w:t>
      </w:r>
      <w:r>
        <w:rPr>
          <w:rFonts w:ascii="Arial"/>
          <w:w w:val="110"/>
        </w:rPr>
        <w:t>ff</w:t>
      </w:r>
      <w:r>
        <w:rPr>
          <w:w w:val="110"/>
        </w:rPr>
        <w:t>erences in a</w:t>
      </w:r>
      <w:r>
        <w:rPr>
          <w:rFonts w:ascii="Arial"/>
          <w:w w:val="110"/>
        </w:rPr>
        <w:t>ffi</w:t>
      </w:r>
      <w:r>
        <w:rPr>
          <w:w w:val="110"/>
        </w:rPr>
        <w:t xml:space="preserve">nity </w:t>
      </w:r>
      <w:r>
        <w:rPr>
          <w:spacing w:val="-5"/>
          <w:w w:val="110"/>
        </w:rPr>
        <w:t xml:space="preserve">for </w:t>
      </w:r>
      <w:r>
        <w:rPr>
          <w:w w:val="110"/>
        </w:rPr>
        <w:t xml:space="preserve">TF binding include electrophoretic mobility shift assay (EMSA) and </w:t>
      </w:r>
      <w:proofErr w:type="spellStart"/>
      <w:r>
        <w:rPr>
          <w:w w:val="110"/>
        </w:rPr>
        <w:t>ChIP</w:t>
      </w:r>
      <w:proofErr w:type="spellEnd"/>
      <w:r>
        <w:rPr>
          <w:w w:val="110"/>
        </w:rPr>
        <w:t xml:space="preserve"> </w:t>
      </w:r>
      <w:r>
        <w:rPr>
          <w:spacing w:val="-3"/>
          <w:w w:val="110"/>
        </w:rPr>
        <w:t xml:space="preserve">using </w:t>
      </w:r>
      <w:r>
        <w:rPr>
          <w:w w:val="110"/>
        </w:rPr>
        <w:t>Ab</w:t>
      </w:r>
      <w:r>
        <w:rPr>
          <w:spacing w:val="-16"/>
          <w:w w:val="110"/>
        </w:rPr>
        <w:t xml:space="preserve"> </w:t>
      </w:r>
      <w:r>
        <w:rPr>
          <w:w w:val="110"/>
        </w:rPr>
        <w:t>for</w:t>
      </w:r>
      <w:r>
        <w:rPr>
          <w:spacing w:val="-15"/>
          <w:w w:val="110"/>
        </w:rPr>
        <w:t xml:space="preserve"> </w:t>
      </w:r>
      <w:r>
        <w:rPr>
          <w:w w:val="110"/>
        </w:rPr>
        <w:t>the</w:t>
      </w:r>
      <w:r>
        <w:rPr>
          <w:spacing w:val="-16"/>
          <w:w w:val="110"/>
        </w:rPr>
        <w:t xml:space="preserve"> </w:t>
      </w:r>
      <w:r>
        <w:rPr>
          <w:w w:val="110"/>
        </w:rPr>
        <w:t>particular</w:t>
      </w:r>
      <w:r>
        <w:rPr>
          <w:spacing w:val="-15"/>
          <w:w w:val="110"/>
        </w:rPr>
        <w:t xml:space="preserve"> </w:t>
      </w:r>
      <w:r>
        <w:rPr>
          <w:w w:val="110"/>
        </w:rPr>
        <w:t>TF</w:t>
      </w:r>
      <w:r>
        <w:rPr>
          <w:spacing w:val="-16"/>
          <w:w w:val="110"/>
        </w:rPr>
        <w:t xml:space="preserve"> </w:t>
      </w:r>
      <w:r>
        <w:rPr>
          <w:w w:val="110"/>
        </w:rPr>
        <w:t>of</w:t>
      </w:r>
      <w:r>
        <w:rPr>
          <w:spacing w:val="-15"/>
          <w:w w:val="110"/>
        </w:rPr>
        <w:t xml:space="preserve"> </w:t>
      </w:r>
      <w:r>
        <w:rPr>
          <w:w w:val="110"/>
        </w:rPr>
        <w:t>interest</w:t>
      </w:r>
      <w:r>
        <w:rPr>
          <w:spacing w:val="-16"/>
          <w:w w:val="110"/>
        </w:rPr>
        <w:t xml:space="preserve"> </w:t>
      </w:r>
      <w:r>
        <w:rPr>
          <w:spacing w:val="-4"/>
          <w:w w:val="110"/>
        </w:rPr>
        <w:t>(</w:t>
      </w:r>
      <w:proofErr w:type="spellStart"/>
      <w:r>
        <w:rPr>
          <w:spacing w:val="-4"/>
          <w:w w:val="110"/>
        </w:rPr>
        <w:t>Vernes</w:t>
      </w:r>
      <w:proofErr w:type="spellEnd"/>
      <w:r>
        <w:rPr>
          <w:spacing w:val="-15"/>
          <w:w w:val="110"/>
        </w:rPr>
        <w:t xml:space="preserve"> </w:t>
      </w:r>
      <w:r>
        <w:rPr>
          <w:w w:val="110"/>
        </w:rPr>
        <w:t>et</w:t>
      </w:r>
      <w:r>
        <w:rPr>
          <w:spacing w:val="-16"/>
          <w:w w:val="110"/>
        </w:rPr>
        <w:t xml:space="preserve"> </w:t>
      </w:r>
      <w:r>
        <w:rPr>
          <w:w w:val="110"/>
        </w:rPr>
        <w:t>al.</w:t>
      </w:r>
      <w:r>
        <w:rPr>
          <w:spacing w:val="-15"/>
          <w:w w:val="110"/>
        </w:rPr>
        <w:t xml:space="preserve"> </w:t>
      </w:r>
      <w:r>
        <w:rPr>
          <w:w w:val="110"/>
        </w:rPr>
        <w:t>2007).</w:t>
      </w:r>
      <w:r>
        <w:rPr>
          <w:spacing w:val="8"/>
          <w:w w:val="110"/>
        </w:rPr>
        <w:t xml:space="preserve"> </w:t>
      </w:r>
      <w:r>
        <w:rPr>
          <w:w w:val="110"/>
        </w:rPr>
        <w:t>The</w:t>
      </w:r>
      <w:r>
        <w:rPr>
          <w:spacing w:val="-15"/>
          <w:w w:val="110"/>
        </w:rPr>
        <w:t xml:space="preserve"> </w:t>
      </w:r>
      <w:r>
        <w:rPr>
          <w:w w:val="110"/>
        </w:rPr>
        <w:t>need</w:t>
      </w:r>
      <w:r>
        <w:rPr>
          <w:spacing w:val="-16"/>
          <w:w w:val="110"/>
        </w:rPr>
        <w:t xml:space="preserve"> </w:t>
      </w:r>
      <w:r>
        <w:rPr>
          <w:w w:val="110"/>
        </w:rPr>
        <w:t>to</w:t>
      </w:r>
      <w:r>
        <w:rPr>
          <w:spacing w:val="-15"/>
          <w:w w:val="110"/>
        </w:rPr>
        <w:t xml:space="preserve"> </w:t>
      </w:r>
      <w:r>
        <w:rPr>
          <w:w w:val="110"/>
        </w:rPr>
        <w:t>perform</w:t>
      </w:r>
      <w:r>
        <w:rPr>
          <w:spacing w:val="-16"/>
          <w:w w:val="110"/>
        </w:rPr>
        <w:t xml:space="preserve"> </w:t>
      </w:r>
      <w:r>
        <w:rPr>
          <w:w w:val="110"/>
        </w:rPr>
        <w:t>these assays at a genome-wide scale has yielded to development of high-throughput technologies, such as massively parallel reporter assays (MPRAs), which test putative enhancers and the e</w:t>
      </w:r>
      <w:r>
        <w:rPr>
          <w:rFonts w:ascii="Arial"/>
          <w:w w:val="110"/>
        </w:rPr>
        <w:t>ff</w:t>
      </w:r>
      <w:r>
        <w:rPr>
          <w:w w:val="110"/>
        </w:rPr>
        <w:t>ect of genetic variability in their functionality (</w:t>
      </w:r>
      <w:proofErr w:type="spellStart"/>
      <w:r>
        <w:rPr>
          <w:w w:val="110"/>
        </w:rPr>
        <w:t>Kheradpour</w:t>
      </w:r>
      <w:proofErr w:type="spellEnd"/>
      <w:r>
        <w:rPr>
          <w:w w:val="110"/>
        </w:rPr>
        <w:t xml:space="preserve"> et al. 2013). In addition to this, mass spectrometry (MS)</w:t>
      </w:r>
      <w:r>
        <w:rPr>
          <w:spacing w:val="-48"/>
          <w:w w:val="110"/>
        </w:rPr>
        <w:t xml:space="preserve"> </w:t>
      </w:r>
      <w:r>
        <w:rPr>
          <w:w w:val="110"/>
        </w:rPr>
        <w:t xml:space="preserve">techniques </w:t>
      </w:r>
      <w:proofErr w:type="gramStart"/>
      <w:r>
        <w:rPr>
          <w:w w:val="110"/>
        </w:rPr>
        <w:t>have been used</w:t>
      </w:r>
      <w:proofErr w:type="gramEnd"/>
      <w:r>
        <w:rPr>
          <w:w w:val="110"/>
        </w:rPr>
        <w:t xml:space="preserve"> to perform allele-specific quantitative proteomics and </w:t>
      </w:r>
      <w:r>
        <w:rPr>
          <w:spacing w:val="-6"/>
          <w:w w:val="110"/>
        </w:rPr>
        <w:t xml:space="preserve">have </w:t>
      </w:r>
      <w:r>
        <w:rPr>
          <w:w w:val="110"/>
        </w:rPr>
        <w:t>revealed</w:t>
      </w:r>
      <w:r>
        <w:rPr>
          <w:spacing w:val="27"/>
          <w:w w:val="110"/>
        </w:rPr>
        <w:t xml:space="preserve"> </w:t>
      </w:r>
      <w:r>
        <w:rPr>
          <w:w w:val="110"/>
        </w:rPr>
        <w:t>allele-dependent</w:t>
      </w:r>
      <w:r>
        <w:rPr>
          <w:spacing w:val="27"/>
          <w:w w:val="110"/>
        </w:rPr>
        <w:t xml:space="preserve"> </w:t>
      </w:r>
      <w:r>
        <w:rPr>
          <w:w w:val="110"/>
        </w:rPr>
        <w:t>binding</w:t>
      </w:r>
      <w:r>
        <w:rPr>
          <w:spacing w:val="28"/>
          <w:w w:val="110"/>
        </w:rPr>
        <w:t xml:space="preserve"> </w:t>
      </w:r>
      <w:r>
        <w:rPr>
          <w:w w:val="110"/>
        </w:rPr>
        <w:t>of</w:t>
      </w:r>
      <w:r>
        <w:rPr>
          <w:spacing w:val="27"/>
          <w:w w:val="110"/>
        </w:rPr>
        <w:t xml:space="preserve"> </w:t>
      </w:r>
      <w:r>
        <w:rPr>
          <w:w w:val="110"/>
        </w:rPr>
        <w:t>TF</w:t>
      </w:r>
      <w:r>
        <w:rPr>
          <w:spacing w:val="28"/>
          <w:w w:val="110"/>
        </w:rPr>
        <w:t xml:space="preserve"> </w:t>
      </w:r>
      <w:r>
        <w:rPr>
          <w:w w:val="110"/>
        </w:rPr>
        <w:t>and</w:t>
      </w:r>
      <w:r>
        <w:rPr>
          <w:spacing w:val="27"/>
          <w:w w:val="110"/>
        </w:rPr>
        <w:t xml:space="preserve"> </w:t>
      </w:r>
      <w:r>
        <w:rPr>
          <w:w w:val="110"/>
        </w:rPr>
        <w:t>co-regulators</w:t>
      </w:r>
      <w:r>
        <w:rPr>
          <w:spacing w:val="28"/>
          <w:w w:val="110"/>
        </w:rPr>
        <w:t xml:space="preserve"> </w:t>
      </w:r>
      <w:r>
        <w:rPr>
          <w:w w:val="110"/>
        </w:rPr>
        <w:t>at</w:t>
      </w:r>
      <w:r>
        <w:rPr>
          <w:spacing w:val="27"/>
          <w:w w:val="110"/>
        </w:rPr>
        <w:t xml:space="preserve"> </w:t>
      </w:r>
      <w:r>
        <w:rPr>
          <w:w w:val="110"/>
        </w:rPr>
        <w:t>the</w:t>
      </w:r>
      <w:r>
        <w:rPr>
          <w:spacing w:val="27"/>
          <w:w w:val="110"/>
        </w:rPr>
        <w:t xml:space="preserve"> </w:t>
      </w:r>
      <w:r>
        <w:rPr>
          <w:w w:val="110"/>
        </w:rPr>
        <w:t>T2D</w:t>
      </w:r>
      <w:r>
        <w:rPr>
          <w:spacing w:val="28"/>
          <w:w w:val="110"/>
        </w:rPr>
        <w:t xml:space="preserve"> </w:t>
      </w:r>
      <w:r>
        <w:rPr>
          <w:i/>
          <w:spacing w:val="-4"/>
          <w:w w:val="110"/>
        </w:rPr>
        <w:t>PPARG</w:t>
      </w:r>
    </w:p>
    <w:p w14:paraId="15EB5185" w14:textId="77777777" w:rsidR="00F76AB2" w:rsidRDefault="00F76AB2">
      <w:pPr>
        <w:spacing w:line="415" w:lineRule="auto"/>
        <w:jc w:val="both"/>
        <w:sectPr w:rsidR="00F76AB2">
          <w:pgSz w:w="11910" w:h="16840"/>
          <w:pgMar w:top="1580" w:right="520" w:bottom="800" w:left="1680" w:header="1231" w:footer="615" w:gutter="0"/>
          <w:cols w:space="720"/>
        </w:sectPr>
      </w:pPr>
    </w:p>
    <w:p w14:paraId="7FA31FCC" w14:textId="77777777" w:rsidR="00F76AB2" w:rsidRDefault="00F76AB2">
      <w:pPr>
        <w:pStyle w:val="BodyText"/>
        <w:rPr>
          <w:i/>
          <w:sz w:val="20"/>
        </w:rPr>
      </w:pPr>
    </w:p>
    <w:p w14:paraId="3007D610" w14:textId="1FDF6BAE" w:rsidR="00F76AB2" w:rsidRDefault="00B2285E">
      <w:pPr>
        <w:pStyle w:val="BodyText"/>
        <w:spacing w:before="225" w:line="415" w:lineRule="auto"/>
        <w:ind w:left="377" w:right="821"/>
        <w:jc w:val="both"/>
      </w:pPr>
      <w:r>
        <w:rPr>
          <w:w w:val="110"/>
        </w:rPr>
        <w:t xml:space="preserve">GWAS locus (Lee et al. 2017). </w:t>
      </w:r>
      <w:r>
        <w:rPr>
          <w:i/>
          <w:w w:val="110"/>
        </w:rPr>
        <w:t xml:space="preserve">In vivo </w:t>
      </w:r>
      <w:r>
        <w:rPr>
          <w:w w:val="110"/>
        </w:rPr>
        <w:t xml:space="preserve">validation has traditionally involved the use of mice models, including </w:t>
      </w:r>
      <w:proofErr w:type="gramStart"/>
      <w:r>
        <w:rPr>
          <w:w w:val="110"/>
        </w:rPr>
        <w:t>knock-outs</w:t>
      </w:r>
      <w:proofErr w:type="gramEnd"/>
      <w:r>
        <w:rPr>
          <w:w w:val="110"/>
        </w:rPr>
        <w:t xml:space="preserve"> for the potentially pathological genes or the regulatory elements containing GWAS </w:t>
      </w:r>
      <w:proofErr w:type="spellStart"/>
      <w:r>
        <w:rPr>
          <w:w w:val="110"/>
        </w:rPr>
        <w:t>prioritised</w:t>
      </w:r>
      <w:proofErr w:type="spellEnd"/>
      <w:r>
        <w:rPr>
          <w:w w:val="110"/>
        </w:rPr>
        <w:t xml:space="preserve"> variants. Nevertheless, the use of mice models to study human genotype-phenotype relationships </w:t>
      </w:r>
      <w:proofErr w:type="gramStart"/>
      <w:r>
        <w:rPr>
          <w:w w:val="110"/>
        </w:rPr>
        <w:t xml:space="preserve">has </w:t>
      </w:r>
      <w:ins w:id="505" w:author="Microsoft Office User" w:date="2018-12-20T23:15:00Z">
        <w:r w:rsidR="00AA70A5">
          <w:rPr>
            <w:w w:val="110"/>
          </w:rPr>
          <w:t xml:space="preserve">been </w:t>
        </w:r>
      </w:ins>
      <w:r>
        <w:rPr>
          <w:w w:val="110"/>
        </w:rPr>
        <w:t>shown</w:t>
      </w:r>
      <w:proofErr w:type="gramEnd"/>
      <w:r>
        <w:rPr>
          <w:w w:val="110"/>
        </w:rPr>
        <w:t xml:space="preserve"> to have limitations that need to be taken into account when interpreting the results (</w:t>
      </w:r>
      <w:proofErr w:type="spellStart"/>
      <w:r>
        <w:rPr>
          <w:w w:val="110"/>
        </w:rPr>
        <w:t>Ermann</w:t>
      </w:r>
      <w:proofErr w:type="spellEnd"/>
      <w:r>
        <w:rPr>
          <w:w w:val="110"/>
        </w:rPr>
        <w:t xml:space="preserve"> and </w:t>
      </w:r>
      <w:proofErr w:type="spellStart"/>
      <w:r>
        <w:rPr>
          <w:w w:val="110"/>
        </w:rPr>
        <w:t>Glimcher</w:t>
      </w:r>
      <w:proofErr w:type="spellEnd"/>
      <w:r>
        <w:rPr>
          <w:w w:val="110"/>
        </w:rPr>
        <w:t xml:space="preserve"> 2012).</w:t>
      </w:r>
    </w:p>
    <w:p w14:paraId="37ABEE84" w14:textId="1BB17A6A" w:rsidR="00F76AB2" w:rsidRDefault="00B2285E">
      <w:pPr>
        <w:pStyle w:val="BodyText"/>
        <w:spacing w:before="4" w:line="415" w:lineRule="auto"/>
        <w:ind w:left="377" w:right="822" w:firstLine="566"/>
        <w:jc w:val="both"/>
      </w:pPr>
      <w:r>
        <w:rPr>
          <w:w w:val="110"/>
        </w:rPr>
        <w:t xml:space="preserve">Both, </w:t>
      </w:r>
      <w:r>
        <w:rPr>
          <w:i/>
          <w:w w:val="110"/>
        </w:rPr>
        <w:t xml:space="preserve">in vitro </w:t>
      </w:r>
      <w:r>
        <w:rPr>
          <w:w w:val="110"/>
        </w:rPr>
        <w:t xml:space="preserve">and </w:t>
      </w:r>
      <w:r>
        <w:rPr>
          <w:i/>
          <w:w w:val="110"/>
        </w:rPr>
        <w:t>in vivo</w:t>
      </w:r>
      <w:r>
        <w:rPr>
          <w:w w:val="110"/>
        </w:rPr>
        <w:t xml:space="preserve">, models for functional studies have benefited from the development </w:t>
      </w:r>
      <w:del w:id="506" w:author="Microsoft Office User" w:date="2018-12-20T23:16:00Z">
        <w:r w:rsidDel="00AA70A5">
          <w:rPr>
            <w:w w:val="110"/>
          </w:rPr>
          <w:delText xml:space="preserve">a </w:delText>
        </w:r>
      </w:del>
      <w:r>
        <w:rPr>
          <w:w w:val="110"/>
        </w:rPr>
        <w:t xml:space="preserve">the genome-editing technology </w:t>
      </w:r>
      <w:del w:id="507" w:author="Microsoft Office User" w:date="2018-12-20T23:16:00Z">
        <w:r w:rsidDel="00AA70A5">
          <w:rPr>
            <w:w w:val="110"/>
          </w:rPr>
          <w:delText>known as</w:delText>
        </w:r>
        <w:r w:rsidDel="00AA70A5">
          <w:rPr>
            <w:spacing w:val="29"/>
            <w:w w:val="110"/>
          </w:rPr>
          <w:delText xml:space="preserve"> </w:delText>
        </w:r>
      </w:del>
      <w:r>
        <w:rPr>
          <w:spacing w:val="-3"/>
          <w:w w:val="110"/>
        </w:rPr>
        <w:t xml:space="preserve">clustered </w:t>
      </w:r>
      <w:r>
        <w:rPr>
          <w:w w:val="110"/>
        </w:rPr>
        <w:t>regularly</w:t>
      </w:r>
      <w:r>
        <w:rPr>
          <w:spacing w:val="-16"/>
          <w:w w:val="110"/>
        </w:rPr>
        <w:t xml:space="preserve"> </w:t>
      </w:r>
      <w:r>
        <w:rPr>
          <w:w w:val="110"/>
        </w:rPr>
        <w:t>interspaced</w:t>
      </w:r>
      <w:r>
        <w:rPr>
          <w:spacing w:val="-16"/>
          <w:w w:val="110"/>
        </w:rPr>
        <w:t xml:space="preserve"> </w:t>
      </w:r>
      <w:r>
        <w:rPr>
          <w:w w:val="110"/>
        </w:rPr>
        <w:t>short</w:t>
      </w:r>
      <w:r>
        <w:rPr>
          <w:spacing w:val="-16"/>
          <w:w w:val="110"/>
        </w:rPr>
        <w:t xml:space="preserve"> </w:t>
      </w:r>
      <w:r>
        <w:rPr>
          <w:w w:val="110"/>
        </w:rPr>
        <w:t>palindromic</w:t>
      </w:r>
      <w:r>
        <w:rPr>
          <w:spacing w:val="-15"/>
          <w:w w:val="110"/>
        </w:rPr>
        <w:t xml:space="preserve"> </w:t>
      </w:r>
      <w:r>
        <w:rPr>
          <w:w w:val="110"/>
        </w:rPr>
        <w:t>repeats</w:t>
      </w:r>
      <w:r>
        <w:rPr>
          <w:spacing w:val="-16"/>
          <w:w w:val="110"/>
        </w:rPr>
        <w:t xml:space="preserve"> </w:t>
      </w:r>
      <w:r>
        <w:rPr>
          <w:w w:val="110"/>
        </w:rPr>
        <w:t>(CRISPR/</w:t>
      </w:r>
      <w:proofErr w:type="spellStart"/>
      <w:r>
        <w:rPr>
          <w:w w:val="110"/>
        </w:rPr>
        <w:t>Cas</w:t>
      </w:r>
      <w:proofErr w:type="spellEnd"/>
      <w:r>
        <w:rPr>
          <w:w w:val="110"/>
        </w:rPr>
        <w:t>)</w:t>
      </w:r>
      <w:r>
        <w:rPr>
          <w:spacing w:val="-16"/>
          <w:w w:val="110"/>
        </w:rPr>
        <w:t xml:space="preserve"> </w:t>
      </w:r>
      <w:r>
        <w:rPr>
          <w:w w:val="110"/>
        </w:rPr>
        <w:t>(Cong</w:t>
      </w:r>
      <w:r>
        <w:rPr>
          <w:spacing w:val="-15"/>
          <w:w w:val="110"/>
        </w:rPr>
        <w:t xml:space="preserve"> </w:t>
      </w:r>
      <w:r>
        <w:rPr>
          <w:w w:val="110"/>
        </w:rPr>
        <w:t>et</w:t>
      </w:r>
      <w:r>
        <w:rPr>
          <w:spacing w:val="-16"/>
          <w:w w:val="110"/>
        </w:rPr>
        <w:t xml:space="preserve"> </w:t>
      </w:r>
      <w:r>
        <w:rPr>
          <w:w w:val="110"/>
        </w:rPr>
        <w:t>al.</w:t>
      </w:r>
      <w:r>
        <w:rPr>
          <w:spacing w:val="-16"/>
          <w:w w:val="110"/>
        </w:rPr>
        <w:t xml:space="preserve"> </w:t>
      </w:r>
      <w:r>
        <w:rPr>
          <w:spacing w:val="-3"/>
          <w:w w:val="110"/>
        </w:rPr>
        <w:t xml:space="preserve">2013). </w:t>
      </w:r>
      <w:r>
        <w:rPr>
          <w:w w:val="110"/>
        </w:rPr>
        <w:t>CRISPR/</w:t>
      </w:r>
      <w:proofErr w:type="spellStart"/>
      <w:r>
        <w:rPr>
          <w:w w:val="110"/>
        </w:rPr>
        <w:t>cas</w:t>
      </w:r>
      <w:proofErr w:type="spellEnd"/>
      <w:r>
        <w:rPr>
          <w:spacing w:val="-6"/>
          <w:w w:val="110"/>
        </w:rPr>
        <w:t xml:space="preserve"> </w:t>
      </w:r>
      <w:r>
        <w:rPr>
          <w:w w:val="110"/>
        </w:rPr>
        <w:t>enables</w:t>
      </w:r>
      <w:r>
        <w:rPr>
          <w:spacing w:val="-6"/>
          <w:w w:val="110"/>
        </w:rPr>
        <w:t xml:space="preserve"> </w:t>
      </w:r>
      <w:proofErr w:type="spellStart"/>
      <w:r>
        <w:rPr>
          <w:w w:val="110"/>
        </w:rPr>
        <w:t>monoallelic</w:t>
      </w:r>
      <w:proofErr w:type="spellEnd"/>
      <w:r>
        <w:rPr>
          <w:spacing w:val="-6"/>
          <w:w w:val="110"/>
        </w:rPr>
        <w:t xml:space="preserve"> </w:t>
      </w:r>
      <w:r>
        <w:rPr>
          <w:w w:val="110"/>
        </w:rPr>
        <w:t>and</w:t>
      </w:r>
      <w:r>
        <w:rPr>
          <w:spacing w:val="-5"/>
          <w:w w:val="110"/>
        </w:rPr>
        <w:t xml:space="preserve"> </w:t>
      </w:r>
      <w:proofErr w:type="spellStart"/>
      <w:r>
        <w:rPr>
          <w:w w:val="110"/>
        </w:rPr>
        <w:t>biallelic</w:t>
      </w:r>
      <w:proofErr w:type="spellEnd"/>
      <w:r>
        <w:rPr>
          <w:spacing w:val="-6"/>
          <w:w w:val="110"/>
        </w:rPr>
        <w:t xml:space="preserve"> </w:t>
      </w:r>
      <w:r>
        <w:rPr>
          <w:w w:val="110"/>
        </w:rPr>
        <w:t>modifications</w:t>
      </w:r>
      <w:r>
        <w:rPr>
          <w:spacing w:val="-6"/>
          <w:w w:val="110"/>
        </w:rPr>
        <w:t xml:space="preserve"> </w:t>
      </w:r>
      <w:r>
        <w:rPr>
          <w:w w:val="110"/>
        </w:rPr>
        <w:t>of</w:t>
      </w:r>
      <w:r>
        <w:rPr>
          <w:spacing w:val="-6"/>
          <w:w w:val="110"/>
        </w:rPr>
        <w:t xml:space="preserve"> </w:t>
      </w:r>
      <w:r>
        <w:rPr>
          <w:w w:val="110"/>
        </w:rPr>
        <w:t>primary</w:t>
      </w:r>
      <w:r>
        <w:rPr>
          <w:spacing w:val="-5"/>
          <w:w w:val="110"/>
        </w:rPr>
        <w:t xml:space="preserve"> </w:t>
      </w:r>
      <w:r>
        <w:rPr>
          <w:w w:val="110"/>
        </w:rPr>
        <w:t>cells</w:t>
      </w:r>
      <w:r>
        <w:rPr>
          <w:spacing w:val="-6"/>
          <w:w w:val="110"/>
        </w:rPr>
        <w:t xml:space="preserve"> and </w:t>
      </w:r>
      <w:proofErr w:type="spellStart"/>
      <w:r>
        <w:rPr>
          <w:w w:val="110"/>
        </w:rPr>
        <w:t>embrionic</w:t>
      </w:r>
      <w:proofErr w:type="spellEnd"/>
      <w:r>
        <w:rPr>
          <w:w w:val="110"/>
        </w:rPr>
        <w:t xml:space="preserve"> stem cells (ESCs) for the particular SNP or region of interest. </w:t>
      </w:r>
      <w:r>
        <w:rPr>
          <w:spacing w:val="-4"/>
          <w:w w:val="110"/>
        </w:rPr>
        <w:t xml:space="preserve">The </w:t>
      </w:r>
      <w:r>
        <w:rPr>
          <w:w w:val="110"/>
        </w:rPr>
        <w:t xml:space="preserve">limitations of CRISPR to edit certain primary cells is being overcome by the </w:t>
      </w:r>
      <w:r>
        <w:rPr>
          <w:spacing w:val="-5"/>
          <w:w w:val="110"/>
        </w:rPr>
        <w:t xml:space="preserve">use </w:t>
      </w:r>
      <w:r>
        <w:rPr>
          <w:w w:val="110"/>
        </w:rPr>
        <w:t>of human induced pluripotent stem cells (</w:t>
      </w:r>
      <w:proofErr w:type="spellStart"/>
      <w:r>
        <w:rPr>
          <w:w w:val="110"/>
        </w:rPr>
        <w:t>hiPSCs</w:t>
      </w:r>
      <w:proofErr w:type="spellEnd"/>
      <w:r>
        <w:rPr>
          <w:w w:val="110"/>
        </w:rPr>
        <w:t>), which can undergo terminal di</w:t>
      </w:r>
      <w:r>
        <w:rPr>
          <w:rFonts w:ascii="Arial"/>
          <w:w w:val="110"/>
        </w:rPr>
        <w:t>ff</w:t>
      </w:r>
      <w:r>
        <w:rPr>
          <w:w w:val="110"/>
        </w:rPr>
        <w:t>erentiation</w:t>
      </w:r>
      <w:r>
        <w:rPr>
          <w:spacing w:val="-13"/>
          <w:w w:val="110"/>
        </w:rPr>
        <w:t xml:space="preserve"> </w:t>
      </w:r>
      <w:r>
        <w:rPr>
          <w:w w:val="110"/>
        </w:rPr>
        <w:t>into</w:t>
      </w:r>
      <w:r>
        <w:rPr>
          <w:spacing w:val="-12"/>
          <w:w w:val="110"/>
        </w:rPr>
        <w:t xml:space="preserve"> </w:t>
      </w:r>
      <w:r>
        <w:rPr>
          <w:w w:val="110"/>
        </w:rPr>
        <w:t>the</w:t>
      </w:r>
      <w:r>
        <w:rPr>
          <w:spacing w:val="-13"/>
          <w:w w:val="110"/>
        </w:rPr>
        <w:t xml:space="preserve"> </w:t>
      </w:r>
      <w:r>
        <w:rPr>
          <w:w w:val="110"/>
        </w:rPr>
        <w:t>cell</w:t>
      </w:r>
      <w:r>
        <w:rPr>
          <w:spacing w:val="-12"/>
          <w:w w:val="110"/>
        </w:rPr>
        <w:t xml:space="preserve"> </w:t>
      </w:r>
      <w:r>
        <w:rPr>
          <w:w w:val="110"/>
        </w:rPr>
        <w:t>type</w:t>
      </w:r>
      <w:r>
        <w:rPr>
          <w:spacing w:val="-13"/>
          <w:w w:val="110"/>
        </w:rPr>
        <w:t xml:space="preserve"> </w:t>
      </w:r>
      <w:r>
        <w:rPr>
          <w:w w:val="110"/>
        </w:rPr>
        <w:t>of</w:t>
      </w:r>
      <w:r>
        <w:rPr>
          <w:spacing w:val="-12"/>
          <w:w w:val="110"/>
        </w:rPr>
        <w:t xml:space="preserve"> </w:t>
      </w:r>
      <w:r>
        <w:rPr>
          <w:w w:val="110"/>
        </w:rPr>
        <w:t>interest</w:t>
      </w:r>
      <w:r>
        <w:rPr>
          <w:spacing w:val="-13"/>
          <w:w w:val="110"/>
        </w:rPr>
        <w:t xml:space="preserve"> </w:t>
      </w:r>
      <w:r>
        <w:rPr>
          <w:w w:val="110"/>
        </w:rPr>
        <w:t>after</w:t>
      </w:r>
      <w:r>
        <w:rPr>
          <w:spacing w:val="-12"/>
          <w:w w:val="110"/>
        </w:rPr>
        <w:t xml:space="preserve"> </w:t>
      </w:r>
      <w:r>
        <w:rPr>
          <w:w w:val="110"/>
        </w:rPr>
        <w:t>CRISPR</w:t>
      </w:r>
      <w:r>
        <w:rPr>
          <w:spacing w:val="-12"/>
          <w:w w:val="110"/>
        </w:rPr>
        <w:t xml:space="preserve"> </w:t>
      </w:r>
      <w:r>
        <w:rPr>
          <w:w w:val="110"/>
        </w:rPr>
        <w:t>modification</w:t>
      </w:r>
      <w:r>
        <w:rPr>
          <w:spacing w:val="-13"/>
          <w:w w:val="110"/>
        </w:rPr>
        <w:t xml:space="preserve"> </w:t>
      </w:r>
      <w:r>
        <w:rPr>
          <w:w w:val="110"/>
        </w:rPr>
        <w:t>(Ding</w:t>
      </w:r>
      <w:r>
        <w:rPr>
          <w:spacing w:val="-12"/>
          <w:w w:val="110"/>
        </w:rPr>
        <w:t xml:space="preserve"> </w:t>
      </w:r>
      <w:r>
        <w:rPr>
          <w:w w:val="110"/>
        </w:rPr>
        <w:t>et</w:t>
      </w:r>
      <w:r>
        <w:rPr>
          <w:spacing w:val="-13"/>
          <w:w w:val="110"/>
        </w:rPr>
        <w:t xml:space="preserve"> </w:t>
      </w:r>
      <w:r>
        <w:rPr>
          <w:w w:val="110"/>
        </w:rPr>
        <w:t>al. 2013).</w:t>
      </w:r>
    </w:p>
    <w:p w14:paraId="5F902B6F" w14:textId="77777777" w:rsidR="00F76AB2" w:rsidRDefault="00F76AB2">
      <w:pPr>
        <w:spacing w:line="415" w:lineRule="auto"/>
        <w:jc w:val="both"/>
        <w:rPr>
          <w:ins w:id="508" w:author="Microsoft Office User" w:date="2018-12-20T23:16:00Z"/>
        </w:rPr>
      </w:pPr>
    </w:p>
    <w:p w14:paraId="656F05E8" w14:textId="77777777" w:rsidR="004803C9" w:rsidRDefault="004803C9">
      <w:pPr>
        <w:spacing w:line="415" w:lineRule="auto"/>
        <w:jc w:val="both"/>
        <w:rPr>
          <w:ins w:id="509" w:author="Microsoft Office User" w:date="2018-12-20T23:16:00Z"/>
        </w:rPr>
      </w:pPr>
    </w:p>
    <w:p w14:paraId="06906AC9" w14:textId="77777777" w:rsidR="004803C9" w:rsidRPr="00F43F2D" w:rsidRDefault="004803C9">
      <w:pPr>
        <w:spacing w:line="415" w:lineRule="auto"/>
        <w:jc w:val="both"/>
        <w:rPr>
          <w:ins w:id="510" w:author="Microsoft Office User" w:date="2018-12-20T23:16:00Z"/>
          <w:b/>
          <w:sz w:val="28"/>
          <w:szCs w:val="28"/>
          <w:rPrChange w:id="511" w:author="Microsoft Office User" w:date="2018-12-23T15:02:00Z">
            <w:rPr>
              <w:ins w:id="512" w:author="Microsoft Office User" w:date="2018-12-20T23:16:00Z"/>
            </w:rPr>
          </w:rPrChange>
        </w:rPr>
      </w:pPr>
      <w:ins w:id="513" w:author="Microsoft Office User" w:date="2018-12-20T23:16:00Z">
        <w:r w:rsidRPr="00F43F2D">
          <w:rPr>
            <w:b/>
            <w:sz w:val="28"/>
            <w:szCs w:val="28"/>
            <w:rPrChange w:id="514" w:author="Microsoft Office User" w:date="2018-12-23T15:02:00Z">
              <w:rPr/>
            </w:rPrChange>
          </w:rPr>
          <w:t>Aims and objectives</w:t>
        </w:r>
      </w:ins>
    </w:p>
    <w:p w14:paraId="7829240B" w14:textId="55554789" w:rsidR="00F76AB2" w:rsidRPr="00C17FE7" w:rsidRDefault="00F43F2D">
      <w:pPr>
        <w:pStyle w:val="BodyText"/>
        <w:spacing w:line="415" w:lineRule="auto"/>
        <w:ind w:left="207" w:right="779"/>
        <w:jc w:val="both"/>
        <w:rPr>
          <w:ins w:id="515" w:author="Microsoft Office User" w:date="2018-12-23T15:04:00Z"/>
        </w:rPr>
        <w:pPrChange w:id="516" w:author="Microsoft Office User" w:date="2018-12-24T10:18:00Z">
          <w:pPr>
            <w:spacing w:line="415" w:lineRule="auto"/>
            <w:ind w:right="921"/>
            <w:jc w:val="both"/>
          </w:pPr>
        </w:pPrChange>
      </w:pPr>
      <w:ins w:id="517" w:author="Microsoft Office User" w:date="2018-12-23T15:02:00Z">
        <w:r w:rsidRPr="00C17FE7">
          <w:t xml:space="preserve">The </w:t>
        </w:r>
      </w:ins>
      <w:ins w:id="518" w:author="Microsoft Office User" w:date="2018-12-24T10:20:00Z">
        <w:r w:rsidR="00C17FE7">
          <w:t>aim</w:t>
        </w:r>
      </w:ins>
      <w:ins w:id="519" w:author="Microsoft Office User" w:date="2018-12-23T15:02:00Z">
        <w:r w:rsidRPr="00C17FE7">
          <w:t xml:space="preserve"> of this thesis is</w:t>
        </w:r>
      </w:ins>
      <w:ins w:id="520" w:author="Microsoft Office User" w:date="2018-12-23T15:03:00Z">
        <w:r w:rsidRPr="00C17FE7">
          <w:t xml:space="preserve"> to investigate the epigenetic regulatory</w:t>
        </w:r>
        <w:r w:rsidR="00C17FE7">
          <w:t xml:space="preserve"> landscape in psoriasis and </w:t>
        </w:r>
        <w:proofErr w:type="spellStart"/>
        <w:r w:rsidR="00C17FE7">
          <w:t>PsA</w:t>
        </w:r>
      </w:ins>
      <w:proofErr w:type="spellEnd"/>
      <w:ins w:id="521" w:author="Microsoft Office User" w:date="2018-12-24T10:19:00Z">
        <w:r w:rsidR="00C17FE7">
          <w:t xml:space="preserve"> to </w:t>
        </w:r>
      </w:ins>
      <w:ins w:id="522" w:author="Microsoft Office User" w:date="2018-12-24T10:18:00Z">
        <w:r w:rsidR="009D5BF3">
          <w:t xml:space="preserve">identify disease and </w:t>
        </w:r>
        <w:r w:rsidR="00C17FE7">
          <w:t xml:space="preserve">cell type specific changes in putative regulatory regions and </w:t>
        </w:r>
      </w:ins>
      <w:ins w:id="523" w:author="Microsoft Office User" w:date="2018-12-24T10:20:00Z">
        <w:r w:rsidR="00C17FE7">
          <w:t>differences in</w:t>
        </w:r>
      </w:ins>
      <w:ins w:id="524" w:author="Microsoft Office User" w:date="2018-12-24T10:18:00Z">
        <w:r w:rsidR="00C17FE7">
          <w:t xml:space="preserve"> gene expression</w:t>
        </w:r>
      </w:ins>
      <w:ins w:id="525" w:author="Microsoft Office User" w:date="2018-12-24T10:20:00Z">
        <w:r w:rsidR="009D5BF3">
          <w:t xml:space="preserve">, </w:t>
        </w:r>
        <w:r w:rsidR="00C17FE7">
          <w:t>with the longer-term goal of</w:t>
        </w:r>
      </w:ins>
      <w:ins w:id="526" w:author="Microsoft Office User" w:date="2018-12-23T15:03:00Z">
        <w:r w:rsidR="00C17FE7">
          <w:t xml:space="preserve"> advanc</w:t>
        </w:r>
      </w:ins>
      <w:ins w:id="527" w:author="Microsoft Office User" w:date="2018-12-24T10:21:00Z">
        <w:r w:rsidR="00C17FE7">
          <w:t>ing</w:t>
        </w:r>
      </w:ins>
      <w:ins w:id="528" w:author="Microsoft Office User" w:date="2018-12-23T15:03:00Z">
        <w:r w:rsidRPr="00C17FE7">
          <w:t xml:space="preserve"> </w:t>
        </w:r>
      </w:ins>
      <w:ins w:id="529" w:author="Microsoft Office User" w:date="2018-12-23T15:05:00Z">
        <w:r w:rsidRPr="00F43F2D">
          <w:t>understanding</w:t>
        </w:r>
      </w:ins>
      <w:ins w:id="530" w:author="Microsoft Office User" w:date="2018-12-23T15:03:00Z">
        <w:r w:rsidRPr="00C17FE7">
          <w:t xml:space="preserve"> of </w:t>
        </w:r>
      </w:ins>
      <w:ins w:id="531" w:author="Microsoft Office User" w:date="2018-12-23T15:04:00Z">
        <w:r w:rsidRPr="00C17FE7">
          <w:t>the</w:t>
        </w:r>
      </w:ins>
      <w:ins w:id="532" w:author="Microsoft Office User" w:date="2018-12-23T15:03:00Z">
        <w:r w:rsidRPr="00C17FE7">
          <w:t xml:space="preserve"> </w:t>
        </w:r>
      </w:ins>
      <w:ins w:id="533" w:author="Microsoft Office User" w:date="2018-12-23T15:04:00Z">
        <w:r w:rsidRPr="00C17FE7">
          <w:t xml:space="preserve">pathophysiology of these diseases and </w:t>
        </w:r>
      </w:ins>
      <w:ins w:id="534" w:author="Microsoft Office User" w:date="2018-12-24T10:21:00Z">
        <w:r w:rsidR="00C17FE7">
          <w:t xml:space="preserve">informing </w:t>
        </w:r>
      </w:ins>
      <w:ins w:id="535" w:author="Microsoft Office User" w:date="2018-12-23T15:04:00Z">
        <w:r w:rsidRPr="00C17FE7">
          <w:t>interpretation of genetic associations arising from GWAS. Specific objectives are:</w:t>
        </w:r>
      </w:ins>
    </w:p>
    <w:p w14:paraId="34372715" w14:textId="1262DA8C" w:rsidR="00F43F2D" w:rsidRPr="00C17FE7" w:rsidRDefault="00F43F2D">
      <w:pPr>
        <w:pStyle w:val="BodyText"/>
        <w:numPr>
          <w:ilvl w:val="0"/>
          <w:numId w:val="7"/>
        </w:numPr>
        <w:spacing w:line="415" w:lineRule="auto"/>
        <w:ind w:left="567" w:right="779"/>
        <w:jc w:val="both"/>
        <w:rPr>
          <w:ins w:id="536" w:author="Microsoft Office User" w:date="2018-12-24T10:15:00Z"/>
          <w:rPrChange w:id="537" w:author="Microsoft Office User" w:date="2018-12-24T10:15:00Z">
            <w:rPr>
              <w:ins w:id="538" w:author="Microsoft Office User" w:date="2018-12-24T10:15:00Z"/>
              <w:w w:val="110"/>
            </w:rPr>
          </w:rPrChange>
        </w:rPr>
        <w:pPrChange w:id="539" w:author="Microsoft Office User" w:date="2018-12-23T15:10:00Z">
          <w:pPr>
            <w:spacing w:line="415" w:lineRule="auto"/>
            <w:jc w:val="both"/>
          </w:pPr>
        </w:pPrChange>
      </w:pPr>
      <w:ins w:id="540" w:author="Microsoft Office User" w:date="2018-12-23T15:04:00Z">
        <w:r>
          <w:rPr>
            <w:w w:val="110"/>
          </w:rPr>
          <w:t>T</w:t>
        </w:r>
      </w:ins>
      <w:ins w:id="541" w:author="Microsoft Office User" w:date="2018-12-23T15:02:00Z">
        <w:r>
          <w:rPr>
            <w:w w:val="110"/>
          </w:rPr>
          <w:t>o establish ATAC</w:t>
        </w:r>
      </w:ins>
      <w:ins w:id="542" w:author="Microsoft Office User" w:date="2018-12-23T15:05:00Z">
        <w:r>
          <w:rPr>
            <w:w w:val="110"/>
          </w:rPr>
          <w:t>-</w:t>
        </w:r>
        <w:proofErr w:type="spellStart"/>
        <w:r>
          <w:rPr>
            <w:w w:val="110"/>
          </w:rPr>
          <w:t>seq</w:t>
        </w:r>
      </w:ins>
      <w:proofErr w:type="spellEnd"/>
      <w:ins w:id="543" w:author="Microsoft Office User" w:date="2018-12-23T15:02:00Z">
        <w:r>
          <w:rPr>
            <w:w w:val="110"/>
          </w:rPr>
          <w:t xml:space="preserve"> protocol(s)</w:t>
        </w:r>
      </w:ins>
      <w:ins w:id="544" w:author="Microsoft Office User" w:date="2018-12-23T15:05:00Z">
        <w:r>
          <w:rPr>
            <w:w w:val="110"/>
          </w:rPr>
          <w:t xml:space="preserve"> </w:t>
        </w:r>
      </w:ins>
      <w:ins w:id="545" w:author="Microsoft Office User" w:date="2018-12-23T15:06:00Z">
        <w:r>
          <w:rPr>
            <w:w w:val="110"/>
          </w:rPr>
          <w:t>appropriate</w:t>
        </w:r>
      </w:ins>
      <w:ins w:id="546" w:author="Microsoft Office User" w:date="2018-12-23T15:05:00Z">
        <w:r>
          <w:rPr>
            <w:w w:val="110"/>
          </w:rPr>
          <w:t xml:space="preserve"> </w:t>
        </w:r>
      </w:ins>
      <w:ins w:id="547" w:author="Microsoft Office User" w:date="2018-12-23T15:06:00Z">
        <w:r>
          <w:rPr>
            <w:w w:val="110"/>
          </w:rPr>
          <w:t>for cells and tissues of interest</w:t>
        </w:r>
      </w:ins>
      <w:ins w:id="548" w:author="Microsoft Office User" w:date="2018-12-23T15:10:00Z">
        <w:r w:rsidR="00B33CC5">
          <w:rPr>
            <w:w w:val="110"/>
          </w:rPr>
          <w:t xml:space="preserve"> </w:t>
        </w:r>
      </w:ins>
      <w:ins w:id="549" w:author="Microsoft Office User" w:date="2018-12-24T10:13:00Z">
        <w:r w:rsidR="00C17FE7">
          <w:rPr>
            <w:w w:val="110"/>
          </w:rPr>
          <w:t xml:space="preserve">and samples taken in the clinic, </w:t>
        </w:r>
      </w:ins>
      <w:ins w:id="550" w:author="Microsoft Office User" w:date="2018-12-23T15:10:00Z">
        <w:r w:rsidR="00B33CC5">
          <w:rPr>
            <w:w w:val="110"/>
          </w:rPr>
          <w:t>with optimization of</w:t>
        </w:r>
      </w:ins>
      <w:ins w:id="551" w:author="Microsoft Office User" w:date="2018-12-23T15:05:00Z">
        <w:r>
          <w:rPr>
            <w:w w:val="110"/>
          </w:rPr>
          <w:t xml:space="preserve"> </w:t>
        </w:r>
      </w:ins>
      <w:ins w:id="552" w:author="Microsoft Office User" w:date="2018-12-23T15:06:00Z">
        <w:r>
          <w:rPr>
            <w:w w:val="110"/>
          </w:rPr>
          <w:t xml:space="preserve">required </w:t>
        </w:r>
      </w:ins>
      <w:ins w:id="553" w:author="Microsoft Office User" w:date="2018-12-23T15:02:00Z">
        <w:r>
          <w:rPr>
            <w:w w:val="110"/>
          </w:rPr>
          <w:t>methodologi</w:t>
        </w:r>
      </w:ins>
      <w:ins w:id="554" w:author="Microsoft Office User" w:date="2018-12-23T15:06:00Z">
        <w:r>
          <w:rPr>
            <w:w w:val="110"/>
          </w:rPr>
          <w:t>es</w:t>
        </w:r>
      </w:ins>
      <w:ins w:id="555" w:author="Microsoft Office User" w:date="2018-12-23T15:02:00Z">
        <w:r w:rsidR="00B33CC5">
          <w:rPr>
            <w:w w:val="110"/>
          </w:rPr>
          <w:t xml:space="preserve"> and analytical tool</w:t>
        </w:r>
      </w:ins>
      <w:ins w:id="556" w:author="Microsoft Office User" w:date="2018-12-23T15:06:00Z">
        <w:r w:rsidR="00B33CC5">
          <w:rPr>
            <w:w w:val="110"/>
          </w:rPr>
          <w:t>s</w:t>
        </w:r>
      </w:ins>
      <w:ins w:id="557" w:author="Microsoft Office User" w:date="2018-12-24T10:15:00Z">
        <w:r w:rsidR="00C17FE7">
          <w:rPr>
            <w:w w:val="110"/>
          </w:rPr>
          <w:t xml:space="preserve"> including</w:t>
        </w:r>
      </w:ins>
      <w:ins w:id="558" w:author="Microsoft Office User" w:date="2018-12-23T15:07:00Z">
        <w:r w:rsidR="00B33CC5">
          <w:rPr>
            <w:w w:val="110"/>
          </w:rPr>
          <w:t xml:space="preserve"> </w:t>
        </w:r>
      </w:ins>
      <w:ins w:id="559" w:author="Microsoft Office User" w:date="2018-12-23T15:02:00Z">
        <w:r>
          <w:rPr>
            <w:w w:val="110"/>
          </w:rPr>
          <w:t>quality control measurements</w:t>
        </w:r>
      </w:ins>
      <w:ins w:id="560" w:author="Microsoft Office User" w:date="2018-12-24T10:15:00Z">
        <w:r w:rsidR="00C17FE7">
          <w:rPr>
            <w:w w:val="110"/>
          </w:rPr>
          <w:t>;</w:t>
        </w:r>
      </w:ins>
      <w:ins w:id="561" w:author="Microsoft Office User" w:date="2018-12-23T15:02:00Z">
        <w:r>
          <w:rPr>
            <w:w w:val="110"/>
          </w:rPr>
          <w:t xml:space="preserve"> peak filtering</w:t>
        </w:r>
      </w:ins>
      <w:ins w:id="562" w:author="Microsoft Office User" w:date="2018-12-24T10:15:00Z">
        <w:r w:rsidR="00C17FE7">
          <w:rPr>
            <w:w w:val="110"/>
          </w:rPr>
          <w:t>;</w:t>
        </w:r>
      </w:ins>
      <w:ins w:id="563" w:author="Microsoft Office User" w:date="2018-12-23T15:02:00Z">
        <w:r>
          <w:rPr>
            <w:w w:val="110"/>
          </w:rPr>
          <w:t xml:space="preserve"> di</w:t>
        </w:r>
        <w:r>
          <w:rPr>
            <w:rFonts w:ascii="Arial"/>
            <w:w w:val="110"/>
          </w:rPr>
          <w:t>ff</w:t>
        </w:r>
        <w:r>
          <w:rPr>
            <w:w w:val="110"/>
          </w:rPr>
          <w:t>erential analysis</w:t>
        </w:r>
      </w:ins>
      <w:ins w:id="564" w:author="Microsoft Office User" w:date="2018-12-24T10:15:00Z">
        <w:r w:rsidR="00C17FE7">
          <w:rPr>
            <w:w w:val="110"/>
          </w:rPr>
          <w:t>;</w:t>
        </w:r>
      </w:ins>
      <w:ins w:id="565" w:author="Microsoft Office User" w:date="2018-12-23T15:02:00Z">
        <w:r>
          <w:rPr>
            <w:w w:val="110"/>
          </w:rPr>
          <w:t xml:space="preserve"> </w:t>
        </w:r>
        <w:r w:rsidR="00B33CC5">
          <w:rPr>
            <w:w w:val="110"/>
          </w:rPr>
          <w:t>transposition time</w:t>
        </w:r>
      </w:ins>
      <w:ins w:id="566" w:author="Microsoft Office User" w:date="2018-12-24T10:15:00Z">
        <w:r w:rsidR="00C17FE7">
          <w:rPr>
            <w:w w:val="110"/>
          </w:rPr>
          <w:t>;</w:t>
        </w:r>
      </w:ins>
      <w:ins w:id="567" w:author="Microsoft Office User" w:date="2018-12-23T15:08:00Z">
        <w:r w:rsidR="00B33CC5">
          <w:rPr>
            <w:w w:val="110"/>
          </w:rPr>
          <w:t xml:space="preserve"> approaches to reduce </w:t>
        </w:r>
      </w:ins>
      <w:ins w:id="568" w:author="Microsoft Office User" w:date="2018-12-23T15:02:00Z">
        <w:r>
          <w:rPr>
            <w:w w:val="110"/>
          </w:rPr>
          <w:t>mitochondrial</w:t>
        </w:r>
        <w:r>
          <w:rPr>
            <w:spacing w:val="-10"/>
            <w:w w:val="110"/>
          </w:rPr>
          <w:t xml:space="preserve"> </w:t>
        </w:r>
        <w:r>
          <w:rPr>
            <w:w w:val="110"/>
          </w:rPr>
          <w:t>DNA</w:t>
        </w:r>
        <w:r>
          <w:rPr>
            <w:spacing w:val="-9"/>
            <w:w w:val="110"/>
          </w:rPr>
          <w:t xml:space="preserve"> </w:t>
        </w:r>
      </w:ins>
      <w:ins w:id="569" w:author="Microsoft Office User" w:date="2018-12-23T15:09:00Z">
        <w:r w:rsidR="00B33CC5">
          <w:rPr>
            <w:w w:val="110"/>
          </w:rPr>
          <w:t>contamination</w:t>
        </w:r>
      </w:ins>
      <w:ins w:id="570" w:author="Microsoft Office User" w:date="2018-12-24T10:15:00Z">
        <w:r w:rsidR="00C17FE7">
          <w:rPr>
            <w:spacing w:val="-6"/>
            <w:w w:val="110"/>
          </w:rPr>
          <w:t>;</w:t>
        </w:r>
      </w:ins>
      <w:ins w:id="571" w:author="Microsoft Office User" w:date="2018-12-23T15:09:00Z">
        <w:r w:rsidR="00B33CC5">
          <w:rPr>
            <w:spacing w:val="-6"/>
            <w:w w:val="110"/>
          </w:rPr>
          <w:t xml:space="preserve"> application to</w:t>
        </w:r>
      </w:ins>
      <w:ins w:id="572" w:author="Microsoft Office User" w:date="2018-12-23T15:02:00Z">
        <w:r>
          <w:rPr>
            <w:w w:val="110"/>
          </w:rPr>
          <w:t xml:space="preserve"> skin biopsies</w:t>
        </w:r>
      </w:ins>
      <w:ins w:id="573" w:author="Microsoft Office User" w:date="2018-12-24T10:15:00Z">
        <w:r w:rsidR="00C17FE7">
          <w:rPr>
            <w:w w:val="110"/>
          </w:rPr>
          <w:t>;</w:t>
        </w:r>
      </w:ins>
      <w:ins w:id="574" w:author="Microsoft Office User" w:date="2018-12-23T15:02:00Z">
        <w:r>
          <w:rPr>
            <w:w w:val="110"/>
          </w:rPr>
          <w:t xml:space="preserve"> and </w:t>
        </w:r>
      </w:ins>
      <w:ins w:id="575" w:author="Microsoft Office User" w:date="2018-12-23T15:09:00Z">
        <w:r w:rsidR="00B33CC5">
          <w:rPr>
            <w:w w:val="110"/>
          </w:rPr>
          <w:t>utility of</w:t>
        </w:r>
      </w:ins>
      <w:ins w:id="576" w:author="Microsoft Office User" w:date="2018-12-23T15:02:00Z">
        <w:r>
          <w:rPr>
            <w:w w:val="110"/>
          </w:rPr>
          <w:t xml:space="preserve"> cryopreservation and fixation.</w:t>
        </w:r>
      </w:ins>
    </w:p>
    <w:p w14:paraId="2126B443" w14:textId="5C519F95" w:rsidR="009D5BF3" w:rsidRDefault="009D5BF3">
      <w:pPr>
        <w:pStyle w:val="BodyText"/>
        <w:numPr>
          <w:ilvl w:val="0"/>
          <w:numId w:val="7"/>
        </w:numPr>
        <w:spacing w:line="415" w:lineRule="auto"/>
        <w:ind w:left="567" w:right="779"/>
        <w:jc w:val="both"/>
        <w:rPr>
          <w:ins w:id="577" w:author="Microsoft Office User" w:date="2018-12-24T12:43:00Z"/>
        </w:rPr>
        <w:pPrChange w:id="578" w:author="Microsoft Office User" w:date="2018-12-24T12:43:00Z">
          <w:pPr>
            <w:pStyle w:val="BodyText"/>
            <w:spacing w:line="415" w:lineRule="auto"/>
            <w:ind w:left="207" w:right="779"/>
            <w:jc w:val="both"/>
          </w:pPr>
        </w:pPrChange>
      </w:pPr>
      <w:ins w:id="579" w:author="Microsoft Office User" w:date="2018-12-24T12:49:00Z">
        <w:r>
          <w:t>To determine</w:t>
        </w:r>
      </w:ins>
      <w:ins w:id="580" w:author="Microsoft Office User" w:date="2018-12-24T10:16:00Z">
        <w:r w:rsidR="00C17FE7">
          <w:t xml:space="preserve">  chromatin  accessibility</w:t>
        </w:r>
      </w:ins>
      <w:ins w:id="581" w:author="Microsoft Office User" w:date="2018-12-24T10:22:00Z">
        <w:r w:rsidR="00093BE5">
          <w:t>, histone modification</w:t>
        </w:r>
      </w:ins>
      <w:ins w:id="582" w:author="Microsoft Office User" w:date="2018-12-24T10:16:00Z">
        <w:r w:rsidR="00C17FE7">
          <w:t xml:space="preserve">  and gene expression differences between psoriasis patients and controls in peripheral blood for four major circulating immune cell types </w:t>
        </w:r>
      </w:ins>
      <w:ins w:id="583" w:author="Microsoft Office User" w:date="2018-12-24T10:23:00Z">
        <w:r w:rsidR="00093BE5">
          <w:t xml:space="preserve">in peripheral blood </w:t>
        </w:r>
      </w:ins>
      <w:ins w:id="584" w:author="Microsoft Office User" w:date="2018-12-24T10:16:00Z">
        <w:r w:rsidR="00C17FE7">
          <w:t xml:space="preserve">(CD14+ monocytes, CD4+ and CD8+ T cells, and CD19+ B cells) and to complement this with analysis of differential gene expression in </w:t>
        </w:r>
        <w:proofErr w:type="spellStart"/>
        <w:r w:rsidR="00C17FE7">
          <w:t>lesional</w:t>
        </w:r>
        <w:proofErr w:type="spellEnd"/>
        <w:r w:rsidR="00C17FE7">
          <w:t xml:space="preserve"> and uninvolved epidermis isolated from psoriatic skin biopsies.</w:t>
        </w:r>
      </w:ins>
    </w:p>
    <w:p w14:paraId="5903DED0" w14:textId="7E31D074" w:rsidR="009D5BF3" w:rsidRDefault="009D5BF3">
      <w:pPr>
        <w:pStyle w:val="BodyText"/>
        <w:numPr>
          <w:ilvl w:val="0"/>
          <w:numId w:val="7"/>
        </w:numPr>
        <w:spacing w:line="415" w:lineRule="auto"/>
        <w:ind w:left="567" w:right="779"/>
        <w:jc w:val="both"/>
        <w:pPrChange w:id="585" w:author="Microsoft Office User" w:date="2018-12-24T12:49:00Z">
          <w:pPr>
            <w:spacing w:line="415" w:lineRule="auto"/>
            <w:jc w:val="both"/>
          </w:pPr>
        </w:pPrChange>
      </w:pPr>
      <w:ins w:id="586" w:author="Microsoft Office User" w:date="2018-12-24T12:43:00Z">
        <w:r>
          <w:t xml:space="preserve">To identify cell subsets contributing to pathophysiological relevant pathways in </w:t>
        </w:r>
        <w:proofErr w:type="spellStart"/>
        <w:r>
          <w:t>PsA</w:t>
        </w:r>
        <w:proofErr w:type="spellEnd"/>
        <w:r>
          <w:t xml:space="preserve"> by </w:t>
        </w:r>
      </w:ins>
      <w:ins w:id="587" w:author="Microsoft Office User" w:date="2018-12-24T12:44:00Z">
        <w:r>
          <w:t>assaying</w:t>
        </w:r>
      </w:ins>
      <w:ins w:id="588" w:author="Microsoft Office User" w:date="2018-12-24T12:43:00Z">
        <w:r>
          <w:t xml:space="preserve"> chromatin accessibility and </w:t>
        </w:r>
      </w:ins>
      <w:ins w:id="589" w:author="Microsoft Office User" w:date="2018-12-24T12:45:00Z">
        <w:r>
          <w:t>gene expression</w:t>
        </w:r>
      </w:ins>
      <w:ins w:id="590" w:author="Microsoft Office User" w:date="2018-12-24T12:43:00Z">
        <w:r>
          <w:t xml:space="preserve"> </w:t>
        </w:r>
      </w:ins>
      <w:ins w:id="591" w:author="Microsoft Office User" w:date="2018-12-24T12:46:00Z">
        <w:r>
          <w:t>in CD14+ monocytes, mCD4+, mCD8+ and NK cells for</w:t>
        </w:r>
      </w:ins>
      <w:ins w:id="592" w:author="Microsoft Office User" w:date="2018-12-24T12:43:00Z">
        <w:r>
          <w:t xml:space="preserve"> peripheral blood</w:t>
        </w:r>
      </w:ins>
      <w:ins w:id="593" w:author="Microsoft Office User" w:date="2018-12-24T12:44:00Z">
        <w:r>
          <w:t xml:space="preserve"> and synovial fluid</w:t>
        </w:r>
      </w:ins>
      <w:ins w:id="594" w:author="Microsoft Office User" w:date="2018-12-24T12:43:00Z">
        <w:r>
          <w:t xml:space="preserve">, </w:t>
        </w:r>
      </w:ins>
      <w:ins w:id="595" w:author="Microsoft Office User" w:date="2018-12-24T12:47:00Z">
        <w:r>
          <w:t>determining</w:t>
        </w:r>
      </w:ins>
      <w:ins w:id="596" w:author="Microsoft Office User" w:date="2018-12-24T12:43:00Z">
        <w:r>
          <w:t xml:space="preserve"> transcriptional differences at the single-cell level in cell types of interest</w:t>
        </w:r>
      </w:ins>
      <w:ins w:id="597" w:author="Microsoft Office User" w:date="2018-12-24T12:49:00Z">
        <w:r>
          <w:t xml:space="preserve"> and relating findings to </w:t>
        </w:r>
      </w:ins>
      <w:proofErr w:type="spellStart"/>
      <w:ins w:id="598" w:author="Microsoft Office User" w:date="2018-12-24T12:43:00Z">
        <w:r>
          <w:t>PsA</w:t>
        </w:r>
        <w:proofErr w:type="spellEnd"/>
        <w:r>
          <w:t xml:space="preserve"> GWAS.</w:t>
        </w:r>
      </w:ins>
    </w:p>
    <w:sectPr w:rsidR="009D5BF3" w:rsidSect="004803C9">
      <w:headerReference w:type="default" r:id="rId23"/>
      <w:footerReference w:type="default" r:id="rId24"/>
      <w:pgSz w:w="11910" w:h="16840"/>
      <w:pgMar w:top="1580" w:right="520" w:bottom="800" w:left="1680" w:header="1231" w:footer="615" w:gutter="0"/>
      <w:pgNumType w:start="0"/>
      <w:cols w:space="720"/>
      <w:sectPrChange w:id="599" w:author="Microsoft Office User" w:date="2018-12-20T23:17:00Z">
        <w:sectPr w:rsidR="009D5BF3" w:rsidSect="004803C9">
          <w:pgMar w:top="1580" w:right="520" w:bottom="800" w:left="1680" w:header="0" w:footer="615"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18-12-20T23:21:00Z" w:initials="MOU">
    <w:p w14:paraId="7BA093CA" w14:textId="1BF99CFC" w:rsidR="00B57CED" w:rsidRDefault="00B57CED">
      <w:pPr>
        <w:pStyle w:val="CommentText"/>
      </w:pPr>
      <w:r>
        <w:rPr>
          <w:rStyle w:val="CommentReference"/>
        </w:rPr>
        <w:annotationRef/>
      </w:r>
      <w:r>
        <w:t xml:space="preserve"> I have tried to make constructive edits. Still a bit long but otherwise very comprehensive and fine to submit after considering suggested edits. If when you read through again you find further text to cut then do so but do not spend lots of time trying to do that.</w:t>
      </w:r>
    </w:p>
  </w:comment>
  <w:comment w:id="1" w:author="Alicia Lledolara" w:date="2018-12-26T09:50:00Z" w:initials="AL">
    <w:p w14:paraId="67ADCC44" w14:textId="2C1BBDD0" w:rsidR="00B57CED" w:rsidRDefault="00B57CED">
      <w:pPr>
        <w:pStyle w:val="CommentText"/>
      </w:pPr>
      <w:r>
        <w:rPr>
          <w:rStyle w:val="CommentReference"/>
        </w:rPr>
        <w:annotationRef/>
      </w:r>
      <w:proofErr w:type="gramStart"/>
      <w:r>
        <w:t>check</w:t>
      </w:r>
      <w:proofErr w:type="gramEnd"/>
    </w:p>
  </w:comment>
  <w:comment w:id="2" w:author="Alicia Lledolara" w:date="2018-12-26T09:50:00Z" w:initials="AL">
    <w:p w14:paraId="6CC5A286" w14:textId="4C91769C" w:rsidR="00B57CED" w:rsidRDefault="00B57CED">
      <w:pPr>
        <w:pStyle w:val="CommentText"/>
      </w:pPr>
      <w:r>
        <w:rPr>
          <w:rStyle w:val="CommentReference"/>
        </w:rPr>
        <w:annotationRef/>
      </w:r>
      <w:r>
        <w:t>Not sure</w:t>
      </w:r>
    </w:p>
  </w:comment>
  <w:comment w:id="3" w:author="Microsoft Office User" w:date="2018-12-20T20:14:00Z" w:initials="MOU">
    <w:p w14:paraId="6FF252A3" w14:textId="77777777" w:rsidR="00B57CED" w:rsidRDefault="00B57CED">
      <w:pPr>
        <w:pStyle w:val="CommentText"/>
      </w:pPr>
      <w:r>
        <w:rPr>
          <w:rStyle w:val="CommentReference"/>
        </w:rPr>
        <w:annotationRef/>
      </w:r>
      <w:r>
        <w:t>I won’t correct all of these – ensure space before every reference within a sentence</w:t>
      </w:r>
    </w:p>
  </w:comment>
  <w:comment w:id="8" w:author="Microsoft Office User" w:date="2018-12-20T20:31:00Z" w:initials="MOU">
    <w:p w14:paraId="159F2146" w14:textId="63F055B3" w:rsidR="00B57CED" w:rsidRDefault="00B57CED">
      <w:pPr>
        <w:pStyle w:val="CommentText"/>
      </w:pPr>
      <w:r>
        <w:rPr>
          <w:rStyle w:val="CommentReference"/>
        </w:rPr>
        <w:annotationRef/>
      </w:r>
      <w:r>
        <w:t>For an individual patient?</w:t>
      </w:r>
    </w:p>
  </w:comment>
  <w:comment w:id="9" w:author="Alicia Lledolara" w:date="2018-12-26T11:02:00Z" w:initials="AL">
    <w:p w14:paraId="6DCDCA92" w14:textId="54536385" w:rsidR="00B57CED" w:rsidRDefault="00B57CED">
      <w:pPr>
        <w:pStyle w:val="CommentText"/>
      </w:pPr>
      <w:r>
        <w:rPr>
          <w:rStyle w:val="CommentReference"/>
        </w:rPr>
        <w:annotationRef/>
      </w:r>
      <w:r>
        <w:t>Yes</w:t>
      </w:r>
    </w:p>
  </w:comment>
  <w:comment w:id="10" w:author="Microsoft Office User" w:date="2018-12-20T20:37:00Z" w:initials="MOU">
    <w:p w14:paraId="6F230E53" w14:textId="5F25DFF2" w:rsidR="00B57CED" w:rsidRDefault="00B57CED">
      <w:pPr>
        <w:pStyle w:val="CommentText"/>
      </w:pPr>
      <w:r>
        <w:rPr>
          <w:rStyle w:val="CommentReference"/>
        </w:rPr>
        <w:annotationRef/>
      </w:r>
      <w:r>
        <w:t>If there is time, a figure with images of some or all of the different types could be helpful</w:t>
      </w:r>
    </w:p>
  </w:comment>
  <w:comment w:id="11" w:author="Alicia Lledolara" w:date="2018-12-26T11:19:00Z" w:initials="AL">
    <w:p w14:paraId="182BB47B" w14:textId="6F7DAF67" w:rsidR="00B57CED" w:rsidRDefault="00B57CED">
      <w:pPr>
        <w:pStyle w:val="CommentText"/>
      </w:pPr>
      <w:r>
        <w:rPr>
          <w:rStyle w:val="CommentReference"/>
        </w:rPr>
        <w:annotationRef/>
      </w:r>
      <w:r>
        <w:t>I may consider it</w:t>
      </w:r>
    </w:p>
  </w:comment>
  <w:comment w:id="12" w:author="Microsoft Office User" w:date="2018-12-20T20:42:00Z" w:initials="MOU">
    <w:p w14:paraId="61627D64" w14:textId="4F7E29FD" w:rsidR="00B57CED" w:rsidRDefault="00B57CED">
      <w:pPr>
        <w:pStyle w:val="CommentText"/>
      </w:pPr>
      <w:r>
        <w:rPr>
          <w:rStyle w:val="CommentReference"/>
        </w:rPr>
        <w:annotationRef/>
      </w:r>
      <w:r>
        <w:t>Here and elsewhere, carefully check when you first use an abbreviation and be consistent after then in using rather than redefining more than once</w:t>
      </w:r>
    </w:p>
  </w:comment>
  <w:comment w:id="13" w:author="Microsoft Office User" w:date="2018-12-20T20:44:00Z" w:initials="MOU">
    <w:p w14:paraId="69841AD2" w14:textId="1A873D01" w:rsidR="00B57CED" w:rsidRDefault="00B57CED">
      <w:pPr>
        <w:pStyle w:val="CommentText"/>
      </w:pPr>
      <w:r>
        <w:rPr>
          <w:rStyle w:val="CommentReference"/>
        </w:rPr>
        <w:annotationRef/>
      </w:r>
      <w:r>
        <w:t xml:space="preserve">Not entirely </w:t>
      </w:r>
      <w:proofErr w:type="gramStart"/>
      <w:r>
        <w:t>clear ?</w:t>
      </w:r>
      <w:proofErr w:type="gramEnd"/>
      <w:r>
        <w:t>needed /simplify</w:t>
      </w:r>
    </w:p>
  </w:comment>
  <w:comment w:id="17" w:author="Microsoft Office User" w:date="2018-12-20T20:45:00Z" w:initials="MOU">
    <w:p w14:paraId="32721889" w14:textId="2CAB82D1" w:rsidR="00B57CED" w:rsidRDefault="00B57CED">
      <w:pPr>
        <w:pStyle w:val="CommentText"/>
      </w:pPr>
      <w:r>
        <w:rPr>
          <w:rStyle w:val="CommentReference"/>
        </w:rPr>
        <w:annotationRef/>
      </w:r>
      <w:r>
        <w:t>Because?</w:t>
      </w:r>
    </w:p>
  </w:comment>
  <w:comment w:id="18" w:author="Alicia Lledolara" w:date="2018-12-26T12:56:00Z" w:initials="AL">
    <w:p w14:paraId="46854B7B" w14:textId="30C95407" w:rsidR="00B57CED" w:rsidRDefault="00B57CED">
      <w:pPr>
        <w:pStyle w:val="CommentText"/>
      </w:pPr>
      <w:r>
        <w:rPr>
          <w:rStyle w:val="CommentReference"/>
        </w:rPr>
        <w:annotationRef/>
      </w:r>
      <w:r>
        <w:t>Done</w:t>
      </w:r>
    </w:p>
  </w:comment>
  <w:comment w:id="23" w:author="Microsoft Office User" w:date="2018-12-20T20:51:00Z" w:initials="MOU">
    <w:p w14:paraId="4F0F38EA" w14:textId="7D3E9D8C" w:rsidR="00B57CED" w:rsidRDefault="00B57CED">
      <w:pPr>
        <w:pStyle w:val="CommentText"/>
      </w:pPr>
      <w:r>
        <w:rPr>
          <w:rStyle w:val="CommentReference"/>
        </w:rPr>
        <w:annotationRef/>
      </w:r>
      <w:r>
        <w:t>Should this HLA difference be left until the genetics section?</w:t>
      </w:r>
    </w:p>
  </w:comment>
  <w:comment w:id="34" w:author="Microsoft Office User" w:date="2018-12-20T20:55:00Z" w:initials="MOU">
    <w:p w14:paraId="39643F19" w14:textId="4A62ABBD" w:rsidR="00B57CED" w:rsidRDefault="00B57CED">
      <w:pPr>
        <w:pStyle w:val="CommentText"/>
      </w:pPr>
      <w:r>
        <w:rPr>
          <w:rStyle w:val="CommentReference"/>
        </w:rPr>
        <w:annotationRef/>
      </w:r>
      <w:r>
        <w:t xml:space="preserve">?better legend and table – not currently intuitive, have a look at </w:t>
      </w:r>
      <w:r w:rsidRPr="00455BFF">
        <w:t>https://www.pasitraining.com/about.html</w:t>
      </w:r>
    </w:p>
  </w:comment>
  <w:comment w:id="35" w:author="Microsoft Office User" w:date="2018-12-20T20:59:00Z" w:initials="MOU">
    <w:p w14:paraId="4418D2A0" w14:textId="77777777" w:rsidR="00B57CED" w:rsidRDefault="00B57CED">
      <w:pPr>
        <w:pStyle w:val="CommentText"/>
      </w:pPr>
      <w:r>
        <w:rPr>
          <w:rStyle w:val="CommentReference"/>
        </w:rPr>
        <w:annotationRef/>
      </w:r>
      <w:r>
        <w:t>?high numbers</w:t>
      </w:r>
    </w:p>
    <w:p w14:paraId="69DD9187" w14:textId="2A33012A" w:rsidR="00B57CED" w:rsidRDefault="00B57CED">
      <w:pPr>
        <w:pStyle w:val="CommentText"/>
      </w:pPr>
      <w:r>
        <w:t>?value of table</w:t>
      </w:r>
    </w:p>
  </w:comment>
  <w:comment w:id="36" w:author="Microsoft Office User" w:date="2018-12-20T21:04:00Z" w:initials="MOU">
    <w:p w14:paraId="17DBA84E" w14:textId="5A235E1B" w:rsidR="00B57CED" w:rsidRDefault="00B57CED">
      <w:pPr>
        <w:pStyle w:val="CommentText"/>
      </w:pPr>
      <w:r>
        <w:rPr>
          <w:rStyle w:val="CommentReference"/>
        </w:rPr>
        <w:annotationRef/>
      </w:r>
      <w:r>
        <w:t xml:space="preserve">What about </w:t>
      </w:r>
      <w:proofErr w:type="spellStart"/>
      <w:r>
        <w:t>PsA</w:t>
      </w:r>
      <w:proofErr w:type="spellEnd"/>
      <w:r>
        <w:t xml:space="preserve"> and drugs (and infections)?</w:t>
      </w:r>
    </w:p>
  </w:comment>
  <w:comment w:id="37" w:author="Microsoft Office User" w:date="2018-12-20T21:02:00Z" w:initials="MOU">
    <w:p w14:paraId="2A17A00C" w14:textId="31E5B4A5" w:rsidR="00B57CED" w:rsidRDefault="00B57CED">
      <w:pPr>
        <w:pStyle w:val="CommentText"/>
      </w:pPr>
      <w:r>
        <w:rPr>
          <w:rStyle w:val="CommentReference"/>
        </w:rPr>
        <w:annotationRef/>
      </w:r>
      <w:r>
        <w:t>?what bacteria</w:t>
      </w:r>
    </w:p>
  </w:comment>
  <w:comment w:id="38" w:author="Microsoft Office User" w:date="2018-12-20T21:08:00Z" w:initials="MOU">
    <w:p w14:paraId="0BD04D77" w14:textId="77777777" w:rsidR="00B57CED" w:rsidRPr="000B0901" w:rsidRDefault="00B57CED" w:rsidP="007720B8">
      <w:pPr>
        <w:shd w:val="clear" w:color="auto" w:fill="FFFFFF"/>
        <w:spacing w:after="60"/>
        <w:rPr>
          <w:rFonts w:ascii="Helvetica Neue" w:hAnsi="Helvetica Neue"/>
          <w:color w:val="000000"/>
          <w:sz w:val="19"/>
          <w:szCs w:val="19"/>
          <w:lang w:val="en-GB"/>
        </w:rPr>
      </w:pPr>
      <w:r>
        <w:rPr>
          <w:rStyle w:val="CommentReference"/>
        </w:rPr>
        <w:annotationRef/>
      </w:r>
      <w:r w:rsidRPr="000B0901">
        <w:rPr>
          <w:rFonts w:ascii="Helvetica Neue" w:hAnsi="Helvetica Neue"/>
          <w:color w:val="000000"/>
          <w:sz w:val="19"/>
          <w:szCs w:val="19"/>
          <w:lang w:val="en-GB"/>
        </w:rPr>
        <w:t>PMID</w:t>
      </w:r>
    </w:p>
    <w:p w14:paraId="51387FFB" w14:textId="77777777" w:rsidR="00B57CED" w:rsidRPr="000B0901" w:rsidRDefault="00B57CED" w:rsidP="007720B8">
      <w:pPr>
        <w:widowControl/>
        <w:shd w:val="clear" w:color="auto" w:fill="FFFFFF"/>
        <w:autoSpaceDE/>
        <w:autoSpaceDN/>
        <w:spacing w:after="60"/>
        <w:ind w:left="720"/>
        <w:rPr>
          <w:rFonts w:ascii="Helvetica Neue" w:hAnsi="Helvetica Neue"/>
          <w:color w:val="000000"/>
          <w:sz w:val="19"/>
          <w:szCs w:val="19"/>
          <w:lang w:val="en-GB"/>
        </w:rPr>
      </w:pPr>
      <w:hyperlink r:id="rId1" w:tgtFrame="_blank" w:history="1">
        <w:r w:rsidRPr="000B0901">
          <w:rPr>
            <w:rFonts w:ascii="Helvetica Neue" w:hAnsi="Helvetica Neue"/>
            <w:color w:val="00905A"/>
            <w:sz w:val="19"/>
            <w:szCs w:val="19"/>
            <w:u w:val="single"/>
            <w:lang w:val="en-GB"/>
          </w:rPr>
          <w:t>24117435</w:t>
        </w:r>
      </w:hyperlink>
    </w:p>
    <w:p w14:paraId="7F92B166" w14:textId="77777777" w:rsidR="00B57CED" w:rsidRDefault="00B57CED" w:rsidP="007720B8">
      <w:pPr>
        <w:pStyle w:val="CommentText"/>
      </w:pPr>
    </w:p>
  </w:comment>
  <w:comment w:id="39" w:author="Alicia Lledolara" w:date="2018-12-26T14:53:00Z" w:initials="AL">
    <w:p w14:paraId="1D0A0BB6" w14:textId="710C57F1" w:rsidR="00B57CED" w:rsidRDefault="00B57CED">
      <w:pPr>
        <w:pStyle w:val="CommentText"/>
      </w:pPr>
      <w:r>
        <w:rPr>
          <w:rStyle w:val="CommentReference"/>
        </w:rPr>
        <w:annotationRef/>
      </w:r>
      <w:r>
        <w:t>Done</w:t>
      </w:r>
    </w:p>
  </w:comment>
  <w:comment w:id="40" w:author="Microsoft Office User" w:date="2018-12-23T12:38:00Z" w:initials="MOU">
    <w:p w14:paraId="2A350510" w14:textId="7776E63F" w:rsidR="00B57CED" w:rsidRDefault="00B57CED">
      <w:pPr>
        <w:pStyle w:val="CommentText"/>
      </w:pPr>
      <w:r>
        <w:rPr>
          <w:rStyle w:val="CommentReference"/>
        </w:rPr>
        <w:annotationRef/>
      </w:r>
      <w:r>
        <w:t>I suggest you do not abbreviate keratinocytes to KCs</w:t>
      </w:r>
    </w:p>
  </w:comment>
  <w:comment w:id="41" w:author="Microsoft Office User" w:date="2018-12-20T21:14:00Z" w:initials="MOU">
    <w:p w14:paraId="71B36D0C" w14:textId="2EABE4CC" w:rsidR="00B57CED" w:rsidRDefault="00B57CED">
      <w:pPr>
        <w:pStyle w:val="CommentText"/>
      </w:pPr>
      <w:r>
        <w:rPr>
          <w:rStyle w:val="CommentReference"/>
        </w:rPr>
        <w:annotationRef/>
      </w:r>
      <w:r>
        <w:t>Check all reference citations consistent - author et al year with spaces</w:t>
      </w:r>
    </w:p>
  </w:comment>
  <w:comment w:id="137" w:author="Microsoft Office User" w:date="2018-12-20T21:41:00Z" w:initials="MOU">
    <w:p w14:paraId="1DF8ECC3" w14:textId="7B76B318" w:rsidR="00B57CED" w:rsidRDefault="00B57CED">
      <w:pPr>
        <w:pStyle w:val="CommentText"/>
      </w:pPr>
      <w:r>
        <w:rPr>
          <w:rStyle w:val="CommentReference"/>
        </w:rPr>
        <w:annotationRef/>
      </w:r>
      <w:r>
        <w:t>Very dense text, too much detail. Suggest reduce length of this section by at least by 50%</w:t>
      </w:r>
    </w:p>
  </w:comment>
  <w:comment w:id="160" w:author="Microsoft Office User" w:date="2018-12-20T21:56:00Z" w:initials="MOU">
    <w:p w14:paraId="5FDA08BD" w14:textId="334AD7A9" w:rsidR="00B57CED" w:rsidRDefault="00B57CED">
      <w:pPr>
        <w:pStyle w:val="CommentText"/>
      </w:pPr>
      <w:r>
        <w:rPr>
          <w:rStyle w:val="CommentReference"/>
        </w:rPr>
        <w:annotationRef/>
      </w:r>
      <w:r>
        <w:t>Which PSOR region is this? Suggest cut from this section unless relates to linkage and PSOR regions</w:t>
      </w:r>
    </w:p>
  </w:comment>
  <w:comment w:id="195" w:author="Microsoft Office User" w:date="2018-12-20T22:05:00Z" w:initials="MOU">
    <w:p w14:paraId="3A982082" w14:textId="7FD3005A" w:rsidR="00B57CED" w:rsidRDefault="00B57CED">
      <w:pPr>
        <w:pStyle w:val="CommentText"/>
      </w:pPr>
      <w:r>
        <w:rPr>
          <w:rStyle w:val="CommentReference"/>
        </w:rPr>
        <w:annotationRef/>
      </w:r>
      <w:proofErr w:type="gramStart"/>
      <w:r>
        <w:t>by</w:t>
      </w:r>
      <w:proofErr w:type="gramEnd"/>
      <w:r>
        <w:t xml:space="preserve"> showing…</w:t>
      </w:r>
    </w:p>
  </w:comment>
  <w:comment w:id="217" w:author="Microsoft Office User" w:date="2018-12-20T22:13:00Z" w:initials="MOU">
    <w:p w14:paraId="7E22CC78" w14:textId="43FF8176" w:rsidR="00B57CED" w:rsidRDefault="00B57CED">
      <w:pPr>
        <w:pStyle w:val="CommentText"/>
      </w:pPr>
      <w:r>
        <w:rPr>
          <w:rStyle w:val="CommentReference"/>
        </w:rPr>
        <w:annotationRef/>
      </w:r>
      <w:proofErr w:type="gramStart"/>
      <w:r>
        <w:t>remember</w:t>
      </w:r>
      <w:proofErr w:type="gramEnd"/>
      <w:r>
        <w:t xml:space="preserve"> GWAS = genome-wide association study so does not make sense anywhere to write GWAS study!</w:t>
      </w:r>
    </w:p>
  </w:comment>
  <w:comment w:id="219" w:author="Microsoft Office User" w:date="2018-12-20T22:15:00Z" w:initials="MOU">
    <w:p w14:paraId="3C166F73" w14:textId="60533259" w:rsidR="00B57CED" w:rsidRDefault="00B57CED">
      <w:pPr>
        <w:pStyle w:val="CommentText"/>
      </w:pPr>
      <w:r>
        <w:rPr>
          <w:rStyle w:val="CommentReference"/>
        </w:rPr>
        <w:annotationRef/>
      </w:r>
      <w:r>
        <w:t xml:space="preserve">Need to be explicit how you think GWAS provides a link to cell type </w:t>
      </w:r>
    </w:p>
  </w:comment>
  <w:comment w:id="231" w:author="Microsoft Office User" w:date="2018-12-20T22:19:00Z" w:initials="MOU">
    <w:p w14:paraId="5E801BF0" w14:textId="7C4B598B" w:rsidR="00B57CED" w:rsidRDefault="00B57CED">
      <w:pPr>
        <w:pStyle w:val="CommentText"/>
      </w:pPr>
      <w:r>
        <w:rPr>
          <w:rStyle w:val="CommentReference"/>
        </w:rPr>
        <w:annotationRef/>
      </w:r>
      <w:r>
        <w:t>Reduce length by ~30%</w:t>
      </w:r>
    </w:p>
  </w:comment>
  <w:comment w:id="232" w:author="Alicia Lledolara" w:date="2018-12-27T16:43:00Z" w:initials="AL">
    <w:p w14:paraId="31B0C2F0" w14:textId="292B7C25" w:rsidR="008E16EB" w:rsidRDefault="008E16EB">
      <w:pPr>
        <w:pStyle w:val="CommentText"/>
      </w:pPr>
      <w:r>
        <w:rPr>
          <w:rStyle w:val="CommentReference"/>
        </w:rPr>
        <w:annotationRef/>
      </w:r>
      <w:r>
        <w:t>Done</w:t>
      </w:r>
    </w:p>
  </w:comment>
  <w:comment w:id="272" w:author="Microsoft Office User" w:date="2018-12-20T22:26:00Z" w:initials="MOU">
    <w:p w14:paraId="624D44E2" w14:textId="6E345B0B" w:rsidR="00B57CED" w:rsidRDefault="00B57CED">
      <w:pPr>
        <w:pStyle w:val="CommentText"/>
      </w:pPr>
      <w:r>
        <w:rPr>
          <w:rStyle w:val="CommentReference"/>
        </w:rPr>
        <w:annotationRef/>
      </w:r>
      <w:r>
        <w:t>Including psoriasis?</w:t>
      </w:r>
    </w:p>
  </w:comment>
  <w:comment w:id="435" w:author="Microsoft Office User" w:date="2018-12-20T23:00:00Z" w:initials="MOU">
    <w:p w14:paraId="4DF2219E" w14:textId="1AAAFCA8" w:rsidR="00B57CED" w:rsidRDefault="00B57CED">
      <w:pPr>
        <w:pStyle w:val="CommentText"/>
      </w:pPr>
      <w:r>
        <w:rPr>
          <w:rStyle w:val="CommentReference"/>
        </w:rPr>
        <w:annotationRef/>
      </w:r>
      <w:r>
        <w:t>What do they show – one or two examples of results?</w:t>
      </w:r>
    </w:p>
  </w:comment>
  <w:comment w:id="436" w:author="Alicia Lledolara" w:date="2018-12-27T18:54:00Z" w:initials="AL">
    <w:p w14:paraId="24CCBDB9" w14:textId="182A64E7" w:rsidR="0073196C" w:rsidRPr="006B5518" w:rsidRDefault="0073196C">
      <w:pPr>
        <w:pStyle w:val="CommentText"/>
        <w:rPr>
          <w:lang w:val="en-GB"/>
        </w:rPr>
      </w:pPr>
      <w:r>
        <w:rPr>
          <w:rStyle w:val="CommentReference"/>
        </w:rPr>
        <w:annotationRef/>
      </w:r>
      <w:r>
        <w:t>I give enough detail in the specific section I think</w:t>
      </w:r>
    </w:p>
  </w:comment>
  <w:comment w:id="501" w:author="Microsoft Office User" w:date="2018-12-21T16:29:00Z" w:initials="MOU">
    <w:p w14:paraId="783C0E30" w14:textId="321E4557" w:rsidR="00B57CED" w:rsidRDefault="00B57CED">
      <w:pPr>
        <w:pStyle w:val="CommentText"/>
      </w:pPr>
      <w:r>
        <w:rPr>
          <w:rStyle w:val="CommentReference"/>
        </w:rPr>
        <w:annotationRef/>
      </w:r>
      <w:r>
        <w:t>Can move to discussion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A093CA" w15:done="0"/>
  <w15:commentEx w15:paraId="67ADCC44" w15:done="0"/>
  <w15:commentEx w15:paraId="6CC5A286" w15:done="0"/>
  <w15:commentEx w15:paraId="6FF252A3" w15:done="0"/>
  <w15:commentEx w15:paraId="159F2146" w15:done="0"/>
  <w15:commentEx w15:paraId="6DCDCA92" w15:paraIdParent="159F2146" w15:done="0"/>
  <w15:commentEx w15:paraId="6F230E53" w15:done="0"/>
  <w15:commentEx w15:paraId="182BB47B" w15:paraIdParent="6F230E53" w15:done="0"/>
  <w15:commentEx w15:paraId="61627D64" w15:done="0"/>
  <w15:commentEx w15:paraId="69841AD2" w15:done="0"/>
  <w15:commentEx w15:paraId="32721889" w15:done="0"/>
  <w15:commentEx w15:paraId="46854B7B" w15:paraIdParent="32721889" w15:done="0"/>
  <w15:commentEx w15:paraId="4F0F38EA" w15:done="0"/>
  <w15:commentEx w15:paraId="39643F19" w15:done="0"/>
  <w15:commentEx w15:paraId="69DD9187" w15:done="0"/>
  <w15:commentEx w15:paraId="17DBA84E" w15:done="0"/>
  <w15:commentEx w15:paraId="2A17A00C" w15:done="0"/>
  <w15:commentEx w15:paraId="7F92B166" w15:done="0"/>
  <w15:commentEx w15:paraId="1D0A0BB6" w15:paraIdParent="7F92B166" w15:done="0"/>
  <w15:commentEx w15:paraId="2A350510" w15:done="0"/>
  <w15:commentEx w15:paraId="71B36D0C" w15:done="0"/>
  <w15:commentEx w15:paraId="1DF8ECC3" w15:done="0"/>
  <w15:commentEx w15:paraId="5FDA08BD" w15:done="0"/>
  <w15:commentEx w15:paraId="3A982082" w15:done="0"/>
  <w15:commentEx w15:paraId="7E22CC78" w15:done="0"/>
  <w15:commentEx w15:paraId="3C166F73" w15:done="0"/>
  <w15:commentEx w15:paraId="5E801BF0" w15:done="0"/>
  <w15:commentEx w15:paraId="31B0C2F0" w15:paraIdParent="5E801BF0" w15:done="0"/>
  <w15:commentEx w15:paraId="624D44E2" w15:done="0"/>
  <w15:commentEx w15:paraId="4DF2219E" w15:done="0"/>
  <w15:commentEx w15:paraId="24CCBDB9" w15:paraIdParent="4DF2219E" w15:done="0"/>
  <w15:commentEx w15:paraId="783C0E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A093CA" w16cid:durableId="1FC6A26A"/>
  <w16cid:commentId w16cid:paraId="6FF252A3" w16cid:durableId="1FC676A3"/>
  <w16cid:commentId w16cid:paraId="36C5D482" w16cid:durableId="1FC67934"/>
  <w16cid:commentId w16cid:paraId="159F2146" w16cid:durableId="1FC67AB9"/>
  <w16cid:commentId w16cid:paraId="6F230E53" w16cid:durableId="1FC67C0D"/>
  <w16cid:commentId w16cid:paraId="61627D64" w16cid:durableId="1FC67D3E"/>
  <w16cid:commentId w16cid:paraId="69841AD2" w16cid:durableId="1FC67D90"/>
  <w16cid:commentId w16cid:paraId="32721889" w16cid:durableId="1FC67DE9"/>
  <w16cid:commentId w16cid:paraId="4AB6BF81" w16cid:durableId="1FC67E50"/>
  <w16cid:commentId w16cid:paraId="4F0F38EA" w16cid:durableId="1FC67F3B"/>
  <w16cid:commentId w16cid:paraId="39643F19" w16cid:durableId="1FC68054"/>
  <w16cid:commentId w16cid:paraId="69DD9187" w16cid:durableId="1FC6812C"/>
  <w16cid:commentId w16cid:paraId="17DBA84E" w16cid:durableId="1FC6826F"/>
  <w16cid:commentId w16cid:paraId="2A17A00C" w16cid:durableId="1FC681E2"/>
  <w16cid:commentId w16cid:paraId="7F92B166" w16cid:durableId="1FC68335"/>
  <w16cid:commentId w16cid:paraId="2A350510" w16cid:durableId="1FCA003A"/>
  <w16cid:commentId w16cid:paraId="71B36D0C" w16cid:durableId="1FC684CC"/>
  <w16cid:commentId w16cid:paraId="1DF8ECC3" w16cid:durableId="1FC68B17"/>
  <w16cid:commentId w16cid:paraId="5FDA08BD" w16cid:durableId="1FC68E72"/>
  <w16cid:commentId w16cid:paraId="3A982082" w16cid:durableId="1FC690A0"/>
  <w16cid:commentId w16cid:paraId="7E22CC78" w16cid:durableId="1FC69289"/>
  <w16cid:commentId w16cid:paraId="3C166F73" w16cid:durableId="1FC692E5"/>
  <w16cid:commentId w16cid:paraId="5E801BF0" w16cid:durableId="1FC693E6"/>
  <w16cid:commentId w16cid:paraId="624D44E2" w16cid:durableId="1FC695AF"/>
  <w16cid:commentId w16cid:paraId="4DF2219E" w16cid:durableId="1FC69D86"/>
  <w16cid:commentId w16cid:paraId="783C0E30" w16cid:durableId="1FC7937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7849A" w14:textId="77777777" w:rsidR="00B57CED" w:rsidRDefault="00B57CED">
      <w:r>
        <w:separator/>
      </w:r>
    </w:p>
  </w:endnote>
  <w:endnote w:type="continuationSeparator" w:id="0">
    <w:p w14:paraId="4E59AA79" w14:textId="77777777" w:rsidR="00B57CED" w:rsidRDefault="00B5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Monaco">
    <w:altName w:val="Courier New"/>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6A21D" w14:textId="77777777" w:rsidR="00B57CED" w:rsidRDefault="00B57CED">
    <w:pPr>
      <w:pStyle w:val="BodyText"/>
      <w:spacing w:line="14" w:lineRule="auto"/>
      <w:rPr>
        <w:sz w:val="20"/>
      </w:rPr>
    </w:pPr>
    <w:r>
      <w:rPr>
        <w:noProof/>
      </w:rPr>
      <mc:AlternateContent>
        <mc:Choice Requires="wps">
          <w:drawing>
            <wp:anchor distT="0" distB="0" distL="114300" distR="114300" simplePos="0" relativeHeight="503291456" behindDoc="1" locked="0" layoutInCell="1" allowOverlap="1" wp14:anchorId="4CFA3D4F" wp14:editId="57A0B603">
              <wp:simplePos x="0" y="0"/>
              <wp:positionH relativeFrom="page">
                <wp:posOffset>1306830</wp:posOffset>
              </wp:positionH>
              <wp:positionV relativeFrom="page">
                <wp:posOffset>10126980</wp:posOffset>
              </wp:positionV>
              <wp:extent cx="5400040" cy="0"/>
              <wp:effectExtent l="0" t="0" r="0" b="0"/>
              <wp:wrapNone/>
              <wp:docPr id="10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1EF2F4" id="Line 35" o:spid="_x0000_s1026" style="position:absolute;z-index:-2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97.4pt" to="528.1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" strokeweight=".17569mm">
              <o:lock v:ext="edit" shapetype="f"/>
              <w10:wrap anchorx="page" anchory="page"/>
            </v:line>
          </w:pict>
        </mc:Fallback>
      </mc:AlternateContent>
    </w:r>
    <w:r>
      <w:rPr>
        <w:noProof/>
      </w:rPr>
      <mc:AlternateContent>
        <mc:Choice Requires="wps">
          <w:drawing>
            <wp:anchor distT="0" distB="0" distL="114300" distR="114300" simplePos="0" relativeHeight="503291480" behindDoc="1" locked="0" layoutInCell="1" allowOverlap="1" wp14:anchorId="7F4A6FBA" wp14:editId="29ABA1C8">
              <wp:simplePos x="0" y="0"/>
              <wp:positionH relativeFrom="page">
                <wp:posOffset>6515735</wp:posOffset>
              </wp:positionH>
              <wp:positionV relativeFrom="page">
                <wp:posOffset>10160000</wp:posOffset>
              </wp:positionV>
              <wp:extent cx="216535" cy="208280"/>
              <wp:effectExtent l="0" t="0" r="0" b="0"/>
              <wp:wrapNone/>
              <wp:docPr id="10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F806" w14:textId="51E6C944" w:rsidR="00B57CED" w:rsidRDefault="00B57CED">
                          <w:pPr>
                            <w:pStyle w:val="BodyText"/>
                            <w:spacing w:before="18"/>
                            <w:ind w:left="40"/>
                          </w:pPr>
                          <w:r>
                            <w:fldChar w:fldCharType="begin"/>
                          </w:r>
                          <w:r>
                            <w:rPr>
                              <w:w w:val="110"/>
                            </w:rPr>
                            <w:instrText xml:space="preserve"> PAGE </w:instrText>
                          </w:r>
                          <w:r>
                            <w:fldChar w:fldCharType="separate"/>
                          </w:r>
                          <w:r w:rsidR="004E586F">
                            <w:rPr>
                              <w:noProof/>
                              <w:w w:val="11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A6FBA" id="_x0000_t202" coordsize="21600,21600" o:spt="202" path="m,l,21600r21600,l21600,xe">
              <v:stroke joinstyle="miter"/>
              <v:path gradientshapeok="t" o:connecttype="rect"/>
            </v:shapetype>
            <v:shape id="Text Box 34" o:spid="_x0000_s1030" type="#_x0000_t202" style="position:absolute;margin-left:513.05pt;margin-top:800pt;width:17.05pt;height:16.4pt;z-index:-25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" filled="f" stroked="f">
              <v:path arrowok="t"/>
              <v:textbox inset="0,0,0,0">
                <w:txbxContent>
                  <w:p w14:paraId="2391F806" w14:textId="51E6C944" w:rsidR="00B57CED" w:rsidRDefault="00B57CED">
                    <w:pPr>
                      <w:pStyle w:val="BodyText"/>
                      <w:spacing w:before="18"/>
                      <w:ind w:left="40"/>
                    </w:pPr>
                    <w:r>
                      <w:fldChar w:fldCharType="begin"/>
                    </w:r>
                    <w:r>
                      <w:rPr>
                        <w:w w:val="110"/>
                      </w:rPr>
                      <w:instrText xml:space="preserve"> PAGE </w:instrText>
                    </w:r>
                    <w:r>
                      <w:fldChar w:fldCharType="separate"/>
                    </w:r>
                    <w:r w:rsidR="004E586F">
                      <w:rPr>
                        <w:noProof/>
                        <w:w w:val="110"/>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0BE76" w14:textId="77777777" w:rsidR="00B57CED" w:rsidRDefault="00B57CE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8CEA" w14:textId="77777777" w:rsidR="00B57CED" w:rsidRDefault="00B57CED">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F2F88" w14:textId="77777777" w:rsidR="00B57CED" w:rsidRDefault="00B57CED">
    <w:pPr>
      <w:pStyle w:val="BodyText"/>
      <w:spacing w:line="14" w:lineRule="auto"/>
      <w:rPr>
        <w:sz w:val="20"/>
      </w:rPr>
    </w:pPr>
    <w:r>
      <w:rPr>
        <w:noProof/>
      </w:rPr>
      <mc:AlternateContent>
        <mc:Choice Requires="wps">
          <w:drawing>
            <wp:anchor distT="0" distB="0" distL="114300" distR="114300" simplePos="0" relativeHeight="503291600" behindDoc="1" locked="0" layoutInCell="1" allowOverlap="1" wp14:anchorId="765634CB" wp14:editId="731AEC24">
              <wp:simplePos x="0" y="0"/>
              <wp:positionH relativeFrom="page">
                <wp:posOffset>1306830</wp:posOffset>
              </wp:positionH>
              <wp:positionV relativeFrom="page">
                <wp:posOffset>10126980</wp:posOffset>
              </wp:positionV>
              <wp:extent cx="5400040" cy="0"/>
              <wp:effectExtent l="0" t="0" r="0" b="0"/>
              <wp:wrapNone/>
              <wp:docPr id="10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BBDE3A9" id="Line 29" o:spid="_x0000_s1026" style="position:absolute;z-index:-2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97.4pt" to="528.1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" strokeweight=".17569mm">
              <o:lock v:ext="edit" shapetype="f"/>
              <w10:wrap anchorx="page" anchory="page"/>
            </v:line>
          </w:pict>
        </mc:Fallback>
      </mc:AlternateContent>
    </w:r>
    <w:r>
      <w:rPr>
        <w:noProof/>
      </w:rPr>
      <mc:AlternateContent>
        <mc:Choice Requires="wps">
          <w:drawing>
            <wp:anchor distT="0" distB="0" distL="114300" distR="114300" simplePos="0" relativeHeight="503291624" behindDoc="1" locked="0" layoutInCell="1" allowOverlap="1" wp14:anchorId="74164B57" wp14:editId="2BA5AB38">
              <wp:simplePos x="0" y="0"/>
              <wp:positionH relativeFrom="page">
                <wp:posOffset>6515735</wp:posOffset>
              </wp:positionH>
              <wp:positionV relativeFrom="page">
                <wp:posOffset>10160000</wp:posOffset>
              </wp:positionV>
              <wp:extent cx="216535" cy="208280"/>
              <wp:effectExtent l="0" t="0" r="0" b="0"/>
              <wp:wrapNone/>
              <wp:docPr id="10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D4CF5" w14:textId="65A921C5" w:rsidR="00B57CED" w:rsidRDefault="00B57CED">
                          <w:pPr>
                            <w:pStyle w:val="BodyText"/>
                            <w:spacing w:before="18"/>
                            <w:ind w:left="40"/>
                          </w:pPr>
                          <w:r>
                            <w:fldChar w:fldCharType="begin"/>
                          </w:r>
                          <w:r>
                            <w:rPr>
                              <w:w w:val="110"/>
                            </w:rPr>
                            <w:instrText xml:space="preserve"> PAGE </w:instrText>
                          </w:r>
                          <w:r>
                            <w:fldChar w:fldCharType="separate"/>
                          </w:r>
                          <w:r w:rsidR="0042110B">
                            <w:rPr>
                              <w:noProof/>
                              <w:w w:val="110"/>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64B57" id="_x0000_t202" coordsize="21600,21600" o:spt="202" path="m,l,21600r21600,l21600,xe">
              <v:stroke joinstyle="miter"/>
              <v:path gradientshapeok="t" o:connecttype="rect"/>
            </v:shapetype>
            <v:shape id="Text Box 28" o:spid="_x0000_s1033" type="#_x0000_t202" style="position:absolute;margin-left:513.05pt;margin-top:800pt;width:17.05pt;height:16.4pt;z-index:-24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" filled="f" stroked="f">
              <v:path arrowok="t"/>
              <v:textbox inset="0,0,0,0">
                <w:txbxContent>
                  <w:p w14:paraId="209D4CF5" w14:textId="65A921C5" w:rsidR="00B57CED" w:rsidRDefault="00B57CED">
                    <w:pPr>
                      <w:pStyle w:val="BodyText"/>
                      <w:spacing w:before="18"/>
                      <w:ind w:left="40"/>
                    </w:pPr>
                    <w:r>
                      <w:fldChar w:fldCharType="begin"/>
                    </w:r>
                    <w:r>
                      <w:rPr>
                        <w:w w:val="110"/>
                      </w:rPr>
                      <w:instrText xml:space="preserve"> PAGE </w:instrText>
                    </w:r>
                    <w:r>
                      <w:fldChar w:fldCharType="separate"/>
                    </w:r>
                    <w:r w:rsidR="0042110B">
                      <w:rPr>
                        <w:noProof/>
                        <w:w w:val="110"/>
                      </w:rPr>
                      <w:t>51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B908F" w14:textId="77777777" w:rsidR="00B57CED" w:rsidRDefault="00B57CED">
    <w:pPr>
      <w:pStyle w:val="BodyText"/>
      <w:spacing w:line="14" w:lineRule="auto"/>
      <w:rPr>
        <w:sz w:val="20"/>
      </w:rPr>
    </w:pPr>
    <w:r>
      <w:rPr>
        <w:noProof/>
      </w:rPr>
      <mc:AlternateContent>
        <mc:Choice Requires="wps">
          <w:drawing>
            <wp:anchor distT="0" distB="0" distL="114300" distR="114300" simplePos="0" relativeHeight="503291648" behindDoc="1" locked="0" layoutInCell="1" allowOverlap="1" wp14:anchorId="39DD14E2" wp14:editId="7974FA46">
              <wp:simplePos x="0" y="0"/>
              <wp:positionH relativeFrom="page">
                <wp:posOffset>1306830</wp:posOffset>
              </wp:positionH>
              <wp:positionV relativeFrom="page">
                <wp:posOffset>10126980</wp:posOffset>
              </wp:positionV>
              <wp:extent cx="5400040" cy="0"/>
              <wp:effectExtent l="0" t="0" r="0" b="0"/>
              <wp:wrapNone/>
              <wp:docPr id="10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9E3E83" id="Line 27" o:spid="_x0000_s1026" style="position:absolute;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97.4pt" to="528.1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" strokeweight=".17569mm">
              <o:lock v:ext="edit" shapetype="f"/>
              <w10:wrap anchorx="page" anchory="page"/>
            </v:line>
          </w:pict>
        </mc:Fallback>
      </mc:AlternateContent>
    </w:r>
    <w:r>
      <w:rPr>
        <w:noProof/>
      </w:rPr>
      <mc:AlternateContent>
        <mc:Choice Requires="wps">
          <w:drawing>
            <wp:anchor distT="0" distB="0" distL="114300" distR="114300" simplePos="0" relativeHeight="503291672" behindDoc="1" locked="0" layoutInCell="1" allowOverlap="1" wp14:anchorId="385A8B46" wp14:editId="03DF16C9">
              <wp:simplePos x="0" y="0"/>
              <wp:positionH relativeFrom="page">
                <wp:posOffset>6515735</wp:posOffset>
              </wp:positionH>
              <wp:positionV relativeFrom="page">
                <wp:posOffset>10160000</wp:posOffset>
              </wp:positionV>
              <wp:extent cx="216535" cy="208280"/>
              <wp:effectExtent l="0" t="0" r="0" b="0"/>
              <wp:wrapNone/>
              <wp:docPr id="9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E3345" w14:textId="7695BE0E" w:rsidR="00B57CED" w:rsidRDefault="00B57CED">
                          <w:pPr>
                            <w:pStyle w:val="BodyText"/>
                            <w:spacing w:before="18"/>
                            <w:ind w:left="40"/>
                          </w:pPr>
                          <w:r>
                            <w:fldChar w:fldCharType="begin"/>
                          </w:r>
                          <w:r>
                            <w:rPr>
                              <w:w w:val="110"/>
                            </w:rPr>
                            <w:instrText xml:space="preserve"> PAGE </w:instrText>
                          </w:r>
                          <w:r>
                            <w:fldChar w:fldCharType="separate"/>
                          </w:r>
                          <w:r w:rsidR="0042110B">
                            <w:rPr>
                              <w:noProof/>
                              <w:w w:val="11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8B46" id="_x0000_t202" coordsize="21600,21600" o:spt="202" path="m,l,21600r21600,l21600,xe">
              <v:stroke joinstyle="miter"/>
              <v:path gradientshapeok="t" o:connecttype="rect"/>
            </v:shapetype>
            <v:shape id="Text Box 26" o:spid="_x0000_s1034" type="#_x0000_t202" style="position:absolute;margin-left:513.05pt;margin-top:800pt;width:17.05pt;height:16.4pt;z-index:-24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" filled="f" stroked="f">
              <v:path arrowok="t"/>
              <v:textbox inset="0,0,0,0">
                <w:txbxContent>
                  <w:p w14:paraId="41FE3345" w14:textId="7695BE0E" w:rsidR="00B57CED" w:rsidRDefault="00B57CED">
                    <w:pPr>
                      <w:pStyle w:val="BodyText"/>
                      <w:spacing w:before="18"/>
                      <w:ind w:left="40"/>
                    </w:pPr>
                    <w:r>
                      <w:fldChar w:fldCharType="begin"/>
                    </w:r>
                    <w:r>
                      <w:rPr>
                        <w:w w:val="110"/>
                      </w:rPr>
                      <w:instrText xml:space="preserve"> PAGE </w:instrText>
                    </w:r>
                    <w:r>
                      <w:fldChar w:fldCharType="separate"/>
                    </w:r>
                    <w:r w:rsidR="0042110B">
                      <w:rPr>
                        <w:noProof/>
                        <w:w w:val="11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C8210" w14:textId="77777777" w:rsidR="00B57CED" w:rsidRDefault="00B57CED">
      <w:r>
        <w:separator/>
      </w:r>
    </w:p>
  </w:footnote>
  <w:footnote w:type="continuationSeparator" w:id="0">
    <w:p w14:paraId="2DBB7E6E" w14:textId="77777777" w:rsidR="00B57CED" w:rsidRDefault="00B57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CBB05" w14:textId="77777777" w:rsidR="00B57CED" w:rsidRDefault="00B57CED">
    <w:pPr>
      <w:pStyle w:val="BodyText"/>
      <w:spacing w:line="14" w:lineRule="auto"/>
      <w:rPr>
        <w:sz w:val="20"/>
      </w:rPr>
    </w:pPr>
    <w:r>
      <w:rPr>
        <w:noProof/>
      </w:rPr>
      <mc:AlternateContent>
        <mc:Choice Requires="wps">
          <w:drawing>
            <wp:anchor distT="0" distB="0" distL="114300" distR="114300" simplePos="0" relativeHeight="503291504" behindDoc="1" locked="0" layoutInCell="1" allowOverlap="1" wp14:anchorId="4D100EE1" wp14:editId="359F9290">
              <wp:simplePos x="0" y="0"/>
              <wp:positionH relativeFrom="page">
                <wp:posOffset>1306830</wp:posOffset>
              </wp:positionH>
              <wp:positionV relativeFrom="page">
                <wp:posOffset>981075</wp:posOffset>
              </wp:positionV>
              <wp:extent cx="5400040" cy="0"/>
              <wp:effectExtent l="0" t="0" r="0" b="0"/>
              <wp:wrapNone/>
              <wp:docPr id="10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9FA74F" id="Line 33" o:spid="_x0000_s1026" style="position:absolute;z-index:-2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7.25pt" to="528.1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" strokeweight=".17569mm">
              <o:lock v:ext="edit" shapetype="f"/>
              <w10:wrap anchorx="page" anchory="page"/>
            </v:line>
          </w:pict>
        </mc:Fallback>
      </mc:AlternateContent>
    </w:r>
    <w:r>
      <w:rPr>
        <w:noProof/>
      </w:rPr>
      <mc:AlternateContent>
        <mc:Choice Requires="wps">
          <w:drawing>
            <wp:anchor distT="0" distB="0" distL="114300" distR="114300" simplePos="0" relativeHeight="503291528" behindDoc="1" locked="0" layoutInCell="1" allowOverlap="1" wp14:anchorId="122FB437" wp14:editId="76BAD549">
              <wp:simplePos x="0" y="0"/>
              <wp:positionH relativeFrom="page">
                <wp:posOffset>1294130</wp:posOffset>
              </wp:positionH>
              <wp:positionV relativeFrom="page">
                <wp:posOffset>768985</wp:posOffset>
              </wp:positionV>
              <wp:extent cx="919480" cy="208280"/>
              <wp:effectExtent l="0" t="0" r="0" b="0"/>
              <wp:wrapNone/>
              <wp:docPr id="10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94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AF41" w14:textId="77777777" w:rsidR="00B57CED" w:rsidRDefault="00B57CED">
                          <w:pPr>
                            <w:pStyle w:val="BodyText"/>
                            <w:spacing w:before="18"/>
                            <w:ind w:left="20"/>
                          </w:pPr>
                          <w:r>
                            <w:rPr>
                              <w:w w:val="115"/>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FB437" id="_x0000_t202" coordsize="21600,21600" o:spt="202" path="m,l,21600r21600,l21600,xe">
              <v:stroke joinstyle="miter"/>
              <v:path gradientshapeok="t" o:connecttype="rect"/>
            </v:shapetype>
            <v:shape id="Text Box 32" o:spid="_x0000_s1031" type="#_x0000_t202" style="position:absolute;margin-left:101.9pt;margin-top:60.55pt;width:72.4pt;height:16.4pt;z-index:-24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" filled="f" stroked="f">
              <v:path arrowok="t"/>
              <v:textbox inset="0,0,0,0">
                <w:txbxContent>
                  <w:p w14:paraId="2FF8AF41" w14:textId="77777777" w:rsidR="00B57CED" w:rsidRDefault="00B57CED">
                    <w:pPr>
                      <w:pStyle w:val="BodyText"/>
                      <w:spacing w:before="18"/>
                      <w:ind w:left="20"/>
                    </w:pPr>
                    <w:r>
                      <w:rPr>
                        <w:w w:val="115"/>
                      </w:rPr>
                      <w:t>Introduction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1190E" w14:textId="77777777" w:rsidR="00B57CED" w:rsidRDefault="00B57CE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1A83" w14:textId="77777777" w:rsidR="00B57CED" w:rsidRDefault="00B57CED">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12BA" w14:textId="77777777" w:rsidR="00B57CED" w:rsidRDefault="00B57CED">
    <w:pPr>
      <w:pStyle w:val="BodyText"/>
      <w:spacing w:line="14" w:lineRule="auto"/>
      <w:rPr>
        <w:sz w:val="20"/>
      </w:rPr>
    </w:pPr>
    <w:r>
      <w:rPr>
        <w:noProof/>
      </w:rPr>
      <mc:AlternateContent>
        <mc:Choice Requires="wps">
          <w:drawing>
            <wp:anchor distT="0" distB="0" distL="114300" distR="114300" simplePos="0" relativeHeight="503291552" behindDoc="1" locked="0" layoutInCell="1" allowOverlap="1" wp14:anchorId="0705B06C" wp14:editId="00B2353D">
              <wp:simplePos x="0" y="0"/>
              <wp:positionH relativeFrom="page">
                <wp:posOffset>1306830</wp:posOffset>
              </wp:positionH>
              <wp:positionV relativeFrom="page">
                <wp:posOffset>981075</wp:posOffset>
              </wp:positionV>
              <wp:extent cx="5400040" cy="0"/>
              <wp:effectExtent l="0" t="0" r="0" b="0"/>
              <wp:wrapNone/>
              <wp:docPr id="10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F30637" id="Line 31" o:spid="_x0000_s1026" style="position:absolute;z-index:-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7.25pt" to="528.1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" strokeweight=".17569mm">
              <o:lock v:ext="edit" shapetype="f"/>
              <w10:wrap anchorx="page" anchory="page"/>
            </v:line>
          </w:pict>
        </mc:Fallback>
      </mc:AlternateContent>
    </w:r>
    <w:r>
      <w:rPr>
        <w:noProof/>
      </w:rPr>
      <mc:AlternateContent>
        <mc:Choice Requires="wps">
          <w:drawing>
            <wp:anchor distT="0" distB="0" distL="114300" distR="114300" simplePos="0" relativeHeight="503291576" behindDoc="1" locked="0" layoutInCell="1" allowOverlap="1" wp14:anchorId="7BD44127" wp14:editId="6EA4D54F">
              <wp:simplePos x="0" y="0"/>
              <wp:positionH relativeFrom="page">
                <wp:posOffset>1294130</wp:posOffset>
              </wp:positionH>
              <wp:positionV relativeFrom="page">
                <wp:posOffset>768985</wp:posOffset>
              </wp:positionV>
              <wp:extent cx="919480" cy="208280"/>
              <wp:effectExtent l="0" t="0" r="0" b="0"/>
              <wp:wrapNone/>
              <wp:docPr id="10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94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CE07E" w14:textId="77777777" w:rsidR="00B57CED" w:rsidRDefault="00B57CED">
                          <w:pPr>
                            <w:pStyle w:val="BodyText"/>
                            <w:spacing w:before="18"/>
                            <w:ind w:left="20"/>
                          </w:pPr>
                          <w:r>
                            <w:rPr>
                              <w:w w:val="115"/>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44127" id="_x0000_t202" coordsize="21600,21600" o:spt="202" path="m,l,21600r21600,l21600,xe">
              <v:stroke joinstyle="miter"/>
              <v:path gradientshapeok="t" o:connecttype="rect"/>
            </v:shapetype>
            <v:shape id="Text Box 30" o:spid="_x0000_s1032" type="#_x0000_t202" style="position:absolute;margin-left:101.9pt;margin-top:60.55pt;width:72.4pt;height:16.4pt;z-index:-24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" filled="f" stroked="f">
              <v:path arrowok="t"/>
              <v:textbox inset="0,0,0,0">
                <w:txbxContent>
                  <w:p w14:paraId="1D7CE07E" w14:textId="77777777" w:rsidR="00B57CED" w:rsidRDefault="00B57CED">
                    <w:pPr>
                      <w:pStyle w:val="BodyText"/>
                      <w:spacing w:before="18"/>
                      <w:ind w:left="20"/>
                    </w:pPr>
                    <w:r>
                      <w:rPr>
                        <w:w w:val="115"/>
                      </w:rPr>
                      <w:t>Introduction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CA843" w14:textId="77777777" w:rsidR="00B57CED" w:rsidRDefault="00B57CE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B4B26"/>
    <w:multiLevelType w:val="hybridMultilevel"/>
    <w:tmpl w:val="3DD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119D1"/>
    <w:multiLevelType w:val="multilevel"/>
    <w:tmpl w:val="EC8A277E"/>
    <w:lvl w:ilvl="0">
      <w:start w:val="1"/>
      <w:numFmt w:val="decimal"/>
      <w:lvlText w:val="%1"/>
      <w:lvlJc w:val="left"/>
      <w:pPr>
        <w:ind w:left="1187" w:hanging="810"/>
      </w:pPr>
      <w:rPr>
        <w:rFonts w:hint="default"/>
      </w:rPr>
    </w:lvl>
    <w:lvl w:ilvl="1">
      <w:start w:val="2"/>
      <w:numFmt w:val="decimal"/>
      <w:lvlText w:val="%1.%2"/>
      <w:lvlJc w:val="left"/>
      <w:pPr>
        <w:ind w:left="1187" w:hanging="810"/>
      </w:pPr>
      <w:rPr>
        <w:rFonts w:ascii="Times New Roman" w:eastAsia="Times New Roman" w:hAnsi="Times New Roman" w:cs="Times New Roman" w:hint="default"/>
        <w:w w:val="109"/>
        <w:sz w:val="34"/>
        <w:szCs w:val="34"/>
      </w:rPr>
    </w:lvl>
    <w:lvl w:ilvl="2">
      <w:start w:val="1"/>
      <w:numFmt w:val="decimal"/>
      <w:lvlText w:val="%1.%2.%3"/>
      <w:lvlJc w:val="left"/>
      <w:pPr>
        <w:ind w:left="1284" w:hanging="907"/>
      </w:pPr>
      <w:rPr>
        <w:rFonts w:ascii="Times New Roman" w:eastAsia="Times New Roman" w:hAnsi="Times New Roman" w:cs="Times New Roman" w:hint="default"/>
        <w:w w:val="110"/>
        <w:sz w:val="28"/>
        <w:szCs w:val="28"/>
      </w:rPr>
    </w:lvl>
    <w:lvl w:ilvl="3">
      <w:numFmt w:val="bullet"/>
      <w:lvlText w:val="•"/>
      <w:lvlJc w:val="left"/>
      <w:pPr>
        <w:ind w:left="3130" w:hanging="907"/>
      </w:pPr>
      <w:rPr>
        <w:rFonts w:hint="default"/>
      </w:rPr>
    </w:lvl>
    <w:lvl w:ilvl="4">
      <w:numFmt w:val="bullet"/>
      <w:lvlText w:val="•"/>
      <w:lvlJc w:val="left"/>
      <w:pPr>
        <w:ind w:left="4055" w:hanging="907"/>
      </w:pPr>
      <w:rPr>
        <w:rFonts w:hint="default"/>
      </w:rPr>
    </w:lvl>
    <w:lvl w:ilvl="5">
      <w:numFmt w:val="bullet"/>
      <w:lvlText w:val="•"/>
      <w:lvlJc w:val="left"/>
      <w:pPr>
        <w:ind w:left="4980" w:hanging="907"/>
      </w:pPr>
      <w:rPr>
        <w:rFonts w:hint="default"/>
      </w:rPr>
    </w:lvl>
    <w:lvl w:ilvl="6">
      <w:numFmt w:val="bullet"/>
      <w:lvlText w:val="•"/>
      <w:lvlJc w:val="left"/>
      <w:pPr>
        <w:ind w:left="5905" w:hanging="907"/>
      </w:pPr>
      <w:rPr>
        <w:rFonts w:hint="default"/>
      </w:rPr>
    </w:lvl>
    <w:lvl w:ilvl="7">
      <w:numFmt w:val="bullet"/>
      <w:lvlText w:val="•"/>
      <w:lvlJc w:val="left"/>
      <w:pPr>
        <w:ind w:left="6830" w:hanging="907"/>
      </w:pPr>
      <w:rPr>
        <w:rFonts w:hint="default"/>
      </w:rPr>
    </w:lvl>
    <w:lvl w:ilvl="8">
      <w:numFmt w:val="bullet"/>
      <w:lvlText w:val="•"/>
      <w:lvlJc w:val="left"/>
      <w:pPr>
        <w:ind w:left="7755" w:hanging="907"/>
      </w:pPr>
      <w:rPr>
        <w:rFonts w:hint="default"/>
      </w:rPr>
    </w:lvl>
  </w:abstractNum>
  <w:abstractNum w:abstractNumId="2" w15:restartNumberingAfterBreak="0">
    <w:nsid w:val="39EC6500"/>
    <w:multiLevelType w:val="hybridMultilevel"/>
    <w:tmpl w:val="113EE156"/>
    <w:lvl w:ilvl="0" w:tplc="0409000F">
      <w:start w:val="1"/>
      <w:numFmt w:val="decimal"/>
      <w:lvlText w:val="%1."/>
      <w:lvlJc w:val="left"/>
      <w:pPr>
        <w:ind w:left="1663" w:hanging="360"/>
      </w:pPr>
    </w:lvl>
    <w:lvl w:ilvl="1" w:tplc="04090019" w:tentative="1">
      <w:start w:val="1"/>
      <w:numFmt w:val="lowerLetter"/>
      <w:lvlText w:val="%2."/>
      <w:lvlJc w:val="left"/>
      <w:pPr>
        <w:ind w:left="2383" w:hanging="360"/>
      </w:pPr>
    </w:lvl>
    <w:lvl w:ilvl="2" w:tplc="0409001B" w:tentative="1">
      <w:start w:val="1"/>
      <w:numFmt w:val="lowerRoman"/>
      <w:lvlText w:val="%3."/>
      <w:lvlJc w:val="right"/>
      <w:pPr>
        <w:ind w:left="3103" w:hanging="180"/>
      </w:pPr>
    </w:lvl>
    <w:lvl w:ilvl="3" w:tplc="0409000F" w:tentative="1">
      <w:start w:val="1"/>
      <w:numFmt w:val="decimal"/>
      <w:lvlText w:val="%4."/>
      <w:lvlJc w:val="left"/>
      <w:pPr>
        <w:ind w:left="3823" w:hanging="360"/>
      </w:pPr>
    </w:lvl>
    <w:lvl w:ilvl="4" w:tplc="04090019" w:tentative="1">
      <w:start w:val="1"/>
      <w:numFmt w:val="lowerLetter"/>
      <w:lvlText w:val="%5."/>
      <w:lvlJc w:val="left"/>
      <w:pPr>
        <w:ind w:left="4543" w:hanging="360"/>
      </w:pPr>
    </w:lvl>
    <w:lvl w:ilvl="5" w:tplc="0409001B" w:tentative="1">
      <w:start w:val="1"/>
      <w:numFmt w:val="lowerRoman"/>
      <w:lvlText w:val="%6."/>
      <w:lvlJc w:val="right"/>
      <w:pPr>
        <w:ind w:left="5263" w:hanging="180"/>
      </w:pPr>
    </w:lvl>
    <w:lvl w:ilvl="6" w:tplc="0409000F" w:tentative="1">
      <w:start w:val="1"/>
      <w:numFmt w:val="decimal"/>
      <w:lvlText w:val="%7."/>
      <w:lvlJc w:val="left"/>
      <w:pPr>
        <w:ind w:left="5983" w:hanging="360"/>
      </w:pPr>
    </w:lvl>
    <w:lvl w:ilvl="7" w:tplc="04090019" w:tentative="1">
      <w:start w:val="1"/>
      <w:numFmt w:val="lowerLetter"/>
      <w:lvlText w:val="%8."/>
      <w:lvlJc w:val="left"/>
      <w:pPr>
        <w:ind w:left="6703" w:hanging="360"/>
      </w:pPr>
    </w:lvl>
    <w:lvl w:ilvl="8" w:tplc="0409001B" w:tentative="1">
      <w:start w:val="1"/>
      <w:numFmt w:val="lowerRoman"/>
      <w:lvlText w:val="%9."/>
      <w:lvlJc w:val="right"/>
      <w:pPr>
        <w:ind w:left="7423" w:hanging="180"/>
      </w:pPr>
    </w:lvl>
  </w:abstractNum>
  <w:abstractNum w:abstractNumId="3" w15:restartNumberingAfterBreak="0">
    <w:nsid w:val="3BF01444"/>
    <w:multiLevelType w:val="multilevel"/>
    <w:tmpl w:val="8FA42E2A"/>
    <w:lvl w:ilvl="0">
      <w:start w:val="1"/>
      <w:numFmt w:val="decimal"/>
      <w:lvlText w:val="%1"/>
      <w:lvlJc w:val="left"/>
      <w:pPr>
        <w:ind w:left="1187" w:hanging="810"/>
      </w:pPr>
      <w:rPr>
        <w:rFonts w:hint="default"/>
      </w:rPr>
    </w:lvl>
    <w:lvl w:ilvl="1">
      <w:start w:val="3"/>
      <w:numFmt w:val="decimal"/>
      <w:lvlText w:val="%1.%2"/>
      <w:lvlJc w:val="left"/>
      <w:pPr>
        <w:ind w:left="1187" w:hanging="810"/>
      </w:pPr>
      <w:rPr>
        <w:rFonts w:ascii="Times New Roman" w:eastAsia="Times New Roman" w:hAnsi="Times New Roman" w:cs="Times New Roman" w:hint="default"/>
        <w:w w:val="109"/>
        <w:sz w:val="34"/>
        <w:szCs w:val="34"/>
      </w:rPr>
    </w:lvl>
    <w:lvl w:ilvl="2">
      <w:start w:val="1"/>
      <w:numFmt w:val="decimal"/>
      <w:lvlText w:val="%1.%2.%3"/>
      <w:lvlJc w:val="left"/>
      <w:pPr>
        <w:ind w:left="1284" w:hanging="907"/>
      </w:pPr>
      <w:rPr>
        <w:rFonts w:ascii="Times New Roman" w:eastAsia="Times New Roman" w:hAnsi="Times New Roman" w:cs="Times New Roman" w:hint="default"/>
        <w:w w:val="110"/>
        <w:sz w:val="28"/>
        <w:szCs w:val="28"/>
      </w:rPr>
    </w:lvl>
    <w:lvl w:ilvl="3">
      <w:numFmt w:val="bullet"/>
      <w:lvlText w:val="•"/>
      <w:lvlJc w:val="left"/>
      <w:pPr>
        <w:ind w:left="3130" w:hanging="907"/>
      </w:pPr>
      <w:rPr>
        <w:rFonts w:hint="default"/>
      </w:rPr>
    </w:lvl>
    <w:lvl w:ilvl="4">
      <w:numFmt w:val="bullet"/>
      <w:lvlText w:val="•"/>
      <w:lvlJc w:val="left"/>
      <w:pPr>
        <w:ind w:left="4055" w:hanging="907"/>
      </w:pPr>
      <w:rPr>
        <w:rFonts w:hint="default"/>
      </w:rPr>
    </w:lvl>
    <w:lvl w:ilvl="5">
      <w:numFmt w:val="bullet"/>
      <w:lvlText w:val="•"/>
      <w:lvlJc w:val="left"/>
      <w:pPr>
        <w:ind w:left="4980" w:hanging="907"/>
      </w:pPr>
      <w:rPr>
        <w:rFonts w:hint="default"/>
      </w:rPr>
    </w:lvl>
    <w:lvl w:ilvl="6">
      <w:numFmt w:val="bullet"/>
      <w:lvlText w:val="•"/>
      <w:lvlJc w:val="left"/>
      <w:pPr>
        <w:ind w:left="5905" w:hanging="907"/>
      </w:pPr>
      <w:rPr>
        <w:rFonts w:hint="default"/>
      </w:rPr>
    </w:lvl>
    <w:lvl w:ilvl="7">
      <w:numFmt w:val="bullet"/>
      <w:lvlText w:val="•"/>
      <w:lvlJc w:val="left"/>
      <w:pPr>
        <w:ind w:left="6830" w:hanging="907"/>
      </w:pPr>
      <w:rPr>
        <w:rFonts w:hint="default"/>
      </w:rPr>
    </w:lvl>
    <w:lvl w:ilvl="8">
      <w:numFmt w:val="bullet"/>
      <w:lvlText w:val="•"/>
      <w:lvlJc w:val="left"/>
      <w:pPr>
        <w:ind w:left="7755" w:hanging="907"/>
      </w:pPr>
      <w:rPr>
        <w:rFonts w:hint="default"/>
      </w:rPr>
    </w:lvl>
  </w:abstractNum>
  <w:abstractNum w:abstractNumId="4" w15:restartNumberingAfterBreak="0">
    <w:nsid w:val="53FC281D"/>
    <w:multiLevelType w:val="multilevel"/>
    <w:tmpl w:val="89563198"/>
    <w:lvl w:ilvl="0">
      <w:start w:val="3"/>
      <w:numFmt w:val="decimal"/>
      <w:lvlText w:val="%1"/>
      <w:lvlJc w:val="left"/>
      <w:pPr>
        <w:ind w:left="1187" w:hanging="810"/>
      </w:pPr>
      <w:rPr>
        <w:rFonts w:hint="default"/>
      </w:rPr>
    </w:lvl>
    <w:lvl w:ilvl="1">
      <w:start w:val="1"/>
      <w:numFmt w:val="decimal"/>
      <w:lvlText w:val="%1.%2"/>
      <w:lvlJc w:val="left"/>
      <w:pPr>
        <w:ind w:left="1187" w:hanging="810"/>
      </w:pPr>
      <w:rPr>
        <w:rFonts w:ascii="Times New Roman" w:eastAsia="Times New Roman" w:hAnsi="Times New Roman" w:cs="Times New Roman" w:hint="default"/>
        <w:w w:val="109"/>
        <w:sz w:val="34"/>
        <w:szCs w:val="34"/>
      </w:rPr>
    </w:lvl>
    <w:lvl w:ilvl="2">
      <w:start w:val="1"/>
      <w:numFmt w:val="decimal"/>
      <w:lvlText w:val="%1.%2.%3"/>
      <w:lvlJc w:val="left"/>
      <w:pPr>
        <w:ind w:left="1284" w:hanging="907"/>
      </w:pPr>
      <w:rPr>
        <w:rFonts w:ascii="Times New Roman" w:eastAsia="Times New Roman" w:hAnsi="Times New Roman" w:cs="Times New Roman" w:hint="default"/>
        <w:w w:val="110"/>
        <w:sz w:val="28"/>
        <w:szCs w:val="28"/>
      </w:rPr>
    </w:lvl>
    <w:lvl w:ilvl="3">
      <w:start w:val="1"/>
      <w:numFmt w:val="decimal"/>
      <w:lvlText w:val="%4."/>
      <w:lvlJc w:val="left"/>
      <w:pPr>
        <w:ind w:left="962" w:hanging="310"/>
      </w:pPr>
      <w:rPr>
        <w:rFonts w:ascii="Times New Roman" w:eastAsia="Times New Roman" w:hAnsi="Times New Roman" w:cs="Times New Roman" w:hint="default"/>
        <w:w w:val="106"/>
        <w:sz w:val="24"/>
        <w:szCs w:val="24"/>
      </w:rPr>
    </w:lvl>
    <w:lvl w:ilvl="4">
      <w:numFmt w:val="bullet"/>
      <w:lvlText w:val="•"/>
      <w:lvlJc w:val="left"/>
      <w:pPr>
        <w:ind w:left="3291" w:hanging="310"/>
      </w:pPr>
      <w:rPr>
        <w:rFonts w:hint="default"/>
      </w:rPr>
    </w:lvl>
    <w:lvl w:ilvl="5">
      <w:numFmt w:val="bullet"/>
      <w:lvlText w:val="•"/>
      <w:lvlJc w:val="left"/>
      <w:pPr>
        <w:ind w:left="4297" w:hanging="310"/>
      </w:pPr>
      <w:rPr>
        <w:rFonts w:hint="default"/>
      </w:rPr>
    </w:lvl>
    <w:lvl w:ilvl="6">
      <w:numFmt w:val="bullet"/>
      <w:lvlText w:val="•"/>
      <w:lvlJc w:val="left"/>
      <w:pPr>
        <w:ind w:left="5302" w:hanging="310"/>
      </w:pPr>
      <w:rPr>
        <w:rFonts w:hint="default"/>
      </w:rPr>
    </w:lvl>
    <w:lvl w:ilvl="7">
      <w:numFmt w:val="bullet"/>
      <w:lvlText w:val="•"/>
      <w:lvlJc w:val="left"/>
      <w:pPr>
        <w:ind w:left="6308" w:hanging="310"/>
      </w:pPr>
      <w:rPr>
        <w:rFonts w:hint="default"/>
      </w:rPr>
    </w:lvl>
    <w:lvl w:ilvl="8">
      <w:numFmt w:val="bullet"/>
      <w:lvlText w:val="•"/>
      <w:lvlJc w:val="left"/>
      <w:pPr>
        <w:ind w:left="7314" w:hanging="310"/>
      </w:pPr>
      <w:rPr>
        <w:rFonts w:hint="default"/>
      </w:rPr>
    </w:lvl>
  </w:abstractNum>
  <w:abstractNum w:abstractNumId="5" w15:restartNumberingAfterBreak="0">
    <w:nsid w:val="58307174"/>
    <w:multiLevelType w:val="multilevel"/>
    <w:tmpl w:val="6B8650A0"/>
    <w:lvl w:ilvl="0">
      <w:start w:val="1"/>
      <w:numFmt w:val="decimal"/>
      <w:lvlText w:val="%1"/>
      <w:lvlJc w:val="left"/>
      <w:pPr>
        <w:ind w:left="1187" w:hanging="810"/>
      </w:pPr>
      <w:rPr>
        <w:rFonts w:hint="default"/>
      </w:rPr>
    </w:lvl>
    <w:lvl w:ilvl="1">
      <w:start w:val="1"/>
      <w:numFmt w:val="decimal"/>
      <w:lvlText w:val="%1.%2"/>
      <w:lvlJc w:val="left"/>
      <w:pPr>
        <w:ind w:left="1187" w:hanging="810"/>
      </w:pPr>
      <w:rPr>
        <w:rFonts w:ascii="Times New Roman" w:eastAsia="Times New Roman" w:hAnsi="Times New Roman" w:cs="Times New Roman" w:hint="default"/>
        <w:w w:val="109"/>
        <w:sz w:val="34"/>
        <w:szCs w:val="34"/>
      </w:rPr>
    </w:lvl>
    <w:lvl w:ilvl="2">
      <w:start w:val="1"/>
      <w:numFmt w:val="decimal"/>
      <w:lvlText w:val="%1.%2.%3"/>
      <w:lvlJc w:val="left"/>
      <w:pPr>
        <w:ind w:left="1284" w:hanging="907"/>
      </w:pPr>
      <w:rPr>
        <w:rFonts w:ascii="Times New Roman" w:eastAsia="Times New Roman" w:hAnsi="Times New Roman" w:cs="Times New Roman" w:hint="default"/>
        <w:w w:val="110"/>
        <w:sz w:val="28"/>
        <w:szCs w:val="28"/>
      </w:rPr>
    </w:lvl>
    <w:lvl w:ilvl="3">
      <w:numFmt w:val="bullet"/>
      <w:lvlText w:val="•"/>
      <w:lvlJc w:val="left"/>
      <w:pPr>
        <w:ind w:left="3130" w:hanging="907"/>
      </w:pPr>
      <w:rPr>
        <w:rFonts w:hint="default"/>
      </w:rPr>
    </w:lvl>
    <w:lvl w:ilvl="4">
      <w:numFmt w:val="bullet"/>
      <w:lvlText w:val="•"/>
      <w:lvlJc w:val="left"/>
      <w:pPr>
        <w:ind w:left="4055" w:hanging="907"/>
      </w:pPr>
      <w:rPr>
        <w:rFonts w:hint="default"/>
      </w:rPr>
    </w:lvl>
    <w:lvl w:ilvl="5">
      <w:numFmt w:val="bullet"/>
      <w:lvlText w:val="•"/>
      <w:lvlJc w:val="left"/>
      <w:pPr>
        <w:ind w:left="4980" w:hanging="907"/>
      </w:pPr>
      <w:rPr>
        <w:rFonts w:hint="default"/>
      </w:rPr>
    </w:lvl>
    <w:lvl w:ilvl="6">
      <w:numFmt w:val="bullet"/>
      <w:lvlText w:val="•"/>
      <w:lvlJc w:val="left"/>
      <w:pPr>
        <w:ind w:left="5905" w:hanging="907"/>
      </w:pPr>
      <w:rPr>
        <w:rFonts w:hint="default"/>
      </w:rPr>
    </w:lvl>
    <w:lvl w:ilvl="7">
      <w:numFmt w:val="bullet"/>
      <w:lvlText w:val="•"/>
      <w:lvlJc w:val="left"/>
      <w:pPr>
        <w:ind w:left="6830" w:hanging="907"/>
      </w:pPr>
      <w:rPr>
        <w:rFonts w:hint="default"/>
      </w:rPr>
    </w:lvl>
    <w:lvl w:ilvl="8">
      <w:numFmt w:val="bullet"/>
      <w:lvlText w:val="•"/>
      <w:lvlJc w:val="left"/>
      <w:pPr>
        <w:ind w:left="7755" w:hanging="907"/>
      </w:pPr>
      <w:rPr>
        <w:rFonts w:hint="default"/>
      </w:rPr>
    </w:lvl>
  </w:abstractNum>
  <w:abstractNum w:abstractNumId="6" w15:restartNumberingAfterBreak="0">
    <w:nsid w:val="7F6B77F8"/>
    <w:multiLevelType w:val="multilevel"/>
    <w:tmpl w:val="A184E67E"/>
    <w:lvl w:ilvl="0">
      <w:start w:val="1"/>
      <w:numFmt w:val="decimal"/>
      <w:lvlText w:val="%1"/>
      <w:lvlJc w:val="left"/>
      <w:pPr>
        <w:ind w:left="1187" w:hanging="810"/>
      </w:pPr>
      <w:rPr>
        <w:rFonts w:hint="default"/>
      </w:rPr>
    </w:lvl>
    <w:lvl w:ilvl="1">
      <w:start w:val="4"/>
      <w:numFmt w:val="decimal"/>
      <w:lvlText w:val="%1.%2"/>
      <w:lvlJc w:val="left"/>
      <w:pPr>
        <w:ind w:left="1187" w:hanging="810"/>
      </w:pPr>
      <w:rPr>
        <w:rFonts w:ascii="Times New Roman" w:eastAsia="Times New Roman" w:hAnsi="Times New Roman" w:cs="Times New Roman" w:hint="default"/>
        <w:w w:val="109"/>
        <w:sz w:val="34"/>
        <w:szCs w:val="34"/>
      </w:rPr>
    </w:lvl>
    <w:lvl w:ilvl="2">
      <w:start w:val="1"/>
      <w:numFmt w:val="decimal"/>
      <w:lvlText w:val="%1.%2.%3"/>
      <w:lvlJc w:val="left"/>
      <w:pPr>
        <w:ind w:left="1284" w:hanging="907"/>
      </w:pPr>
      <w:rPr>
        <w:rFonts w:ascii="Times New Roman" w:eastAsia="Times New Roman" w:hAnsi="Times New Roman" w:cs="Times New Roman" w:hint="default"/>
        <w:w w:val="110"/>
        <w:sz w:val="28"/>
        <w:szCs w:val="28"/>
      </w:rPr>
    </w:lvl>
    <w:lvl w:ilvl="3">
      <w:numFmt w:val="bullet"/>
      <w:lvlText w:val="•"/>
      <w:lvlJc w:val="left"/>
      <w:pPr>
        <w:ind w:left="3152" w:hanging="907"/>
      </w:pPr>
      <w:rPr>
        <w:rFonts w:hint="default"/>
      </w:rPr>
    </w:lvl>
    <w:lvl w:ilvl="4">
      <w:numFmt w:val="bullet"/>
      <w:lvlText w:val="•"/>
      <w:lvlJc w:val="left"/>
      <w:pPr>
        <w:ind w:left="4088" w:hanging="907"/>
      </w:pPr>
      <w:rPr>
        <w:rFonts w:hint="default"/>
      </w:rPr>
    </w:lvl>
    <w:lvl w:ilvl="5">
      <w:numFmt w:val="bullet"/>
      <w:lvlText w:val="•"/>
      <w:lvlJc w:val="left"/>
      <w:pPr>
        <w:ind w:left="5024" w:hanging="907"/>
      </w:pPr>
      <w:rPr>
        <w:rFonts w:hint="default"/>
      </w:rPr>
    </w:lvl>
    <w:lvl w:ilvl="6">
      <w:numFmt w:val="bullet"/>
      <w:lvlText w:val="•"/>
      <w:lvlJc w:val="left"/>
      <w:pPr>
        <w:ind w:left="5960" w:hanging="907"/>
      </w:pPr>
      <w:rPr>
        <w:rFonts w:hint="default"/>
      </w:rPr>
    </w:lvl>
    <w:lvl w:ilvl="7">
      <w:numFmt w:val="bullet"/>
      <w:lvlText w:val="•"/>
      <w:lvlJc w:val="left"/>
      <w:pPr>
        <w:ind w:left="6897" w:hanging="907"/>
      </w:pPr>
      <w:rPr>
        <w:rFonts w:hint="default"/>
      </w:rPr>
    </w:lvl>
    <w:lvl w:ilvl="8">
      <w:numFmt w:val="bullet"/>
      <w:lvlText w:val="•"/>
      <w:lvlJc w:val="left"/>
      <w:pPr>
        <w:ind w:left="7833" w:hanging="907"/>
      </w:pPr>
      <w:rPr>
        <w:rFont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B2"/>
    <w:rsid w:val="00006B46"/>
    <w:rsid w:val="000225BA"/>
    <w:rsid w:val="00056BF2"/>
    <w:rsid w:val="00066D6F"/>
    <w:rsid w:val="000819C4"/>
    <w:rsid w:val="00093BE5"/>
    <w:rsid w:val="000B0901"/>
    <w:rsid w:val="000D5877"/>
    <w:rsid w:val="000F134F"/>
    <w:rsid w:val="0015115E"/>
    <w:rsid w:val="00154650"/>
    <w:rsid w:val="00161A47"/>
    <w:rsid w:val="00166E46"/>
    <w:rsid w:val="00176DA1"/>
    <w:rsid w:val="0018306A"/>
    <w:rsid w:val="001B2F34"/>
    <w:rsid w:val="001C66F7"/>
    <w:rsid w:val="001D7BC4"/>
    <w:rsid w:val="001E32FE"/>
    <w:rsid w:val="001F2E33"/>
    <w:rsid w:val="00210548"/>
    <w:rsid w:val="00221F6B"/>
    <w:rsid w:val="002259BB"/>
    <w:rsid w:val="00250036"/>
    <w:rsid w:val="00265D61"/>
    <w:rsid w:val="00272038"/>
    <w:rsid w:val="0028020D"/>
    <w:rsid w:val="00291B2F"/>
    <w:rsid w:val="002A4A5F"/>
    <w:rsid w:val="002E1C89"/>
    <w:rsid w:val="003009DA"/>
    <w:rsid w:val="00304E8E"/>
    <w:rsid w:val="00311610"/>
    <w:rsid w:val="00315967"/>
    <w:rsid w:val="0033282C"/>
    <w:rsid w:val="00332CE3"/>
    <w:rsid w:val="00345E2E"/>
    <w:rsid w:val="00362974"/>
    <w:rsid w:val="00365CB5"/>
    <w:rsid w:val="00382FEF"/>
    <w:rsid w:val="00394F88"/>
    <w:rsid w:val="003954F9"/>
    <w:rsid w:val="003C6F6A"/>
    <w:rsid w:val="003E75BF"/>
    <w:rsid w:val="00405E63"/>
    <w:rsid w:val="0042110B"/>
    <w:rsid w:val="00443B1E"/>
    <w:rsid w:val="00455BFF"/>
    <w:rsid w:val="004803C9"/>
    <w:rsid w:val="00496ABF"/>
    <w:rsid w:val="00497D8E"/>
    <w:rsid w:val="004E586F"/>
    <w:rsid w:val="005037C9"/>
    <w:rsid w:val="00510852"/>
    <w:rsid w:val="00512976"/>
    <w:rsid w:val="005218C6"/>
    <w:rsid w:val="0052576D"/>
    <w:rsid w:val="005513E9"/>
    <w:rsid w:val="00565D0F"/>
    <w:rsid w:val="00591AB8"/>
    <w:rsid w:val="005B3FA7"/>
    <w:rsid w:val="0061665F"/>
    <w:rsid w:val="00677C94"/>
    <w:rsid w:val="006844B2"/>
    <w:rsid w:val="00691B15"/>
    <w:rsid w:val="006946DE"/>
    <w:rsid w:val="00695538"/>
    <w:rsid w:val="006B5518"/>
    <w:rsid w:val="006E741B"/>
    <w:rsid w:val="006F4B44"/>
    <w:rsid w:val="007228EA"/>
    <w:rsid w:val="0073196C"/>
    <w:rsid w:val="00732F99"/>
    <w:rsid w:val="00743D35"/>
    <w:rsid w:val="007720B8"/>
    <w:rsid w:val="007B290F"/>
    <w:rsid w:val="007C11BD"/>
    <w:rsid w:val="007D6E4C"/>
    <w:rsid w:val="007E0D83"/>
    <w:rsid w:val="007F5595"/>
    <w:rsid w:val="007F5BC4"/>
    <w:rsid w:val="00801441"/>
    <w:rsid w:val="0084535F"/>
    <w:rsid w:val="008457F1"/>
    <w:rsid w:val="008523A4"/>
    <w:rsid w:val="008559CA"/>
    <w:rsid w:val="0088430F"/>
    <w:rsid w:val="00893B73"/>
    <w:rsid w:val="008B14D4"/>
    <w:rsid w:val="008B57BB"/>
    <w:rsid w:val="008D0C35"/>
    <w:rsid w:val="008E16EB"/>
    <w:rsid w:val="009001B0"/>
    <w:rsid w:val="00901C6A"/>
    <w:rsid w:val="0091532F"/>
    <w:rsid w:val="00916965"/>
    <w:rsid w:val="00935925"/>
    <w:rsid w:val="0093644F"/>
    <w:rsid w:val="00947740"/>
    <w:rsid w:val="00950A4D"/>
    <w:rsid w:val="009561F5"/>
    <w:rsid w:val="00975A70"/>
    <w:rsid w:val="00980B08"/>
    <w:rsid w:val="009D5554"/>
    <w:rsid w:val="009D5BF3"/>
    <w:rsid w:val="009F0136"/>
    <w:rsid w:val="00A309D0"/>
    <w:rsid w:val="00A652F5"/>
    <w:rsid w:val="00A770B8"/>
    <w:rsid w:val="00AA70A5"/>
    <w:rsid w:val="00AB084A"/>
    <w:rsid w:val="00AC6E6A"/>
    <w:rsid w:val="00AF3374"/>
    <w:rsid w:val="00AF49AB"/>
    <w:rsid w:val="00B2285E"/>
    <w:rsid w:val="00B33CC5"/>
    <w:rsid w:val="00B35214"/>
    <w:rsid w:val="00B44476"/>
    <w:rsid w:val="00B5144D"/>
    <w:rsid w:val="00B57CED"/>
    <w:rsid w:val="00B7722F"/>
    <w:rsid w:val="00B77F93"/>
    <w:rsid w:val="00BA2AFA"/>
    <w:rsid w:val="00BB4DCF"/>
    <w:rsid w:val="00BC19CE"/>
    <w:rsid w:val="00BF4C1E"/>
    <w:rsid w:val="00C0120B"/>
    <w:rsid w:val="00C12DF6"/>
    <w:rsid w:val="00C154A6"/>
    <w:rsid w:val="00C15F66"/>
    <w:rsid w:val="00C17FE7"/>
    <w:rsid w:val="00C25C9F"/>
    <w:rsid w:val="00C26308"/>
    <w:rsid w:val="00C341AD"/>
    <w:rsid w:val="00C65433"/>
    <w:rsid w:val="00C736FC"/>
    <w:rsid w:val="00C81045"/>
    <w:rsid w:val="00C84715"/>
    <w:rsid w:val="00C9405E"/>
    <w:rsid w:val="00C97AB2"/>
    <w:rsid w:val="00CB41E5"/>
    <w:rsid w:val="00CC090A"/>
    <w:rsid w:val="00CD561F"/>
    <w:rsid w:val="00D04372"/>
    <w:rsid w:val="00D12299"/>
    <w:rsid w:val="00D31C59"/>
    <w:rsid w:val="00D40151"/>
    <w:rsid w:val="00D46CC9"/>
    <w:rsid w:val="00D73412"/>
    <w:rsid w:val="00DC1E0D"/>
    <w:rsid w:val="00DC795A"/>
    <w:rsid w:val="00DD30CF"/>
    <w:rsid w:val="00E05CA6"/>
    <w:rsid w:val="00E21ADA"/>
    <w:rsid w:val="00E51126"/>
    <w:rsid w:val="00E77491"/>
    <w:rsid w:val="00E87894"/>
    <w:rsid w:val="00E95DAA"/>
    <w:rsid w:val="00EA38B1"/>
    <w:rsid w:val="00EA74D5"/>
    <w:rsid w:val="00EB430C"/>
    <w:rsid w:val="00EB679C"/>
    <w:rsid w:val="00EB779A"/>
    <w:rsid w:val="00F20CDC"/>
    <w:rsid w:val="00F277D2"/>
    <w:rsid w:val="00F32481"/>
    <w:rsid w:val="00F362B2"/>
    <w:rsid w:val="00F43F2D"/>
    <w:rsid w:val="00F46B92"/>
    <w:rsid w:val="00F47B38"/>
    <w:rsid w:val="00F76AB2"/>
    <w:rsid w:val="00F87A79"/>
    <w:rsid w:val="00F91626"/>
    <w:rsid w:val="00FB19BA"/>
    <w:rsid w:val="00FD6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D65A82"/>
  <w15:docId w15:val="{56774FFA-4D56-0249-AB8F-6726A1B8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77"/>
      <w:outlineLvl w:val="0"/>
    </w:pPr>
    <w:rPr>
      <w:sz w:val="49"/>
      <w:szCs w:val="49"/>
    </w:rPr>
  </w:style>
  <w:style w:type="paragraph" w:styleId="Heading2">
    <w:name w:val="heading 2"/>
    <w:basedOn w:val="Normal"/>
    <w:uiPriority w:val="9"/>
    <w:unhideWhenUsed/>
    <w:qFormat/>
    <w:pPr>
      <w:ind w:left="1187" w:hanging="810"/>
      <w:outlineLvl w:val="1"/>
    </w:pPr>
    <w:rPr>
      <w:sz w:val="34"/>
      <w:szCs w:val="34"/>
    </w:rPr>
  </w:style>
  <w:style w:type="paragraph" w:styleId="Heading3">
    <w:name w:val="heading 3"/>
    <w:basedOn w:val="Normal"/>
    <w:uiPriority w:val="9"/>
    <w:unhideWhenUsed/>
    <w:qFormat/>
    <w:pPr>
      <w:ind w:left="1284" w:hanging="907"/>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84" w:hanging="90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80B08"/>
    <w:rPr>
      <w:sz w:val="18"/>
      <w:szCs w:val="18"/>
    </w:rPr>
  </w:style>
  <w:style w:type="character" w:customStyle="1" w:styleId="BalloonTextChar">
    <w:name w:val="Balloon Text Char"/>
    <w:basedOn w:val="DefaultParagraphFont"/>
    <w:link w:val="BalloonText"/>
    <w:uiPriority w:val="99"/>
    <w:semiHidden/>
    <w:rsid w:val="00980B0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272038"/>
    <w:rPr>
      <w:sz w:val="16"/>
      <w:szCs w:val="16"/>
    </w:rPr>
  </w:style>
  <w:style w:type="paragraph" w:styleId="CommentText">
    <w:name w:val="annotation text"/>
    <w:basedOn w:val="Normal"/>
    <w:link w:val="CommentTextChar"/>
    <w:uiPriority w:val="99"/>
    <w:semiHidden/>
    <w:unhideWhenUsed/>
    <w:rsid w:val="00272038"/>
    <w:rPr>
      <w:sz w:val="20"/>
      <w:szCs w:val="20"/>
    </w:rPr>
  </w:style>
  <w:style w:type="character" w:customStyle="1" w:styleId="CommentTextChar">
    <w:name w:val="Comment Text Char"/>
    <w:basedOn w:val="DefaultParagraphFont"/>
    <w:link w:val="CommentText"/>
    <w:uiPriority w:val="99"/>
    <w:semiHidden/>
    <w:rsid w:val="0027203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2038"/>
    <w:rPr>
      <w:b/>
      <w:bCs/>
    </w:rPr>
  </w:style>
  <w:style w:type="character" w:customStyle="1" w:styleId="CommentSubjectChar">
    <w:name w:val="Comment Subject Char"/>
    <w:basedOn w:val="CommentTextChar"/>
    <w:link w:val="CommentSubject"/>
    <w:uiPriority w:val="99"/>
    <w:semiHidden/>
    <w:rsid w:val="0027203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B0901"/>
    <w:rPr>
      <w:color w:val="0000FF"/>
      <w:u w:val="single"/>
    </w:rPr>
  </w:style>
  <w:style w:type="character" w:styleId="Emphasis">
    <w:name w:val="Emphasis"/>
    <w:basedOn w:val="DefaultParagraphFont"/>
    <w:uiPriority w:val="20"/>
    <w:qFormat/>
    <w:rsid w:val="00950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90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uptodate.com/contents/epidemiology-clinical-manifestations-and-diagnosis-of-psoriasis/abstract-text/24117435/pubmed"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5.xml"/><Relationship Id="rId28" Type="http://schemas.microsoft.com/office/2016/09/relationships/commentsIds" Target="commentsIds.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www.immunobas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61</Pages>
  <Words>14554</Words>
  <Characters>82962</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Lledolara</dc:creator>
  <cp:lastModifiedBy>Alicia Lledolara</cp:lastModifiedBy>
  <cp:revision>4</cp:revision>
  <dcterms:created xsi:type="dcterms:W3CDTF">2018-12-27T08:49:00Z</dcterms:created>
  <dcterms:modified xsi:type="dcterms:W3CDTF">2018-12-27T20:02:00Z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LaTeX with hyperref package</vt:lpwstr>
  </property>
  <property fmtid="{D5CDD505-2E9C-101B-9397-08002B2CF9AE}" pid="4" name="LastSaved">
    <vt:filetime>2018-12-20T00:00:00Z</vt:filetime>
  </property>
</Properties>
</file>