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4A8FCB" w14:textId="77777777" w:rsidR="00014E78" w:rsidRDefault="00014E78" w:rsidP="00014E78">
      <w:r>
        <w:t xml:space="preserve">\subsection{Mass cytometry </w:t>
      </w:r>
      <w:r w:rsidR="0061370F">
        <w:t>assay</w:t>
      </w:r>
      <w:r>
        <w:t>}</w:t>
      </w:r>
    </w:p>
    <w:p w14:paraId="227B1D93" w14:textId="1235B2CB" w:rsidR="0061370F" w:rsidRDefault="00014E78" w:rsidP="00014E78">
      <w:r>
        <w:t xml:space="preserve">Mass cytometry </w:t>
      </w:r>
      <w:r w:rsidR="0061370F">
        <w:t>assay</w:t>
      </w:r>
      <w:r>
        <w:t xml:space="preserve"> was performed by </w:t>
      </w:r>
      <w:proofErr w:type="spellStart"/>
      <w:r>
        <w:t>Dr</w:t>
      </w:r>
      <w:proofErr w:type="spellEnd"/>
      <w:r>
        <w:t xml:space="preserve"> Nicole Yager in collaboration with UCB following their in-house protocol. Briefly, </w:t>
      </w:r>
      <w:r w:rsidR="00D000BA">
        <w:t xml:space="preserve">whole blood and SF </w:t>
      </w:r>
      <w:r>
        <w:t xml:space="preserve">from three </w:t>
      </w:r>
      <w:proofErr w:type="spellStart"/>
      <w:r>
        <w:t>PsA</w:t>
      </w:r>
      <w:proofErr w:type="spellEnd"/>
      <w:r>
        <w:t xml:space="preserve"> patients were fixed for 5 min with 1.</w:t>
      </w:r>
      <w:r w:rsidR="00DA78BA">
        <w:t>6</w:t>
      </w:r>
      <w:r>
        <w:t>\% PFA</w:t>
      </w:r>
      <w:r w:rsidR="00116A6B">
        <w:t xml:space="preserve"> within 30 min of venipuncture/aspiration, respectively</w:t>
      </w:r>
      <w:r>
        <w:t>.</w:t>
      </w:r>
      <w:r w:rsidR="005F17A5">
        <w:t xml:space="preserve"> These samples are defined as time 0h.</w:t>
      </w:r>
      <w:r w:rsidR="00116A6B">
        <w:t xml:space="preserve"> In addition, whole blood and SF were incubated</w:t>
      </w:r>
      <w:r w:rsidR="00F844DC">
        <w:t xml:space="preserve"> at 37</w:t>
      </w:r>
      <w:r w:rsidR="00F844DC" w:rsidRPr="00014E78">
        <w:t>{$^\</w:t>
      </w:r>
      <w:proofErr w:type="spellStart"/>
      <w:r w:rsidR="00F844DC" w:rsidRPr="00014E78">
        <w:t>circ</w:t>
      </w:r>
      <w:proofErr w:type="spellEnd"/>
      <w:r w:rsidR="00F844DC" w:rsidRPr="00014E78">
        <w:t>$}C</w:t>
      </w:r>
      <w:r w:rsidR="00116A6B">
        <w:t xml:space="preserve"> for 6 h in the presence of </w:t>
      </w:r>
      <w:r w:rsidR="005F17A5">
        <w:t xml:space="preserve">the protein transport inhibitors 1X BD </w:t>
      </w:r>
      <w:proofErr w:type="spellStart"/>
      <w:r w:rsidR="005F17A5">
        <w:t>GolgiStop</w:t>
      </w:r>
      <w:proofErr w:type="spellEnd"/>
      <w:r w:rsidR="005F17A5">
        <w:t xml:space="preserve"> (</w:t>
      </w:r>
      <w:proofErr w:type="spellStart"/>
      <w:r w:rsidR="005F17A5">
        <w:t>monensin</w:t>
      </w:r>
      <w:proofErr w:type="spellEnd"/>
      <w:r w:rsidR="005F17A5">
        <w:t xml:space="preserve">) and 1X BD </w:t>
      </w:r>
      <w:proofErr w:type="spellStart"/>
      <w:r w:rsidR="005F17A5">
        <w:t>GolgiPlug</w:t>
      </w:r>
      <w:proofErr w:type="spellEnd"/>
      <w:r>
        <w:t xml:space="preserve"> </w:t>
      </w:r>
      <w:r w:rsidR="00F844DC">
        <w:t>(</w:t>
      </w:r>
      <w:proofErr w:type="spellStart"/>
      <w:r w:rsidR="00F844DC">
        <w:t>brefeldin</w:t>
      </w:r>
      <w:proofErr w:type="spellEnd"/>
      <w:r w:rsidR="00F844DC">
        <w:t xml:space="preserve"> A)</w:t>
      </w:r>
      <w:r w:rsidR="0061370F">
        <w:t xml:space="preserve">. </w:t>
      </w:r>
      <w:r w:rsidR="00A15399">
        <w:t xml:space="preserve">After 5 h 45 </w:t>
      </w:r>
      <w:proofErr w:type="spellStart"/>
      <w:r w:rsidR="00A15399">
        <w:t>mins</w:t>
      </w:r>
      <w:proofErr w:type="spellEnd"/>
      <w:r w:rsidR="00A15399">
        <w:t xml:space="preserve"> the</w:t>
      </w:r>
      <w:r w:rsidR="0061370F">
        <w:t xml:space="preserve"> </w:t>
      </w:r>
      <w:r>
        <w:t>samples were treated with cisplatin to facilitate discrimination of dead cells</w:t>
      </w:r>
      <w:r w:rsidR="00286D03">
        <w:t xml:space="preserve">, and then fixed </w:t>
      </w:r>
      <w:r w:rsidR="00F844DC">
        <w:t>as previously described</w:t>
      </w:r>
      <w:r>
        <w:t xml:space="preserve">. </w:t>
      </w:r>
      <w:r w:rsidR="0061370F">
        <w:t xml:space="preserve"> </w:t>
      </w:r>
      <w:r w:rsidR="00F844DC">
        <w:t xml:space="preserve">These samples are defined as time 6h. </w:t>
      </w:r>
      <w:r>
        <w:t xml:space="preserve">After appropriate treatment, </w:t>
      </w:r>
      <w:r w:rsidR="00D64B4C">
        <w:t xml:space="preserve">red blood cells were lysed and </w:t>
      </w:r>
      <w:r>
        <w:t xml:space="preserve">cell suspensions were washed with PBS and stained with </w:t>
      </w:r>
      <w:r w:rsidR="00034150">
        <w:t>Abs</w:t>
      </w:r>
      <w:r w:rsidR="00A15399">
        <w:t xml:space="preserve"> against the </w:t>
      </w:r>
      <w:r>
        <w:t xml:space="preserve">cell surface markers </w:t>
      </w:r>
      <w:r w:rsidR="00A15399">
        <w:t>of</w:t>
      </w:r>
      <w:r w:rsidR="00C47B77">
        <w:t xml:space="preserve"> the intra-cellular staining (ICS) panel. </w:t>
      </w:r>
      <w:r>
        <w:t xml:space="preserve"> </w:t>
      </w:r>
      <w:r w:rsidR="00A15399">
        <w:t xml:space="preserve">The </w:t>
      </w:r>
      <w:r w:rsidR="00C47B77">
        <w:t xml:space="preserve">samples were further </w:t>
      </w:r>
      <w:proofErr w:type="spellStart"/>
      <w:r>
        <w:t>permeabilised</w:t>
      </w:r>
      <w:proofErr w:type="spellEnd"/>
      <w:r>
        <w:t xml:space="preserve"> and stained with</w:t>
      </w:r>
      <w:r w:rsidR="00C47B77">
        <w:t xml:space="preserve"> antibodies against </w:t>
      </w:r>
      <w:r>
        <w:t xml:space="preserve">intracellular targets </w:t>
      </w:r>
      <w:r w:rsidR="00F53800" w:rsidRPr="00F53800">
        <w:t>(Table \</w:t>
      </w:r>
      <w:proofErr w:type="gramStart"/>
      <w:r w:rsidR="00F53800" w:rsidRPr="00F53800">
        <w:t>ref{</w:t>
      </w:r>
      <w:proofErr w:type="spellStart"/>
      <w:proofErr w:type="gramEnd"/>
      <w:r w:rsidR="00F53800" w:rsidRPr="00F53800">
        <w:t>tab:</w:t>
      </w:r>
      <w:r w:rsidR="00F53800">
        <w:t>CyTOF</w:t>
      </w:r>
      <w:proofErr w:type="spellEnd"/>
      <w:r w:rsidR="00F53800" w:rsidRPr="00F53800">
        <w:t>})</w:t>
      </w:r>
      <w:r>
        <w:t xml:space="preserve">. </w:t>
      </w:r>
      <w:r w:rsidR="0061370F">
        <w:t xml:space="preserve">Treatment with </w:t>
      </w:r>
      <w:proofErr w:type="spellStart"/>
      <w:r w:rsidR="00A15399">
        <w:t>monensin</w:t>
      </w:r>
      <w:proofErr w:type="spellEnd"/>
      <w:r w:rsidR="00A15399">
        <w:t xml:space="preserve"> </w:t>
      </w:r>
      <w:r w:rsidR="0061370F">
        <w:t xml:space="preserve">and </w:t>
      </w:r>
      <w:proofErr w:type="spellStart"/>
      <w:r w:rsidR="00A15399">
        <w:t>brefeldin</w:t>
      </w:r>
      <w:proofErr w:type="spellEnd"/>
      <w:r w:rsidR="00A15399">
        <w:t xml:space="preserve"> A </w:t>
      </w:r>
      <w:r w:rsidR="0061370F">
        <w:t xml:space="preserve">prevented the release of cytokines from the cells and allowed measuring the intrinsic cytokine production </w:t>
      </w:r>
      <w:r w:rsidR="00F53800">
        <w:t xml:space="preserve">rate </w:t>
      </w:r>
      <w:r w:rsidR="0061370F">
        <w:t xml:space="preserve">in basal conditions. </w:t>
      </w:r>
    </w:p>
    <w:p w14:paraId="682A62C9" w14:textId="77777777" w:rsidR="0061370F" w:rsidRDefault="0061370F" w:rsidP="00014E78"/>
    <w:p w14:paraId="3D1C9B10" w14:textId="77777777" w:rsidR="0061370F" w:rsidRDefault="0061370F" w:rsidP="0061370F">
      <w:bookmarkStart w:id="0" w:name="_GoBack"/>
      <w:r>
        <w:t>\subsection{Mass cytometry data analysis}</w:t>
      </w:r>
    </w:p>
    <w:p w14:paraId="0D759579" w14:textId="36CE3D1D" w:rsidR="0061370F" w:rsidRDefault="00F53800" w:rsidP="00014E78">
      <w:r>
        <w:t xml:space="preserve">Mass cytometry analysis was performed by </w:t>
      </w:r>
      <w:proofErr w:type="spellStart"/>
      <w:r>
        <w:t>Dr</w:t>
      </w:r>
      <w:proofErr w:type="spellEnd"/>
      <w:r>
        <w:t xml:space="preserve"> Nicole Yager</w:t>
      </w:r>
      <w:r w:rsidR="00DD4FAA">
        <w:t>. Mean</w:t>
      </w:r>
      <w:r w:rsidR="009A1441">
        <w:t xml:space="preserve"> expression of cytokine release was calculated following unsupervised clustering analysis </w:t>
      </w:r>
      <w:r w:rsidR="00C179DA">
        <w:t>guided by</w:t>
      </w:r>
      <w:r w:rsidR="00AF6999">
        <w:t xml:space="preserve"> a workflow similar to </w:t>
      </w:r>
      <w:proofErr w:type="spellStart"/>
      <w:r w:rsidR="00AF6999">
        <w:t>Nowicka</w:t>
      </w:r>
      <w:proofErr w:type="spellEnd"/>
      <w:r w:rsidR="00AF6999">
        <w:t xml:space="preserve"> </w:t>
      </w:r>
      <w:r w:rsidR="005D056F">
        <w:t>\</w:t>
      </w:r>
      <w:proofErr w:type="spellStart"/>
      <w:r w:rsidR="005D056F">
        <w:t>textit</w:t>
      </w:r>
      <w:proofErr w:type="spellEnd"/>
      <w:r w:rsidR="005D056F">
        <w:t>{et al.} with minor modifications \</w:t>
      </w:r>
      <w:proofErr w:type="spellStart"/>
      <w:r w:rsidR="005D056F">
        <w:t>parencite</w:t>
      </w:r>
      <w:proofErr w:type="spellEnd"/>
      <w:r w:rsidR="005D056F">
        <w:t>{</w:t>
      </w:r>
      <w:proofErr w:type="spellStart"/>
      <w:r w:rsidR="009A3A62">
        <w:t>Nowicka</w:t>
      </w:r>
      <w:proofErr w:type="spellEnd"/>
      <w:r w:rsidR="009A3A62">
        <w:t xml:space="preserve"> 2017</w:t>
      </w:r>
      <w:r w:rsidR="005D056F">
        <w:t>}.</w:t>
      </w:r>
      <w:r w:rsidR="00DD4FAA" w:rsidRPr="00DD4FAA">
        <w:t xml:space="preserve"> </w:t>
      </w:r>
      <w:r w:rsidR="00DD4FAA">
        <w:t>For each population of cells, cytokine production in SF and PB was calculated as the difference in the mean signal intensity between the 0h and 6h aliquots. Mean was chosen due to the extremely small changes observed when calculating median intensities.</w:t>
      </w:r>
      <w:r w:rsidR="00DD4FAA">
        <w:t xml:space="preserve"> </w:t>
      </w:r>
      <w:r w:rsidR="00DD4FAA">
        <w:t xml:space="preserve">The percentage of cytokine release was calculated following manual gating </w:t>
      </w:r>
      <w:r w:rsidR="00DD4FAA">
        <w:t>for</w:t>
      </w:r>
      <w:r w:rsidR="00DD4FAA">
        <w:t xml:space="preserve"> the CD14$^+$ population based on surface marker expression</w:t>
      </w:r>
      <w:r w:rsidR="00DD4FAA">
        <w:t>.</w:t>
      </w:r>
      <w:r w:rsidR="00DD4FAA">
        <w:t xml:space="preserve"> </w:t>
      </w:r>
      <w:r w:rsidR="005D056F">
        <w:t xml:space="preserve"> </w:t>
      </w:r>
      <w:r w:rsidR="00DD4FAA">
        <w:t>The percentage</w:t>
      </w:r>
      <w:r w:rsidR="0088297B">
        <w:t xml:space="preserve"> of TNF-$\alpha$ positive staining cells w</w:t>
      </w:r>
      <w:r w:rsidR="00A27430">
        <w:t>ere</w:t>
      </w:r>
      <w:r w:rsidR="0088297B">
        <w:t xml:space="preserve"> calculated between the 0h and the 6h samples</w:t>
      </w:r>
      <w:r w:rsidR="00A27430" w:rsidRPr="00A27430">
        <w:t xml:space="preserve"> </w:t>
      </w:r>
      <w:r w:rsidR="00A27430">
        <w:t>within each tissue</w:t>
      </w:r>
      <w:r w:rsidR="0088297B">
        <w:t>.</w:t>
      </w:r>
    </w:p>
    <w:bookmarkEnd w:id="0"/>
    <w:p w14:paraId="72F40292" w14:textId="3E69F470" w:rsidR="00F53800" w:rsidRDefault="005D056F" w:rsidP="005D056F">
      <w:r>
        <w:t>*</w:t>
      </w:r>
      <w:proofErr w:type="spellStart"/>
      <w:del w:id="1" w:author="Microsoft Office User" w:date="2018-09-06T14:53:00Z">
        <w:r w:rsidDel="009A3A62">
          <w:delText xml:space="preserve">Gaudilliere </w:delText>
        </w:r>
      </w:del>
      <w:ins w:id="2" w:author="Microsoft Office User" w:date="2018-09-06T14:53:00Z">
        <w:r w:rsidR="009A3A62">
          <w:t>Nowicka</w:t>
        </w:r>
        <w:proofErr w:type="spellEnd"/>
        <w:r w:rsidR="009A3A62">
          <w:t xml:space="preserve"> </w:t>
        </w:r>
      </w:ins>
      <w:r>
        <w:t xml:space="preserve">paper </w:t>
      </w:r>
      <w:ins w:id="3" w:author="Microsoft Office User" w:date="2018-09-06T14:53:00Z">
        <w:r w:rsidR="009A3A62" w:rsidRPr="009A3A62">
          <w:t>https://f1000research.com/articles/6-748/v2</w:t>
        </w:r>
      </w:ins>
      <w:del w:id="4" w:author="Microsoft Office User" w:date="2018-09-06T14:53:00Z">
        <w:r w:rsidRPr="005D056F" w:rsidDel="009A3A62">
          <w:delText>https://onlinelibrary.wiley.com/doi/epdf/10.1002/cyto.a.22720</w:delText>
        </w:r>
      </w:del>
    </w:p>
    <w:p w14:paraId="16137D0C" w14:textId="77777777" w:rsidR="00F53800" w:rsidRDefault="00F53800" w:rsidP="00014E78"/>
    <w:p w14:paraId="04B0FF51" w14:textId="77777777" w:rsidR="00910773" w:rsidRDefault="00910773" w:rsidP="00014E78">
      <w:commentRangeStart w:id="5"/>
      <w:r w:rsidRPr="00910773">
        <w:rPr>
          <w:noProof/>
        </w:rPr>
        <w:lastRenderedPageBreak/>
        <w:drawing>
          <wp:inline distT="0" distB="0" distL="0" distR="0" wp14:anchorId="153F849F" wp14:editId="40CF7219">
            <wp:extent cx="5943600" cy="42954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95416"/>
                    </a:xfrm>
                    <a:prstGeom prst="rect">
                      <a:avLst/>
                    </a:prstGeom>
                    <a:noFill/>
                    <a:ln>
                      <a:noFill/>
                    </a:ln>
                  </pic:spPr>
                </pic:pic>
              </a:graphicData>
            </a:graphic>
          </wp:inline>
        </w:drawing>
      </w:r>
      <w:commentRangeEnd w:id="5"/>
      <w:r w:rsidR="00064930">
        <w:rPr>
          <w:rStyle w:val="CommentReference"/>
        </w:rPr>
        <w:commentReference w:id="5"/>
      </w:r>
    </w:p>
    <w:sectPr w:rsidR="0091077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Microsoft Office User" w:date="2018-09-06T14:31:00Z" w:initials="Office">
    <w:p w14:paraId="0EB55926" w14:textId="77777777" w:rsidR="00064930" w:rsidRDefault="00064930" w:rsidP="00064930">
      <w:pPr>
        <w:pStyle w:val="CommentText"/>
      </w:pPr>
      <w:r>
        <w:rPr>
          <w:rStyle w:val="CommentReference"/>
        </w:rPr>
        <w:annotationRef/>
      </w:r>
      <w:r>
        <w:rPr>
          <w:rStyle w:val="CommentReference"/>
        </w:rPr>
        <w:annotationRef/>
      </w:r>
      <w:r>
        <w:t>You’ve labelled the panels the wrong way round.</w:t>
      </w:r>
    </w:p>
    <w:p w14:paraId="5E29BD47" w14:textId="77777777" w:rsidR="00064930" w:rsidRDefault="00064930" w:rsidP="00064930">
      <w:pPr>
        <w:pStyle w:val="CommentText"/>
      </w:pPr>
    </w:p>
    <w:p w14:paraId="024F28A9" w14:textId="77777777" w:rsidR="00064930" w:rsidRDefault="00064930" w:rsidP="00064930">
      <w:pPr>
        <w:pStyle w:val="CommentText"/>
      </w:pPr>
      <w:r>
        <w:t>Change the Table title whole blood and SF instead of PBMC and SFMC</w:t>
      </w:r>
    </w:p>
    <w:p w14:paraId="31D78308" w14:textId="77777777" w:rsidR="00064930" w:rsidRDefault="00064930" w:rsidP="00064930">
      <w:pPr>
        <w:pStyle w:val="CommentText"/>
      </w:pPr>
    </w:p>
    <w:p w14:paraId="67273637" w14:textId="77777777" w:rsidR="00064930" w:rsidRDefault="00064930" w:rsidP="00064930">
      <w:pPr>
        <w:pStyle w:val="CommentText"/>
      </w:pPr>
      <w:r>
        <w:t>Please remove from the actual ICS panel: CD44, IL-17FF (bad stain) and IL17AF (bad stain)</w:t>
      </w:r>
    </w:p>
    <w:p w14:paraId="2D41CC90" w14:textId="77777777" w:rsidR="00AA0583" w:rsidRDefault="00AA0583" w:rsidP="00064930">
      <w:pPr>
        <w:pStyle w:val="CommentText"/>
      </w:pPr>
    </w:p>
    <w:p w14:paraId="505180EF" w14:textId="40C0B0C4" w:rsidR="00AA0583" w:rsidRDefault="00876120" w:rsidP="00064930">
      <w:pPr>
        <w:pStyle w:val="CommentText"/>
      </w:pPr>
      <w:r>
        <w:t xml:space="preserve">REMOVE </w:t>
      </w:r>
      <w:r w:rsidR="00AA0583">
        <w:t>THE PHENOTYPING PANEL INFORMATION AS THE ANALYSIS IN YOUR THE</w:t>
      </w:r>
      <w:r w:rsidR="004A7EBA">
        <w:t>SIS IS BASED ON THE ICS PANEL</w:t>
      </w:r>
    </w:p>
    <w:p w14:paraId="6C94BC8A" w14:textId="2111F072" w:rsidR="00064930" w:rsidRDefault="0006493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94BC8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6A3CCD"/>
    <w:multiLevelType w:val="hybridMultilevel"/>
    <w:tmpl w:val="782211A2"/>
    <w:lvl w:ilvl="0" w:tplc="BAA2905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E78"/>
    <w:rsid w:val="00014E78"/>
    <w:rsid w:val="00034150"/>
    <w:rsid w:val="00064930"/>
    <w:rsid w:val="00116A6B"/>
    <w:rsid w:val="001C75C2"/>
    <w:rsid w:val="00210713"/>
    <w:rsid w:val="00286D03"/>
    <w:rsid w:val="0031708F"/>
    <w:rsid w:val="004059E9"/>
    <w:rsid w:val="0041335A"/>
    <w:rsid w:val="004A7EBA"/>
    <w:rsid w:val="00582360"/>
    <w:rsid w:val="005D056F"/>
    <w:rsid w:val="005F17A5"/>
    <w:rsid w:val="0061370F"/>
    <w:rsid w:val="00876120"/>
    <w:rsid w:val="0088297B"/>
    <w:rsid w:val="00910773"/>
    <w:rsid w:val="009A1441"/>
    <w:rsid w:val="009A3A62"/>
    <w:rsid w:val="00A07661"/>
    <w:rsid w:val="00A10CF7"/>
    <w:rsid w:val="00A15399"/>
    <w:rsid w:val="00A27430"/>
    <w:rsid w:val="00AA0583"/>
    <w:rsid w:val="00AF6999"/>
    <w:rsid w:val="00C04802"/>
    <w:rsid w:val="00C179DA"/>
    <w:rsid w:val="00C47B77"/>
    <w:rsid w:val="00D000BA"/>
    <w:rsid w:val="00D64B4C"/>
    <w:rsid w:val="00D75508"/>
    <w:rsid w:val="00D848DE"/>
    <w:rsid w:val="00DA78BA"/>
    <w:rsid w:val="00DD4FAA"/>
    <w:rsid w:val="00E90190"/>
    <w:rsid w:val="00EA6126"/>
    <w:rsid w:val="00F53800"/>
    <w:rsid w:val="00F84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954BB"/>
  <w15:chartTrackingRefBased/>
  <w15:docId w15:val="{AF00ECDB-0494-4B4D-A0EA-7028E005A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53800"/>
    <w:rPr>
      <w:color w:val="0000FF"/>
      <w:u w:val="single"/>
    </w:rPr>
  </w:style>
  <w:style w:type="paragraph" w:styleId="ListParagraph">
    <w:name w:val="List Paragraph"/>
    <w:basedOn w:val="Normal"/>
    <w:uiPriority w:val="34"/>
    <w:qFormat/>
    <w:rsid w:val="005D056F"/>
    <w:pPr>
      <w:ind w:left="720"/>
      <w:contextualSpacing/>
    </w:pPr>
  </w:style>
  <w:style w:type="character" w:styleId="CommentReference">
    <w:name w:val="annotation reference"/>
    <w:basedOn w:val="DefaultParagraphFont"/>
    <w:uiPriority w:val="99"/>
    <w:semiHidden/>
    <w:unhideWhenUsed/>
    <w:rsid w:val="00D000BA"/>
    <w:rPr>
      <w:sz w:val="18"/>
      <w:szCs w:val="18"/>
    </w:rPr>
  </w:style>
  <w:style w:type="paragraph" w:styleId="CommentText">
    <w:name w:val="annotation text"/>
    <w:basedOn w:val="Normal"/>
    <w:link w:val="CommentTextChar"/>
    <w:uiPriority w:val="99"/>
    <w:semiHidden/>
    <w:unhideWhenUsed/>
    <w:rsid w:val="00D000BA"/>
    <w:pPr>
      <w:spacing w:line="240" w:lineRule="auto"/>
    </w:pPr>
    <w:rPr>
      <w:sz w:val="24"/>
      <w:szCs w:val="24"/>
    </w:rPr>
  </w:style>
  <w:style w:type="character" w:customStyle="1" w:styleId="CommentTextChar">
    <w:name w:val="Comment Text Char"/>
    <w:basedOn w:val="DefaultParagraphFont"/>
    <w:link w:val="CommentText"/>
    <w:uiPriority w:val="99"/>
    <w:semiHidden/>
    <w:rsid w:val="00D000BA"/>
    <w:rPr>
      <w:sz w:val="24"/>
      <w:szCs w:val="24"/>
    </w:rPr>
  </w:style>
  <w:style w:type="paragraph" w:styleId="CommentSubject">
    <w:name w:val="annotation subject"/>
    <w:basedOn w:val="CommentText"/>
    <w:next w:val="CommentText"/>
    <w:link w:val="CommentSubjectChar"/>
    <w:uiPriority w:val="99"/>
    <w:semiHidden/>
    <w:unhideWhenUsed/>
    <w:rsid w:val="00D000BA"/>
    <w:rPr>
      <w:b/>
      <w:bCs/>
      <w:sz w:val="20"/>
      <w:szCs w:val="20"/>
    </w:rPr>
  </w:style>
  <w:style w:type="character" w:customStyle="1" w:styleId="CommentSubjectChar">
    <w:name w:val="Comment Subject Char"/>
    <w:basedOn w:val="CommentTextChar"/>
    <w:link w:val="CommentSubject"/>
    <w:uiPriority w:val="99"/>
    <w:semiHidden/>
    <w:rsid w:val="00D000BA"/>
    <w:rPr>
      <w:b/>
      <w:bCs/>
      <w:sz w:val="20"/>
      <w:szCs w:val="20"/>
    </w:rPr>
  </w:style>
  <w:style w:type="paragraph" w:styleId="BalloonText">
    <w:name w:val="Balloon Text"/>
    <w:basedOn w:val="Normal"/>
    <w:link w:val="BalloonTextChar"/>
    <w:uiPriority w:val="99"/>
    <w:semiHidden/>
    <w:unhideWhenUsed/>
    <w:rsid w:val="00D000B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00B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4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20464E4-C7BA-406F-98C1-0BC599523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TotalTime>
  <Pages>2</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Lledolara</dc:creator>
  <cp:keywords/>
  <dc:description/>
  <cp:lastModifiedBy>Alicia Lledolara</cp:lastModifiedBy>
  <cp:revision>3</cp:revision>
  <dcterms:created xsi:type="dcterms:W3CDTF">2018-09-07T18:59:00Z</dcterms:created>
  <dcterms:modified xsi:type="dcterms:W3CDTF">2018-09-09T23:19:00Z</dcterms:modified>
</cp:coreProperties>
</file>