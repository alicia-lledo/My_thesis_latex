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08216" w14:textId="77777777" w:rsidR="00C775D3" w:rsidRDefault="00C775D3" w:rsidP="00C775D3">
      <w:pPr>
        <w:jc w:val="both"/>
      </w:pPr>
      <w:bookmarkStart w:id="0" w:name="_GoBack"/>
      <w:bookmarkEnd w:id="0"/>
    </w:p>
    <w:p w14:paraId="43FC219B" w14:textId="77777777" w:rsidR="00D47D67" w:rsidRDefault="00D47D67" w:rsidP="00F738F0">
      <w:pPr>
        <w:jc w:val="both"/>
      </w:pPr>
    </w:p>
    <w:p w14:paraId="77EE5FA9" w14:textId="77777777" w:rsidR="00D47D67" w:rsidRDefault="00D47D67" w:rsidP="00F738F0">
      <w:pPr>
        <w:jc w:val="both"/>
      </w:pPr>
    </w:p>
    <w:p w14:paraId="424D1E75" w14:textId="3AA21AE4" w:rsidR="008C3FC4" w:rsidRPr="00174786" w:rsidRDefault="008C3FC4" w:rsidP="00F738F0">
      <w:pPr>
        <w:jc w:val="both"/>
      </w:pPr>
      <w:r w:rsidRPr="00174786">
        <w:t>\section{Discussion}</w:t>
      </w:r>
    </w:p>
    <w:p w14:paraId="23964D71" w14:textId="77777777" w:rsidR="008C3FC4" w:rsidRPr="00174786" w:rsidRDefault="008C3FC4" w:rsidP="00F738F0">
      <w:pPr>
        <w:jc w:val="both"/>
      </w:pPr>
    </w:p>
    <w:p w14:paraId="5825A0D8" w14:textId="77777777" w:rsidR="008C3FC4" w:rsidRPr="00174786" w:rsidRDefault="008C3FC4" w:rsidP="00F738F0">
      <w:pPr>
        <w:jc w:val="both"/>
      </w:pPr>
      <w:r w:rsidRPr="00174786">
        <w:t>\subsection{Characterising chromatin accessibility in PsA samples}</w:t>
      </w:r>
    </w:p>
    <w:p w14:paraId="36987289" w14:textId="56755B96" w:rsidR="008C3FC4" w:rsidRPr="00174786" w:rsidRDefault="008C3FC4" w:rsidP="00F738F0">
      <w:pPr>
        <w:jc w:val="both"/>
      </w:pPr>
      <w:r w:rsidRPr="00174786">
        <w:t xml:space="preserve">The technological advances in the epigenetics field have </w:t>
      </w:r>
      <w:r w:rsidR="00A43E88" w:rsidRPr="00174786">
        <w:t>enables</w:t>
      </w:r>
      <w:r w:rsidRPr="00174786">
        <w:t xml:space="preserve"> map</w:t>
      </w:r>
      <w:r w:rsidR="0009538D" w:rsidRPr="00174786">
        <w:t>ping of</w:t>
      </w:r>
      <w:r w:rsidRPr="00174786">
        <w:t xml:space="preserve"> the epigenetic landscape </w:t>
      </w:r>
      <w:r w:rsidR="0009538D" w:rsidRPr="00174786">
        <w:t>of</w:t>
      </w:r>
      <w:r w:rsidRPr="00174786">
        <w:t xml:space="preserve"> relevant immune cells isolated from PB and SF in PsA patients. The cell types included in this study (CD14$^+$ monocytes, mCD4$^+$, mCD8$^+$ and NK) represent key players of the dysregulated innate and adaptive immune response involved in PsA pathophysiology. Particularly, expansion for mCD4$^+$ and mCD8$^+$ in the synovium from PsA patients has been described, and GWAS </w:t>
      </w:r>
      <w:r w:rsidR="002E239B" w:rsidRPr="00174786">
        <w:t xml:space="preserve">have highlighted </w:t>
      </w:r>
      <w:r w:rsidR="00361F02" w:rsidRPr="00174786">
        <w:t xml:space="preserve">significant association with </w:t>
      </w:r>
      <w:r w:rsidR="00133665" w:rsidRPr="00174786">
        <w:t xml:space="preserve">MHC-I and other </w:t>
      </w:r>
      <w:r w:rsidR="002E181F" w:rsidRPr="00174786">
        <w:t>pivotal</w:t>
      </w:r>
      <w:r w:rsidR="00133665" w:rsidRPr="00174786">
        <w:t xml:space="preserve"> genes</w:t>
      </w:r>
      <w:r w:rsidR="002E181F" w:rsidRPr="00174786">
        <w:t xml:space="preserve"> </w:t>
      </w:r>
      <w:r w:rsidR="00133665" w:rsidRPr="00174786">
        <w:t>involved in T cell immune response</w:t>
      </w:r>
      <w:r w:rsidRPr="00174786">
        <w:t>. \parencite{Taams2018}.</w:t>
      </w:r>
    </w:p>
    <w:p w14:paraId="5ED9FBA2" w14:textId="06855666" w:rsidR="008C3FC4" w:rsidRPr="00174786" w:rsidRDefault="008C3FC4" w:rsidP="00F738F0">
      <w:pPr>
        <w:jc w:val="both"/>
        <w:rPr>
          <w:strike/>
        </w:rPr>
      </w:pPr>
      <w:r w:rsidRPr="00174786">
        <w:t xml:space="preserve">In this thesis, for the first time I have used ATAC to characterise the chromatin landscape of four relevant immune cell types isolated from PB and SF of PsA patients, revealing genome-wide differences between the two tissues for all of them. </w:t>
      </w:r>
      <w:r w:rsidR="00244EB0" w:rsidRPr="00174786">
        <w:t xml:space="preserve">In this data, </w:t>
      </w:r>
      <w:r w:rsidRPr="00174786">
        <w:t>CD14$^+$ monocytes w</w:t>
      </w:r>
      <w:r w:rsidR="0009538D" w:rsidRPr="00174786">
        <w:t>ere</w:t>
      </w:r>
      <w:r w:rsidRPr="00174786">
        <w:t xml:space="preserve"> the cell type </w:t>
      </w:r>
      <w:r w:rsidR="0009538D" w:rsidRPr="00174786">
        <w:t>with</w:t>
      </w:r>
      <w:r w:rsidRPr="00174786">
        <w:t xml:space="preserve"> the largest number of DARs between SF and PB (23.3\% of the investigated regions). </w:t>
      </w:r>
      <w:r w:rsidR="00244EB0" w:rsidRPr="00174786">
        <w:t>Across all four cell types, t</w:t>
      </w:r>
      <w:r w:rsidRPr="00174786">
        <w:t>he majority of the DARs were located at intergenic and intronic regions and annotated as enhancers (weak or strong)</w:t>
      </w:r>
      <w:r w:rsidR="00244EB0" w:rsidRPr="00174786">
        <w:t>,</w:t>
      </w:r>
      <w:r w:rsidR="00784BAD" w:rsidRPr="00174786">
        <w:t xml:space="preserve"> and </w:t>
      </w:r>
      <w:r w:rsidRPr="00174786">
        <w:t>also enriched for eRNAs identified in each of the four relevant c</w:t>
      </w:r>
      <w:r w:rsidR="00784BAD" w:rsidRPr="00174786">
        <w:t>ell types by the FANTOM project</w:t>
      </w:r>
      <w:r w:rsidR="0004066E" w:rsidRPr="00174786">
        <w:t xml:space="preserve"> \parencite{ FANTOM2014}</w:t>
      </w:r>
      <w:r w:rsidR="00784BAD" w:rsidRPr="00174786">
        <w:t>. Altogether these findings</w:t>
      </w:r>
      <w:r w:rsidRPr="00174786">
        <w:t xml:space="preserve"> </w:t>
      </w:r>
      <w:r w:rsidR="00784BAD" w:rsidRPr="00174786">
        <w:t>suggest</w:t>
      </w:r>
      <w:r w:rsidR="0004066E" w:rsidRPr="00174786">
        <w:t>ed</w:t>
      </w:r>
      <w:r w:rsidR="00784BAD" w:rsidRPr="00174786">
        <w:t xml:space="preserve"> a putative</w:t>
      </w:r>
      <w:r w:rsidR="0004066E" w:rsidRPr="00174786">
        <w:t xml:space="preserve"> role of the differential regions in</w:t>
      </w:r>
      <w:r w:rsidR="00784BAD" w:rsidRPr="00174786">
        <w:t xml:space="preserve"> long-range regulation of gene expression \parencite{Qu2015}. </w:t>
      </w:r>
    </w:p>
    <w:p w14:paraId="6B97541C" w14:textId="77777777" w:rsidR="008C3FC4" w:rsidRPr="00174786" w:rsidRDefault="008C3FC4" w:rsidP="00F738F0">
      <w:pPr>
        <w:jc w:val="both"/>
      </w:pPr>
    </w:p>
    <w:p w14:paraId="2782A358" w14:textId="759F30EE" w:rsidR="008C3FC4" w:rsidRPr="00174786" w:rsidRDefault="008C3FC4" w:rsidP="00F738F0">
      <w:pPr>
        <w:jc w:val="both"/>
      </w:pPr>
      <w:r w:rsidRPr="00174786">
        <w:t xml:space="preserve">Pathway enrichment analysis for the genes placed proximal to the DARs revealed both commonalities and differences between regions with increased accessibility in SF or PB for each of the cell types. In SF, enrichment for open DARs proximal to genes in the NF-$\kappa$B pathway was found in CD14$^+$ monocytes, consistent with the TNF-$\alpha$ signature of PsA and the efficacy of anti-TNF therapies </w:t>
      </w:r>
      <w:r w:rsidR="00556C6D" w:rsidRPr="00174786">
        <w:t xml:space="preserve">already reported for PsA </w:t>
      </w:r>
      <w:r w:rsidRPr="00174786">
        <w:t>\parencite{</w:t>
      </w:r>
      <w:r w:rsidR="00C67890" w:rsidRPr="00174786">
        <w:t xml:space="preserve"> Ahil2016</w:t>
      </w:r>
      <w:r w:rsidRPr="00174786">
        <w:t>}. Interestingly, in mCD8$^+$ cells enrichment of DARs open in PB was found proximal to genes i</w:t>
      </w:r>
      <w:r w:rsidR="00556C6D" w:rsidRPr="00174786">
        <w:t>n the</w:t>
      </w:r>
      <w:r w:rsidRPr="00174786">
        <w:t xml:space="preserve"> Wnt </w:t>
      </w:r>
      <w:r w:rsidR="00556C6D" w:rsidRPr="00174786">
        <w:t>signaling pathway</w:t>
      </w:r>
      <w:r w:rsidRPr="00174786">
        <w:t>, such as \textit{SMAD3}. Wnt signalling is involved in many biological processes and its dysregulation is associated to a number of autoimmune diseases, such as R</w:t>
      </w:r>
      <w:r w:rsidR="00AD794D" w:rsidRPr="00174786">
        <w:t>A \parencite{Miao2013}. In this data</w:t>
      </w:r>
      <w:r w:rsidRPr="00174786">
        <w:t>, the</w:t>
      </w:r>
      <w:r w:rsidR="00DA1C74" w:rsidRPr="00174786">
        <w:t xml:space="preserve"> </w:t>
      </w:r>
      <w:r w:rsidR="00070BCC" w:rsidRPr="00174786">
        <w:t>significantly increased</w:t>
      </w:r>
      <w:r w:rsidRPr="00174786">
        <w:t xml:space="preserve"> chromatin accessibility nearby Wnt signalling genes in PB mCD8$^+$ cells may be related to an increased recall proliferation capacity of the circulating cells compared to the tissue-</w:t>
      </w:r>
      <w:r w:rsidR="003F6A5A" w:rsidRPr="00174786">
        <w:t>resident, a phenomenon</w:t>
      </w:r>
      <w:r w:rsidRPr="00174786">
        <w:t xml:space="preserve"> previously described \parencite{Boudousquie2014}. In NK cells</w:t>
      </w:r>
      <w:r w:rsidR="003F6A5A" w:rsidRPr="00174786">
        <w:t xml:space="preserve">, </w:t>
      </w:r>
      <w:r w:rsidR="001B55E8" w:rsidRPr="00174786">
        <w:t>increased accessibility proximal to gene members of the NK-mediated cytotoxicity pathway was found in PB compared to SF cells.</w:t>
      </w:r>
      <w:r w:rsidRPr="00174786">
        <w:t xml:space="preserve"> NK CD56$^{bright}$ </w:t>
      </w:r>
      <w:r w:rsidR="0009538D" w:rsidRPr="00174786">
        <w:t xml:space="preserve">cells </w:t>
      </w:r>
      <w:r w:rsidRPr="00174786">
        <w:t xml:space="preserve">resident at sites of inflammation </w:t>
      </w:r>
      <w:r w:rsidR="007E2124" w:rsidRPr="00174786">
        <w:t>are</w:t>
      </w:r>
      <w:r w:rsidRPr="00174786">
        <w:t xml:space="preserve"> more specialised for cytokine production than cytotoxicity \parencite{Michel2016}.  Notably, </w:t>
      </w:r>
      <w:r w:rsidR="007E2124" w:rsidRPr="00174786">
        <w:t xml:space="preserve">matched </w:t>
      </w:r>
      <w:r w:rsidRPr="00174786">
        <w:t>mass cytometry data in th</w:t>
      </w:r>
      <w:r w:rsidR="0009538D" w:rsidRPr="00174786">
        <w:t>e</w:t>
      </w:r>
      <w:r w:rsidRPr="00174786">
        <w:t>s</w:t>
      </w:r>
      <w:r w:rsidR="0009538D" w:rsidRPr="00174786">
        <w:t>e</w:t>
      </w:r>
      <w:r w:rsidRPr="00174786">
        <w:t xml:space="preserve"> patients have shown a reduced proportion of CD56$^{bright}$ cells in PB compared to SF</w:t>
      </w:r>
      <w:r w:rsidR="007E2124" w:rsidRPr="00174786">
        <w:t xml:space="preserve"> which would be consistent</w:t>
      </w:r>
      <w:r w:rsidRPr="00174786">
        <w:t xml:space="preserve"> with the enrichment of DARs open in PB for </w:t>
      </w:r>
      <w:r w:rsidR="007E2124" w:rsidRPr="00174786">
        <w:t>proximal to genes in the</w:t>
      </w:r>
      <w:r w:rsidRPr="00174786">
        <w:t xml:space="preserve"> NK-mediated cytotoxicity pathway. </w:t>
      </w:r>
    </w:p>
    <w:p w14:paraId="63E06DE4" w14:textId="2C2C4D6E" w:rsidR="008C3FC4" w:rsidRPr="00174786" w:rsidRDefault="008C3FC4" w:rsidP="00F738F0">
      <w:pPr>
        <w:jc w:val="both"/>
      </w:pPr>
    </w:p>
    <w:p w14:paraId="33E4A1DD" w14:textId="4529D36B" w:rsidR="008C3FC4" w:rsidRPr="00174786" w:rsidRDefault="008C3FC4" w:rsidP="00F738F0">
      <w:pPr>
        <w:jc w:val="both"/>
      </w:pPr>
      <w:r w:rsidRPr="00174786">
        <w:lastRenderedPageBreak/>
        <w:t>Overall, this approach has identified robust differences in chromatin accessibility between SF and PB in relevant immune cells isolated from PsA patients. Although these differences may suggest meaningful functional differences, a limitation of pathway analysis in ATAC is linking putative regulatory regions to genes. Annotation of ATAC peaks with genes in the proximity has been widely used in the literature \parencite{Scharer2016,Ackermann2016, Corces2016,Wang2018}. However, this approach fails to e</w:t>
      </w:r>
      <w:r w:rsidR="00070BCC" w:rsidRPr="00174786">
        <w:t xml:space="preserve">valuate long range interactions, assuming </w:t>
      </w:r>
      <w:r w:rsidRPr="00174786">
        <w:t xml:space="preserve">accessible chromatin to regulate expression of the neighbouring regions. Moreover, accessible chromatin is not a definitive marker for regulatory regions and mapping of histone marks such as H3K4me1 and H3K27ac together with eRNA quantification will help to refine the functional relevance of the identified DARs.   </w:t>
      </w:r>
    </w:p>
    <w:p w14:paraId="6522738C" w14:textId="77777777" w:rsidR="008C3FC4" w:rsidRPr="00174786" w:rsidRDefault="008C3FC4" w:rsidP="00F738F0">
      <w:pPr>
        <w:jc w:val="both"/>
      </w:pPr>
      <w:r w:rsidRPr="00174786">
        <w:t xml:space="preserve">   </w:t>
      </w:r>
    </w:p>
    <w:p w14:paraId="75B7C102" w14:textId="77777777" w:rsidR="008C3FC4" w:rsidRPr="00174786" w:rsidRDefault="008C3FC4" w:rsidP="00F738F0">
      <w:pPr>
        <w:jc w:val="both"/>
      </w:pPr>
    </w:p>
    <w:p w14:paraId="2574734C" w14:textId="77777777" w:rsidR="008C3FC4" w:rsidRPr="00174786" w:rsidRDefault="008C3FC4" w:rsidP="00F738F0">
      <w:pPr>
        <w:jc w:val="both"/>
      </w:pPr>
      <w:r w:rsidRPr="00174786">
        <w:t>\subsection{Biological insights in the integration of chromatin accessibility, gene expression and proteomics data in PsA}</w:t>
      </w:r>
    </w:p>
    <w:p w14:paraId="37642313" w14:textId="01F7155E" w:rsidR="008C3FC4" w:rsidRPr="00174786" w:rsidRDefault="008C3FC4" w:rsidP="00F738F0">
      <w:pPr>
        <w:jc w:val="both"/>
      </w:pPr>
    </w:p>
    <w:p w14:paraId="585F6FD0" w14:textId="336CFB64" w:rsidR="00494546" w:rsidRPr="00174786" w:rsidRDefault="008C3FC4" w:rsidP="00F738F0">
      <w:pPr>
        <w:jc w:val="both"/>
      </w:pPr>
      <w:r w:rsidRPr="00174786">
        <w:t>\subsubsection{Chromatin accessibility landscape and bulk gene expression profiling in paired samples}</w:t>
      </w:r>
    </w:p>
    <w:p w14:paraId="60516EF4" w14:textId="77777777" w:rsidR="00494546" w:rsidRPr="00174786" w:rsidRDefault="00494546" w:rsidP="00F738F0">
      <w:pPr>
        <w:jc w:val="both"/>
      </w:pPr>
    </w:p>
    <w:p w14:paraId="06D1B538" w14:textId="774F909B" w:rsidR="0063535D" w:rsidRPr="00174786" w:rsidRDefault="00E2402C" w:rsidP="00F738F0">
      <w:pPr>
        <w:jc w:val="both"/>
      </w:pPr>
      <w:r w:rsidRPr="00174786">
        <w:t>In contrast to</w:t>
      </w:r>
      <w:r w:rsidR="00B97F0F" w:rsidRPr="00174786">
        <w:t xml:space="preserve"> chromatin accessibility profiling, recent research has been conducted to deepen into the </w:t>
      </w:r>
      <w:r w:rsidRPr="00174786">
        <w:t>differences in the</w:t>
      </w:r>
      <w:r w:rsidR="00B97F0F" w:rsidRPr="00174786">
        <w:t xml:space="preserve"> transcriptional </w:t>
      </w:r>
      <w:r w:rsidRPr="00174786">
        <w:t>profile b</w:t>
      </w:r>
      <w:r w:rsidR="00A248AC" w:rsidRPr="00174786">
        <w:t>etween PBMCs and synovial tissue</w:t>
      </w:r>
      <w:r w:rsidR="00B97F0F" w:rsidRPr="00174786">
        <w:t xml:space="preserve"> from PsA patients, with some studies </w:t>
      </w:r>
      <w:r w:rsidR="00A248AC" w:rsidRPr="00174786">
        <w:t>also incorporating</w:t>
      </w:r>
      <w:r w:rsidR="00B97F0F" w:rsidRPr="00174786">
        <w:t xml:space="preserve"> synovial membrane biopsies </w:t>
      </w:r>
      <w:r w:rsidR="00A248AC" w:rsidRPr="00174786">
        <w:t xml:space="preserve">from </w:t>
      </w:r>
      <w:r w:rsidR="00B97F0F" w:rsidRPr="00174786">
        <w:t>controls</w:t>
      </w:r>
      <w:r w:rsidR="00A248AC" w:rsidRPr="00174786">
        <w:t xml:space="preserve"> samples</w:t>
      </w:r>
      <w:r w:rsidR="00B97F0F" w:rsidRPr="00174786">
        <w:t xml:space="preserve"> \parencite{Dolcino2015}. </w:t>
      </w:r>
      <w:r w:rsidR="007E391F" w:rsidRPr="00174786">
        <w:t xml:space="preserve">However, comparative analysis in matched discrete cell </w:t>
      </w:r>
      <w:r w:rsidR="0063535D" w:rsidRPr="00174786">
        <w:t xml:space="preserve">subpopulations </w:t>
      </w:r>
      <w:r w:rsidR="00EF6F9D" w:rsidRPr="00174786">
        <w:t>from SF and PB from the same patient</w:t>
      </w:r>
      <w:r w:rsidR="007E391F" w:rsidRPr="00174786">
        <w:t xml:space="preserve"> have not been perfo</w:t>
      </w:r>
      <w:r w:rsidR="0063535D" w:rsidRPr="00174786">
        <w:t>r</w:t>
      </w:r>
      <w:r w:rsidR="007E391F" w:rsidRPr="00174786">
        <w:t xml:space="preserve">med. </w:t>
      </w:r>
    </w:p>
    <w:p w14:paraId="19A10F72" w14:textId="77777777" w:rsidR="006A1F2B" w:rsidRPr="00174786" w:rsidRDefault="00B97F0F" w:rsidP="00F738F0">
      <w:pPr>
        <w:jc w:val="both"/>
      </w:pPr>
      <w:r w:rsidRPr="00174786">
        <w:t xml:space="preserve">In this chapter, I </w:t>
      </w:r>
      <w:r w:rsidR="00EF6F9D" w:rsidRPr="00174786">
        <w:t>conducted</w:t>
      </w:r>
      <w:r w:rsidRPr="00174786">
        <w:t xml:space="preserve"> a pilot study characterising the transcriptomic profile for relevant immune genes in CD14$^+$ monocytes, mCD4$^+$ and mCD8$^+$ cells isolated from SF and PB and integrating it, for the first time, with paired chromatin accessibility data </w:t>
      </w:r>
      <w:r w:rsidR="00231D75" w:rsidRPr="00174786">
        <w:t>from the same samples</w:t>
      </w:r>
      <w:r w:rsidRPr="00174786">
        <w:t xml:space="preserve">. CD14$^+$ monocytes and mCD8$^+$ presented the largest number of consistently modulated genes between SF and PB in this pilot analysis. </w:t>
      </w:r>
      <w:r w:rsidR="005435A9" w:rsidRPr="00174786">
        <w:t>The top most</w:t>
      </w:r>
      <w:r w:rsidR="004F7E46" w:rsidRPr="00174786">
        <w:t xml:space="preserve"> significantly dysregulated genes between SF and PB </w:t>
      </w:r>
      <w:r w:rsidR="00133654" w:rsidRPr="00174786">
        <w:t>in the four cell types were</w:t>
      </w:r>
      <w:r w:rsidR="005435A9" w:rsidRPr="00174786">
        <w:t xml:space="preserve"> </w:t>
      </w:r>
      <w:r w:rsidR="004F7E46" w:rsidRPr="00174786">
        <w:t>\texit{</w:t>
      </w:r>
      <w:r w:rsidR="005435A9" w:rsidRPr="00174786">
        <w:t>SPP1</w:t>
      </w:r>
      <w:r w:rsidR="004F7E46" w:rsidRPr="00174786">
        <w:t>} and \textit{</w:t>
      </w:r>
      <w:r w:rsidR="005435A9" w:rsidRPr="00174786">
        <w:t>FN1</w:t>
      </w:r>
      <w:r w:rsidR="004F7E46" w:rsidRPr="00174786">
        <w:t>}</w:t>
      </w:r>
      <w:r w:rsidR="005435A9" w:rsidRPr="00174786">
        <w:t xml:space="preserve">, </w:t>
      </w:r>
      <w:r w:rsidR="00133654" w:rsidRPr="00174786">
        <w:t>the</w:t>
      </w:r>
      <w:r w:rsidR="005435A9" w:rsidRPr="00174786">
        <w:t xml:space="preserve"> same </w:t>
      </w:r>
      <w:r w:rsidR="00133654" w:rsidRPr="00174786">
        <w:t>as the</w:t>
      </w:r>
      <w:r w:rsidR="005435A9" w:rsidRPr="00174786">
        <w:t xml:space="preserve"> reported by Dolcino \textit{et al.}</w:t>
      </w:r>
      <w:r w:rsidR="00133654" w:rsidRPr="00174786">
        <w:t xml:space="preserve">. </w:t>
      </w:r>
      <w:r w:rsidR="005435A9" w:rsidRPr="00174786">
        <w:t xml:space="preserve"> Other highly DEGs in Dolcino \textit{et al.} study including \textit{TNFA}, \textit{CXCL13} or \textit{CCL18} were found also to be modulated between SF and PB</w:t>
      </w:r>
      <w:r w:rsidR="0009538D" w:rsidRPr="00174786">
        <w:t xml:space="preserve"> in</w:t>
      </w:r>
      <w:r w:rsidR="005435A9" w:rsidRPr="00174786">
        <w:t xml:space="preserve"> at least one of the cell types in this pilot data. Consistently with their role in Th17 cell biology, \textit{CXCL13} and \textit{IL26} only appeared significantly up-regulated in SF mCD4$^+$ and/or mCD8$^+$ cells but not in CD14$^+$ monocytes \parencite{Takagi2008}. </w:t>
      </w:r>
    </w:p>
    <w:p w14:paraId="6D168465" w14:textId="1F6BF8FE" w:rsidR="001F3B37" w:rsidRPr="00174786" w:rsidRDefault="005435A9" w:rsidP="00F738F0">
      <w:pPr>
        <w:jc w:val="both"/>
      </w:pPr>
      <w:r w:rsidRPr="00174786">
        <w:t>The s</w:t>
      </w:r>
      <w:r w:rsidR="00B97F0F" w:rsidRPr="00174786">
        <w:t>ubsequent integration of transcriptome profiling with paired-</w:t>
      </w:r>
      <w:r w:rsidR="002C7BD8" w:rsidRPr="00174786">
        <w:t>ATAC</w:t>
      </w:r>
      <w:r w:rsidR="00B97F0F" w:rsidRPr="00174786">
        <w:t xml:space="preserve"> data in CD14$^+$ monocytes, mCD4$^+$ and mCD8$^+$ revealed</w:t>
      </w:r>
      <w:r w:rsidR="002C7BD8" w:rsidRPr="00174786">
        <w:t xml:space="preserve"> </w:t>
      </w:r>
      <w:r w:rsidR="00B97F0F" w:rsidRPr="00174786">
        <w:t xml:space="preserve">that genes with differentially modulated expression in SF and PB corresponded with nearby DARs </w:t>
      </w:r>
      <w:r w:rsidR="00815236" w:rsidRPr="00174786">
        <w:t>showing</w:t>
      </w:r>
      <w:r w:rsidR="00B97F0F" w:rsidRPr="00174786">
        <w:t xml:space="preserve"> changes in the same direction. </w:t>
      </w:r>
      <w:r w:rsidR="009C726A" w:rsidRPr="00174786">
        <w:t>Some of those DARs</w:t>
      </w:r>
      <w:r w:rsidR="00B97F0F" w:rsidRPr="00174786">
        <w:t xml:space="preserve"> had also been identified as eRNAs </w:t>
      </w:r>
      <w:r w:rsidR="002C7BD8" w:rsidRPr="00174786">
        <w:t>in</w:t>
      </w:r>
      <w:r w:rsidR="00B97F0F" w:rsidRPr="00174786">
        <w:t xml:space="preserve"> CD14$^+$ monocytes </w:t>
      </w:r>
      <w:r w:rsidR="002C7BD8" w:rsidRPr="00174786">
        <w:t xml:space="preserve">(e.g </w:t>
      </w:r>
      <w:r w:rsidR="00B97F0F" w:rsidRPr="00174786">
        <w:t xml:space="preserve">\textit{NFKB1}) </w:t>
      </w:r>
      <w:r w:rsidR="002C7BD8" w:rsidRPr="00174786">
        <w:t>and</w:t>
      </w:r>
      <w:r w:rsidR="009C726A" w:rsidRPr="00174786">
        <w:t xml:space="preserve"> mCD4$^+$ cells (e.g \textit{CCR6}) by the FANTOM project, </w:t>
      </w:r>
      <w:r w:rsidR="00815236" w:rsidRPr="00174786">
        <w:t>which may suggest</w:t>
      </w:r>
      <w:r w:rsidR="009C726A" w:rsidRPr="00174786">
        <w:t xml:space="preserve"> a downstream role of those regions in active transcriptional regulation.</w:t>
      </w:r>
      <w:r w:rsidR="001F3B37" w:rsidRPr="00174786">
        <w:t xml:space="preserve"> </w:t>
      </w:r>
      <w:r w:rsidR="008D3060" w:rsidRPr="00174786">
        <w:t>Furthermore</w:t>
      </w:r>
      <w:r w:rsidR="00986FA7" w:rsidRPr="00174786">
        <w:t>, exploratory</w:t>
      </w:r>
      <w:r w:rsidR="00C26790" w:rsidRPr="00174786">
        <w:t xml:space="preserve"> integration of differences in gene expression in PB between PsA patients and controls </w:t>
      </w:r>
      <w:r w:rsidR="008D3060" w:rsidRPr="00174786">
        <w:t xml:space="preserve">with the </w:t>
      </w:r>
      <w:r w:rsidR="00C26790" w:rsidRPr="00174786">
        <w:t xml:space="preserve">cross-tissue comparison within matched PsA samples from SF </w:t>
      </w:r>
      <w:r w:rsidR="00C26790" w:rsidRPr="00174786">
        <w:lastRenderedPageBreak/>
        <w:t xml:space="preserve">and PB led to </w:t>
      </w:r>
      <w:r w:rsidR="005B6F19" w:rsidRPr="00174786">
        <w:t>identification</w:t>
      </w:r>
      <w:r w:rsidR="009C726A" w:rsidRPr="00174786">
        <w:t xml:space="preserve"> of systemic, tissue-specific and putative-disease specific </w:t>
      </w:r>
      <w:r w:rsidR="008D3060" w:rsidRPr="00174786">
        <w:t>modulated genes</w:t>
      </w:r>
      <w:r w:rsidR="005B6F19" w:rsidRPr="00174786">
        <w:t xml:space="preserve"> </w:t>
      </w:r>
      <w:r w:rsidR="00986FA7" w:rsidRPr="00174786">
        <w:t>according to</w:t>
      </w:r>
      <w:r w:rsidR="008D3060" w:rsidRPr="00174786">
        <w:t xml:space="preserve"> this pilot data</w:t>
      </w:r>
      <w:r w:rsidR="00C26790" w:rsidRPr="00174786">
        <w:t xml:space="preserve">. </w:t>
      </w:r>
    </w:p>
    <w:p w14:paraId="31B44A35" w14:textId="0D28A32B" w:rsidR="00704AF1" w:rsidRPr="00174786" w:rsidRDefault="009C726A" w:rsidP="00F738F0">
      <w:pPr>
        <w:jc w:val="both"/>
      </w:pPr>
      <w:r w:rsidRPr="00174786">
        <w:t>CD14$^+$ monocytes and mCD8$^+$ presented a larger number of genes modulated between SF and PB in PsA patients only (tissue-speci</w:t>
      </w:r>
      <w:r w:rsidR="00986FA7" w:rsidRPr="00174786">
        <w:t>fic genes) than genes changing</w:t>
      </w:r>
      <w:r w:rsidRPr="00174786">
        <w:t xml:space="preserve"> expression </w:t>
      </w:r>
      <w:r w:rsidR="00C731FD" w:rsidRPr="00174786">
        <w:t>only between</w:t>
      </w:r>
      <w:r w:rsidR="00986FA7" w:rsidRPr="00174786">
        <w:t xml:space="preserve"> PB </w:t>
      </w:r>
      <w:r w:rsidR="00C731FD" w:rsidRPr="00174786">
        <w:t xml:space="preserve">of </w:t>
      </w:r>
      <w:r w:rsidRPr="00174786">
        <w:t xml:space="preserve">PsA versus control samples (systemic genes). Interestingly, \textit{CCR10} gene was one of the systemic genes for mCD8$^+$ cells. </w:t>
      </w:r>
      <w:r w:rsidR="005435A9" w:rsidRPr="00174786">
        <w:t xml:space="preserve">\textit{CCR10} is a chemokine </w:t>
      </w:r>
      <w:r w:rsidRPr="00174786">
        <w:t xml:space="preserve">receptor co-expressed by subset of memory cell which preferentially migrate to skin, and has also been identified as an up-regulated gene in tCD8$^+$ cells in the psoriasis cohort (Chapter \ref{ch:Results1} and in patients with atopic dermatitis \parencite{Hijnen2005}. </w:t>
      </w:r>
      <w:r w:rsidR="00975803" w:rsidRPr="00174786">
        <w:t>Interestingly</w:t>
      </w:r>
      <w:r w:rsidRPr="00174786">
        <w:t xml:space="preserve">, </w:t>
      </w:r>
      <w:r w:rsidR="00C26790" w:rsidRPr="00174786">
        <w:t xml:space="preserve">\textit{SPP1} and \textit{FN1}, which are </w:t>
      </w:r>
      <w:r w:rsidRPr="00174786">
        <w:t xml:space="preserve">the top two modulated genes </w:t>
      </w:r>
      <w:r w:rsidR="00C26790" w:rsidRPr="00174786">
        <w:t>between SF and PB in all cell types</w:t>
      </w:r>
      <w:r w:rsidR="00C731FD" w:rsidRPr="00174786">
        <w:t>,</w:t>
      </w:r>
      <w:r w:rsidR="00C26790" w:rsidRPr="00174786">
        <w:t xml:space="preserve"> </w:t>
      </w:r>
      <w:r w:rsidRPr="00174786">
        <w:t xml:space="preserve">appeared </w:t>
      </w:r>
      <w:r w:rsidR="00C26790" w:rsidRPr="00174786">
        <w:t>in the</w:t>
      </w:r>
      <w:r w:rsidRPr="00174786">
        <w:t xml:space="preserve"> tissue-specific </w:t>
      </w:r>
      <w:r w:rsidR="00C26790" w:rsidRPr="00174786">
        <w:t xml:space="preserve">category </w:t>
      </w:r>
      <w:r w:rsidR="00312A42" w:rsidRPr="00174786">
        <w:t>in the three cell types</w:t>
      </w:r>
      <w:r w:rsidRPr="00174786">
        <w:t>.</w:t>
      </w:r>
      <w:r w:rsidR="005435A9" w:rsidRPr="00174786">
        <w:t xml:space="preserve"> </w:t>
      </w:r>
      <w:r w:rsidR="00C26790" w:rsidRPr="00174786">
        <w:t xml:space="preserve">These two genes </w:t>
      </w:r>
      <w:r w:rsidR="005435A9" w:rsidRPr="00174786">
        <w:t>were</w:t>
      </w:r>
      <w:r w:rsidR="00C26790" w:rsidRPr="00174786">
        <w:t xml:space="preserve"> reported by Dolcino and colleagues as the two most dysregulated when comparing bulk synovial membrane transcriptome from PsA p</w:t>
      </w:r>
      <w:r w:rsidR="00312A42" w:rsidRPr="00174786">
        <w:t xml:space="preserve">atients and healthy individuals </w:t>
      </w:r>
      <w:r w:rsidR="00C26790" w:rsidRPr="00174786">
        <w:t>\parencite{Dolcino2015}. The data from my thesis suggests that CD14</w:t>
      </w:r>
      <w:r w:rsidR="00A77D76" w:rsidRPr="00174786">
        <w:t>$^+$ monocytes</w:t>
      </w:r>
      <w:r w:rsidR="00C26790" w:rsidRPr="00174786">
        <w:t>, mCD4</w:t>
      </w:r>
      <w:r w:rsidR="0069433D" w:rsidRPr="00174786">
        <w:t>$^+$</w:t>
      </w:r>
      <w:r w:rsidR="00C26790" w:rsidRPr="00174786">
        <w:t xml:space="preserve"> and mCD8</w:t>
      </w:r>
      <w:r w:rsidR="0069433D" w:rsidRPr="00174786">
        <w:t>$^+$</w:t>
      </w:r>
      <w:r w:rsidR="00C26790" w:rsidRPr="00174786">
        <w:t xml:space="preserve"> cells may all be contributing to the up-regulation \textit{SPP1} and \textit{FN1} in PsA </w:t>
      </w:r>
      <w:r w:rsidR="00A77D76" w:rsidRPr="00174786">
        <w:t xml:space="preserve">found in </w:t>
      </w:r>
      <w:r w:rsidR="00C26790" w:rsidRPr="00174786">
        <w:t xml:space="preserve">synovium membranes by Dolcino and colleagues. </w:t>
      </w:r>
      <w:r w:rsidR="00E21987" w:rsidRPr="00174786">
        <w:t xml:space="preserve">\textit{SPP1} </w:t>
      </w:r>
      <w:r w:rsidR="007D264C" w:rsidRPr="00174786">
        <w:t xml:space="preserve">protein product </w:t>
      </w:r>
      <w:r w:rsidR="00E21987" w:rsidRPr="00174786">
        <w:t xml:space="preserve">osteopontin is a cytokine and chemokine expressed by many cell types (including monocytes/macrophages and T cells) and is involved in cell migration, adhesion and cell-mediated immune response through regulation of T cells, </w:t>
      </w:r>
      <w:r w:rsidR="007D264C" w:rsidRPr="00174786">
        <w:t>importantly</w:t>
      </w:r>
      <w:r w:rsidR="00E21987" w:rsidRPr="00174786">
        <w:t xml:space="preserve"> Th-17 \parencite{Morimoto2010}. \textit{SPP1} has also been described to play a role in other chronic inflammatory and autoimmune diseases \parencite{Rittling2015}. On the other hand, \textit{FN1} is the gene coding for fibronectin-1, a main component of the cartilage matrix, involved in cell adhesion, migration, growth and differentiation and found to be highly expressed in RA inflamed synovium \parencite{Chang2005}.  </w:t>
      </w:r>
      <w:r w:rsidR="00470C35" w:rsidRPr="00174786">
        <w:t>Moreover, \</w:t>
      </w:r>
      <w:r w:rsidR="00BB051C" w:rsidRPr="00174786">
        <w:t xml:space="preserve">textit{FN1} </w:t>
      </w:r>
      <w:r w:rsidR="00200FFE" w:rsidRPr="00174786">
        <w:t>has been shown to induce</w:t>
      </w:r>
      <w:r w:rsidR="00BB051C" w:rsidRPr="00174786">
        <w:t xml:space="preserve"> </w:t>
      </w:r>
      <w:r w:rsidR="00EE09FE" w:rsidRPr="00174786">
        <w:t>bone resorption</w:t>
      </w:r>
      <w:r w:rsidR="00200FFE" w:rsidRPr="00174786">
        <w:t xml:space="preserve"> mediated by </w:t>
      </w:r>
      <w:r w:rsidR="003B0331" w:rsidRPr="00174786">
        <w:t>pro-inflammatory mediators, such as NO and IL-1$\beta$</w:t>
      </w:r>
      <w:r w:rsidR="002375A5" w:rsidRPr="00174786">
        <w:t xml:space="preserve"> \parencite{Gramoun2010}</w:t>
      </w:r>
      <w:r w:rsidR="003B0331" w:rsidRPr="00174786">
        <w:t xml:space="preserve">. </w:t>
      </w:r>
      <w:r w:rsidR="00200FFE" w:rsidRPr="00174786">
        <w:t xml:space="preserve"> </w:t>
      </w:r>
      <w:r w:rsidR="00C26790" w:rsidRPr="00174786">
        <w:t>In Dolcino’s data</w:t>
      </w:r>
      <w:r w:rsidRPr="00174786">
        <w:t xml:space="preserve"> \textit{FN1} up-regulation was only </w:t>
      </w:r>
      <w:r w:rsidR="00C26790" w:rsidRPr="00174786">
        <w:t>found when</w:t>
      </w:r>
      <w:r w:rsidRPr="00174786">
        <w:t xml:space="preserve"> comparing synovial membranes of PsA versus controls</w:t>
      </w:r>
      <w:r w:rsidR="00C26790" w:rsidRPr="00174786">
        <w:t>,</w:t>
      </w:r>
      <w:r w:rsidRPr="00174786">
        <w:t xml:space="preserve"> but no changes were reported </w:t>
      </w:r>
      <w:r w:rsidR="00E21987" w:rsidRPr="00174786">
        <w:t>between PsA and healthy controls PB samples, altogether suggesting</w:t>
      </w:r>
      <w:r w:rsidRPr="00174786">
        <w:t xml:space="preserve"> the tissue-specificity of this dysregulation in PsA. </w:t>
      </w:r>
      <w:r w:rsidR="00E21987" w:rsidRPr="00174786">
        <w:t>Furthermore,</w:t>
      </w:r>
      <w:r w:rsidRPr="00174786">
        <w:t xml:space="preserve"> </w:t>
      </w:r>
      <w:r w:rsidR="00E21987" w:rsidRPr="00174786">
        <w:t xml:space="preserve">the identification of </w:t>
      </w:r>
      <w:r w:rsidRPr="00174786">
        <w:t xml:space="preserve">DARs open in SF </w:t>
      </w:r>
      <w:r w:rsidR="00E21987" w:rsidRPr="00174786">
        <w:t>at the promoter and 3’ downstream of \textit{FN1} in CD14$^+$ monocytes suggest a link between changes in</w:t>
      </w:r>
      <w:r w:rsidRPr="00174786">
        <w:t xml:space="preserve"> modulation of gene expression </w:t>
      </w:r>
      <w:r w:rsidR="00E21987" w:rsidRPr="00174786">
        <w:t>and</w:t>
      </w:r>
      <w:r w:rsidRPr="00174786">
        <w:t xml:space="preserve"> chromatin accessibility</w:t>
      </w:r>
      <w:r w:rsidR="00E21987" w:rsidRPr="00174786">
        <w:t xml:space="preserve"> </w:t>
      </w:r>
      <w:r w:rsidR="004F7E46" w:rsidRPr="00174786">
        <w:t>in this particular cell type</w:t>
      </w:r>
      <w:r w:rsidRPr="00174786">
        <w:t xml:space="preserve">. </w:t>
      </w:r>
      <w:r w:rsidR="00975803" w:rsidRPr="00174786">
        <w:t>In contrast to the</w:t>
      </w:r>
      <w:r w:rsidR="00EC5409" w:rsidRPr="00174786">
        <w:t xml:space="preserve"> observation in my pilot study,</w:t>
      </w:r>
      <w:r w:rsidRPr="00174786">
        <w:t xml:space="preserve"> Dolcino </w:t>
      </w:r>
      <w:r w:rsidR="004F7E46" w:rsidRPr="00174786">
        <w:t>also showed</w:t>
      </w:r>
      <w:r w:rsidRPr="00174786">
        <w:t xml:space="preserve"> moderate up-regulation of \textit{SPP1} expression in PB from PsA patients compared to controls. </w:t>
      </w:r>
      <w:r w:rsidR="004F7E46" w:rsidRPr="00174786">
        <w:t xml:space="preserve">This could be explained by the fact that </w:t>
      </w:r>
      <w:r w:rsidRPr="00174786">
        <w:t xml:space="preserve">Dolcino's study </w:t>
      </w:r>
      <w:r w:rsidR="004F7E46" w:rsidRPr="00174786">
        <w:t xml:space="preserve">was performed in bulk PBMCs </w:t>
      </w:r>
      <w:r w:rsidR="0071017D" w:rsidRPr="00174786">
        <w:t xml:space="preserve">and that dysregulation of </w:t>
      </w:r>
      <w:r w:rsidR="003D7993" w:rsidRPr="00174786">
        <w:t xml:space="preserve">\textit{SPP1} in CD14$^+$ monocytes, mCD4$^+$ and mCD8$^+$ cells may be tissue-specific. However, this could also be the result of low number of </w:t>
      </w:r>
      <w:r w:rsidR="0081665A" w:rsidRPr="00174786">
        <w:t xml:space="preserve">qPCR </w:t>
      </w:r>
      <w:r w:rsidR="003D7993" w:rsidRPr="00174786">
        <w:t xml:space="preserve">replicates </w:t>
      </w:r>
      <w:r w:rsidR="0081665A" w:rsidRPr="00174786">
        <w:t xml:space="preserve">and \textit{SPP1} dysregulation in PB between PsA and healthy samples failing to reach significance in my study. </w:t>
      </w:r>
      <w:r w:rsidR="00C46726" w:rsidRPr="00174786">
        <w:t xml:space="preserve">Overall, up-regulation of these two genes in SF cells </w:t>
      </w:r>
      <w:r w:rsidR="008001ED" w:rsidRPr="00174786">
        <w:t>reflect the activation of</w:t>
      </w:r>
      <w:r w:rsidR="00960EC7" w:rsidRPr="00174786">
        <w:t xml:space="preserve"> chemotaxis and </w:t>
      </w:r>
      <w:r w:rsidR="00C46726" w:rsidRPr="00174786">
        <w:t xml:space="preserve"> infiltration of circulating monocytes and T </w:t>
      </w:r>
      <w:r w:rsidR="00EE09FE" w:rsidRPr="00174786">
        <w:t xml:space="preserve">cells, </w:t>
      </w:r>
      <w:r w:rsidR="006C7416" w:rsidRPr="00174786">
        <w:t xml:space="preserve"> activation of the</w:t>
      </w:r>
      <w:r w:rsidR="00C46726" w:rsidRPr="00174786">
        <w:t xml:space="preserve"> Th-17 </w:t>
      </w:r>
      <w:r w:rsidR="00470C35" w:rsidRPr="00174786">
        <w:t>immune response</w:t>
      </w:r>
      <w:r w:rsidR="006C7416" w:rsidRPr="00174786">
        <w:t xml:space="preserve"> and dysregulation of osteoclast bone </w:t>
      </w:r>
      <w:r w:rsidR="00470C35" w:rsidRPr="00174786">
        <w:t>remodeling , all of them pivotal in PsA pathophysiology</w:t>
      </w:r>
      <w:r w:rsidR="00CD7679" w:rsidRPr="00174786">
        <w:t>, particularly</w:t>
      </w:r>
      <w:r w:rsidR="00470C35" w:rsidRPr="00174786">
        <w:t xml:space="preserve"> </w:t>
      </w:r>
      <w:r w:rsidR="008A698E" w:rsidRPr="00174786">
        <w:t xml:space="preserve">at the </w:t>
      </w:r>
      <w:r w:rsidR="00CD7679" w:rsidRPr="00174786">
        <w:t>inflamed tissue</w:t>
      </w:r>
      <w:r w:rsidR="008A698E" w:rsidRPr="00174786">
        <w:t xml:space="preserve"> </w:t>
      </w:r>
      <w:r w:rsidR="00C46726" w:rsidRPr="00174786">
        <w:t>\parencite{Durham2015</w:t>
      </w:r>
      <w:r w:rsidR="00FF2696" w:rsidRPr="00174786">
        <w:t>, Mensah2017</w:t>
      </w:r>
      <w:r w:rsidR="00C46726" w:rsidRPr="00174786">
        <w:t>}.</w:t>
      </w:r>
    </w:p>
    <w:p w14:paraId="5CB15D41" w14:textId="77777777" w:rsidR="00704AF1" w:rsidRPr="00174786" w:rsidRDefault="00704AF1" w:rsidP="00F738F0">
      <w:pPr>
        <w:jc w:val="both"/>
      </w:pPr>
    </w:p>
    <w:p w14:paraId="5673BAA5" w14:textId="1A756950" w:rsidR="009C726A" w:rsidRPr="00174786" w:rsidDel="001423EA" w:rsidRDefault="00CD7679" w:rsidP="00F738F0">
      <w:pPr>
        <w:jc w:val="both"/>
        <w:rPr>
          <w:del w:id="1" w:author="Hussein Al-Mossawi" w:date="2018-12-04T23:23:00Z"/>
        </w:rPr>
      </w:pPr>
      <w:r w:rsidRPr="00174786">
        <w:t xml:space="preserve">An example of an interesting </w:t>
      </w:r>
      <w:r w:rsidR="00C52994" w:rsidRPr="00174786">
        <w:t xml:space="preserve">putative-disease </w:t>
      </w:r>
      <w:r w:rsidR="00EC5409" w:rsidRPr="00174786">
        <w:t xml:space="preserve">specific </w:t>
      </w:r>
      <w:r w:rsidR="00D760FC" w:rsidRPr="00174786">
        <w:t>gene</w:t>
      </w:r>
      <w:r w:rsidR="00C52994" w:rsidRPr="00174786">
        <w:t xml:space="preserve"> identified by this pilot study </w:t>
      </w:r>
      <w:r w:rsidR="009C726A" w:rsidRPr="00174786">
        <w:t>was</w:t>
      </w:r>
      <w:r w:rsidR="008F0A27" w:rsidRPr="00174786">
        <w:t xml:space="preserve"> \textit{GPR68}</w:t>
      </w:r>
      <w:r w:rsidR="00EC5409" w:rsidRPr="00174786">
        <w:t xml:space="preserve">, </w:t>
      </w:r>
      <w:r w:rsidR="00D760FC" w:rsidRPr="00174786">
        <w:t>shown to be</w:t>
      </w:r>
      <w:r w:rsidR="001423EA" w:rsidRPr="00174786">
        <w:t xml:space="preserve"> </w:t>
      </w:r>
      <w:r w:rsidR="009C726A" w:rsidRPr="00174786">
        <w:t>up-regulat</w:t>
      </w:r>
      <w:r w:rsidR="001423EA" w:rsidRPr="00174786">
        <w:t>ed</w:t>
      </w:r>
      <w:r w:rsidR="009C726A" w:rsidRPr="00174786">
        <w:t xml:space="preserve"> in mCD4$^+$ PsA PB compared to controls</w:t>
      </w:r>
      <w:r w:rsidR="001423EA" w:rsidRPr="00174786">
        <w:t xml:space="preserve"> with expression</w:t>
      </w:r>
      <w:r w:rsidR="00BA2C08" w:rsidRPr="00174786">
        <w:t xml:space="preserve"> further </w:t>
      </w:r>
      <w:r w:rsidR="001423EA" w:rsidRPr="00174786">
        <w:t>increased</w:t>
      </w:r>
      <w:r w:rsidR="009C726A" w:rsidRPr="00174786">
        <w:t xml:space="preserve"> in SF. \textit{GPR68} is a G protein-coupled receptor (GPCR), expressed in T cells, amongst other cells, that undergoes activation through pH acidification, characteristic of synovial tissues under inflamma</w:t>
      </w:r>
      <w:r w:rsidR="008F0A27" w:rsidRPr="00174786">
        <w:t xml:space="preserve">tion </w:t>
      </w:r>
      <w:r w:rsidR="009C726A" w:rsidRPr="00174786">
        <w:t xml:space="preserve">\parencite{Biniecka2016, Saxena2011}. Interestingly, \textit{GPR65}, another </w:t>
      </w:r>
      <w:r w:rsidR="009C726A" w:rsidRPr="00174786">
        <w:lastRenderedPageBreak/>
        <w:t>member of the</w:t>
      </w:r>
      <w:r w:rsidR="001423EA" w:rsidRPr="00174786">
        <w:t xml:space="preserve"> acid-sensing</w:t>
      </w:r>
      <w:r w:rsidR="009C726A" w:rsidRPr="00174786">
        <w:t xml:space="preserve"> GPCR family, has been associated with a number of immune mediated diseases, including AS, CD and MS \parencite{Cortes2013,Lassen2016,Wirasinha2018}</w:t>
      </w:r>
      <w:r w:rsidR="001423EA" w:rsidRPr="00174786">
        <w:t xml:space="preserve">. GPR65 was found to be a marker of pathogenic Th17 cells in the murine and human systems </w:t>
      </w:r>
      <w:r w:rsidR="005E3794" w:rsidRPr="00174786">
        <w:t>\parencite{Gaub</w:t>
      </w:r>
      <w:r w:rsidR="00BB56F2" w:rsidRPr="00174786">
        <w:t>l</w:t>
      </w:r>
      <w:r w:rsidR="005E3794" w:rsidRPr="00174786">
        <w:t xml:space="preserve">omme2015, </w:t>
      </w:r>
      <w:r w:rsidR="001423EA" w:rsidRPr="00174786">
        <w:t>Al-Mossawi 2017</w:t>
      </w:r>
      <w:r w:rsidR="005E3794" w:rsidRPr="00174786">
        <w:t>}</w:t>
      </w:r>
      <w:r w:rsidR="001423EA" w:rsidRPr="00174786">
        <w:t xml:space="preserve">. </w:t>
      </w:r>
      <w:r w:rsidR="00E153A2" w:rsidRPr="00174786">
        <w:t>Unfortunately,</w:t>
      </w:r>
      <w:r w:rsidR="001423EA" w:rsidRPr="00174786">
        <w:t xml:space="preserve"> GPR65 was not included in the gene array used in this study. Indeed the use of a gene array rather than an unbiased transcriptomic analysis of immune cell subsets from PsA </w:t>
      </w:r>
      <w:r w:rsidR="00E153A2" w:rsidRPr="00174786">
        <w:t>PB</w:t>
      </w:r>
      <w:r w:rsidR="001423EA" w:rsidRPr="00174786">
        <w:t xml:space="preserve"> and SF using RNA sequencing is a limitation of this study. </w:t>
      </w:r>
    </w:p>
    <w:p w14:paraId="30CC25DB" w14:textId="77777777" w:rsidR="009C726A" w:rsidRDefault="009C726A" w:rsidP="00F738F0">
      <w:pPr>
        <w:jc w:val="both"/>
      </w:pPr>
    </w:p>
    <w:p w14:paraId="34701212" w14:textId="43E8D74A" w:rsidR="00BA2C08" w:rsidRDefault="00BA2C08" w:rsidP="00F738F0">
      <w:pPr>
        <w:jc w:val="both"/>
      </w:pPr>
      <w:r>
        <w:t xml:space="preserve">Pathway analysis using the genes identified to be consistently modulated between SF and PB in this pilot data revealed enrichment for relevant pathways </w:t>
      </w:r>
      <w:r w:rsidR="006636E7">
        <w:t xml:space="preserve">in </w:t>
      </w:r>
      <w:r>
        <w:t xml:space="preserve">CD14$^+$ monocytes and mCD4$^+$ cells. </w:t>
      </w:r>
      <w:r w:rsidR="00AE394F">
        <w:t xml:space="preserve">In </w:t>
      </w:r>
      <w:r w:rsidR="006636E7">
        <w:t>CD14$^+$ monocytes, TLR and NOD-like signalling pathways were enriched, consistently with the relevance of TLR and NOD-like receptors for rheumatic diseases</w:t>
      </w:r>
      <w:r w:rsidR="00AE394F">
        <w:t xml:space="preserve"> </w:t>
      </w:r>
      <w:r w:rsidR="00BE0830">
        <w:t>\parencite{McCormack2009}</w:t>
      </w:r>
      <w:r w:rsidR="006636E7">
        <w:t xml:space="preserve">. Up-regulated expression of \textit{TLR1} and \textit{TLR2} presented significant differential modulation in CD14$^+$ monocytes in SF; however a similar trend in \textit{TLR4} expression failed to reach significance in this pilot study. </w:t>
      </w:r>
      <w:r w:rsidR="00291681">
        <w:t xml:space="preserve"> This is consistent with some studies that have identified increased</w:t>
      </w:r>
      <w:r w:rsidR="003E0799">
        <w:t xml:space="preserve"> \textit{TL</w:t>
      </w:r>
      <w:r w:rsidR="00903ABF">
        <w:t>R-</w:t>
      </w:r>
      <w:r w:rsidR="003E0799">
        <w:t>2</w:t>
      </w:r>
      <w:r w:rsidR="00903ABF">
        <w:t>} and \textit{TLR-4} expression</w:t>
      </w:r>
      <w:r w:rsidR="00291681">
        <w:t xml:space="preserve"> in SFMCs compared to PBMCs in patients with </w:t>
      </w:r>
      <w:r w:rsidR="00291681" w:rsidRPr="00291681">
        <w:t>juvenile idiopathic arthritis</w:t>
      </w:r>
      <w:r w:rsidR="00291681">
        <w:t xml:space="preserve"> \parencite{</w:t>
      </w:r>
      <w:r w:rsidR="003E0799">
        <w:t>Myles</w:t>
      </w:r>
      <w:r w:rsidR="00101C1B">
        <w:t>2011</w:t>
      </w:r>
      <w:r w:rsidR="00291681">
        <w:t>}</w:t>
      </w:r>
      <w:r w:rsidR="00167858">
        <w:t>. Moreover,</w:t>
      </w:r>
      <w:r w:rsidR="006636E7">
        <w:t xml:space="preserve"> the transcritomic analysis in lesional and </w:t>
      </w:r>
      <w:r w:rsidR="00494546">
        <w:t>uni</w:t>
      </w:r>
      <w:r w:rsidR="006636E7">
        <w:t xml:space="preserve">nvolved psoriatic skin presented in Chapter \ref{ch:Results2} also highlighted the role of NOD-like signalling in the inflammatory response at </w:t>
      </w:r>
      <w:r w:rsidR="00494546">
        <w:t>the site of inflammation</w:t>
      </w:r>
      <w:r w:rsidR="006636E7">
        <w:t xml:space="preserve">. </w:t>
      </w:r>
      <w:r w:rsidR="00494546">
        <w:t xml:space="preserve">The </w:t>
      </w:r>
      <w:r>
        <w:t>cross-talk between the TLR a</w:t>
      </w:r>
      <w:r w:rsidR="00494546">
        <w:t xml:space="preserve">nd NOD-like signalling pathways, a </w:t>
      </w:r>
      <w:r>
        <w:t>well-known phenomenon in inflammation</w:t>
      </w:r>
      <w:r w:rsidR="00494546">
        <w:t>, was</w:t>
      </w:r>
      <w:r>
        <w:t xml:space="preserve"> further evidenced by network-based analysis </w:t>
      </w:r>
      <w:r w:rsidR="00494546">
        <w:t>in</w:t>
      </w:r>
      <w:r>
        <w:t xml:space="preserve"> this data. TLR and NOD-like signalling pathways lead to activation of the NF$\kappa$B TF</w:t>
      </w:r>
      <w:r w:rsidR="00494546">
        <w:t>, which appeared transcriptionally up-regulated in SF C</w:t>
      </w:r>
      <w:r w:rsidR="00903ABF">
        <w:t xml:space="preserve">D14$^+$ monocytes in this data, </w:t>
      </w:r>
      <w:r>
        <w:t xml:space="preserve">and </w:t>
      </w:r>
      <w:r w:rsidR="00494546">
        <w:t xml:space="preserve">to </w:t>
      </w:r>
      <w:r>
        <w:t>subsequent transcription of pro-inflammatory cytokines and chemokines \parencite{Mitchell2010}.</w:t>
      </w:r>
      <w:r w:rsidR="006C5205">
        <w:t xml:space="preserve"> </w:t>
      </w:r>
      <w:r w:rsidR="00494546">
        <w:t>In this pilot data,</w:t>
      </w:r>
      <w:r>
        <w:t xml:space="preserve"> enrichment of </w:t>
      </w:r>
      <w:r w:rsidR="006C5205">
        <w:t xml:space="preserve">DARs open in SF in the proximity of genes within the </w:t>
      </w:r>
      <w:r>
        <w:t>NF-$\kappa$B pathway</w:t>
      </w:r>
      <w:r w:rsidR="00494546">
        <w:t xml:space="preserve"> was found and further supported at the transcriptional level by the </w:t>
      </w:r>
      <w:r w:rsidR="006C5205">
        <w:t>consistent</w:t>
      </w:r>
      <w:r>
        <w:t xml:space="preserve"> up-regulat</w:t>
      </w:r>
      <w:r w:rsidR="00494546">
        <w:t xml:space="preserve">ion of </w:t>
      </w:r>
      <w:r w:rsidR="006C5205">
        <w:t xml:space="preserve">\textit{TNFA}, </w:t>
      </w:r>
      <w:r>
        <w:t>textit{CCL2} and \textit{CCL5}</w:t>
      </w:r>
      <w:r w:rsidR="00494546">
        <w:t xml:space="preserve"> expression i</w:t>
      </w:r>
      <w:r>
        <w:t xml:space="preserve">n SF </w:t>
      </w:r>
      <w:r w:rsidR="006C5205">
        <w:t xml:space="preserve">CD14$^+$ </w:t>
      </w:r>
      <w:r w:rsidR="00494546">
        <w:t>monocytes</w:t>
      </w:r>
      <w:r w:rsidR="006C5205">
        <w:t xml:space="preserve">. </w:t>
      </w:r>
      <w:r>
        <w:t xml:space="preserve">Moreover, </w:t>
      </w:r>
      <w:r w:rsidR="006C5205">
        <w:t>analysis for conserved TFBS motifs in the ATAC data</w:t>
      </w:r>
      <w:r>
        <w:t xml:space="preserve"> revealed enrichment for NF-$\kappa$B binding motifs within </w:t>
      </w:r>
      <w:r w:rsidR="006C5205">
        <w:t xml:space="preserve">DARs open in SF </w:t>
      </w:r>
      <w:r>
        <w:t>CD14$^+$ monocytes (data not shown).</w:t>
      </w:r>
    </w:p>
    <w:p w14:paraId="780645F7" w14:textId="77777777" w:rsidR="00A53D8D" w:rsidRDefault="00A53D8D" w:rsidP="00F738F0">
      <w:pPr>
        <w:jc w:val="both"/>
      </w:pPr>
    </w:p>
    <w:p w14:paraId="74DC63ED" w14:textId="0258EEAE" w:rsidR="00A91D49" w:rsidRDefault="00FB5B86" w:rsidP="00174786">
      <w:pPr>
        <w:jc w:val="both"/>
      </w:pPr>
      <w:r>
        <w:t xml:space="preserve">An interesting observation in pathway analysis was the enrichment of significantly modulated genes between SF and PB </w:t>
      </w:r>
      <w:r w:rsidR="00083CDF">
        <w:t xml:space="preserve">mCD4$^+$ for the </w:t>
      </w:r>
      <w:r w:rsidR="00A91D49">
        <w:t xml:space="preserve">IL-10 signalling </w:t>
      </w:r>
      <w:r w:rsidR="00AD51AC">
        <w:t>pathway</w:t>
      </w:r>
      <w:r w:rsidR="00A91D49">
        <w:t>.</w:t>
      </w:r>
      <w:r w:rsidR="001C2DE4">
        <w:t xml:space="preserve"> </w:t>
      </w:r>
      <w:r w:rsidR="00083CDF">
        <w:t>F</w:t>
      </w:r>
      <w:r w:rsidR="00A91D49">
        <w:t xml:space="preserve">low cytometry data in matched PBMCs and SFMCs from the same three patients revealed an expansion of Tregs in SF </w:t>
      </w:r>
      <w:r w:rsidR="001C2DE4">
        <w:t>compared to PB (data not shown</w:t>
      </w:r>
      <w:r w:rsidR="00083CDF">
        <w:t>), which are</w:t>
      </w:r>
      <w:r w:rsidR="00A91D49">
        <w:t xml:space="preserve"> characterised by expression </w:t>
      </w:r>
      <w:r w:rsidR="00D27319">
        <w:t>of</w:t>
      </w:r>
      <w:r w:rsidR="00A91D49">
        <w:t xml:space="preserve"> anti-inflammatory cytokine</w:t>
      </w:r>
      <w:r w:rsidR="00D27319">
        <w:t>s, including IL-10 \parencite{</w:t>
      </w:r>
      <w:r w:rsidR="009F13DF">
        <w:t>O’Garra2004</w:t>
      </w:r>
      <w:r w:rsidR="00D27319">
        <w:t>}</w:t>
      </w:r>
      <w:r w:rsidR="00A91D49">
        <w:t xml:space="preserve">. qPCR analysis </w:t>
      </w:r>
      <w:r w:rsidR="00CE1B9B">
        <w:t xml:space="preserve">in this data </w:t>
      </w:r>
      <w:r w:rsidR="00A91D49">
        <w:t xml:space="preserve">showed significant increased expression of the IL-10 receptor subunit </w:t>
      </w:r>
      <w:r w:rsidR="00CE1B9B">
        <w:t xml:space="preserve">$\alpha$ </w:t>
      </w:r>
      <w:r w:rsidR="00A91D49">
        <w:t>\textit{IL10RA} in</w:t>
      </w:r>
      <w:r w:rsidR="00CE1B9B">
        <w:t xml:space="preserve"> SF</w:t>
      </w:r>
      <w:r w:rsidR="00A91D49">
        <w:t xml:space="preserve"> mCD4$^+$ </w:t>
      </w:r>
      <w:r w:rsidR="00F93C21">
        <w:t>and</w:t>
      </w:r>
      <w:r w:rsidR="00CE1B9B">
        <w:t xml:space="preserve"> </w:t>
      </w:r>
      <w:r w:rsidR="00A91D49">
        <w:t xml:space="preserve">a trend </w:t>
      </w:r>
      <w:r w:rsidR="00F93C21">
        <w:t>(not statistical</w:t>
      </w:r>
      <w:r w:rsidR="003E0AB7">
        <w:t>ly significant</w:t>
      </w:r>
      <w:r w:rsidR="00F93C21">
        <w:t xml:space="preserve">) of </w:t>
      </w:r>
      <w:r w:rsidR="00A91D49">
        <w:t>increased \textit{IL10}</w:t>
      </w:r>
      <w:r w:rsidR="003E0AB7">
        <w:t xml:space="preserve"> expression</w:t>
      </w:r>
      <w:r w:rsidR="00A91D49">
        <w:t xml:space="preserve"> </w:t>
      </w:r>
      <w:r w:rsidR="003E0AB7">
        <w:t>in SF versus PB for</w:t>
      </w:r>
      <w:r w:rsidR="00F93C21">
        <w:t xml:space="preserve"> the </w:t>
      </w:r>
      <w:r w:rsidR="00A91D49">
        <w:t xml:space="preserve">three cell types. </w:t>
      </w:r>
      <w:r w:rsidR="001759AA">
        <w:t>Altogether</w:t>
      </w:r>
      <w:r w:rsidR="00A91D49">
        <w:t xml:space="preserve">, this could suggest </w:t>
      </w:r>
      <w:r w:rsidR="00757CA9">
        <w:t>that inflammation in PsA is</w:t>
      </w:r>
      <w:r w:rsidR="00A91D49">
        <w:t xml:space="preserve"> refractory</w:t>
      </w:r>
      <w:r w:rsidR="00757CA9">
        <w:t xml:space="preserve"> to the immunomodulatory</w:t>
      </w:r>
      <w:r w:rsidR="00A91D49">
        <w:t xml:space="preserve"> effect</w:t>
      </w:r>
      <w:r w:rsidR="00757CA9">
        <w:t>s</w:t>
      </w:r>
      <w:r w:rsidR="00A91D49">
        <w:t xml:space="preserve"> for IL-10 signalling in SF or counterbalance by the immunostimulatory properties</w:t>
      </w:r>
      <w:r w:rsidR="007C5583">
        <w:t xml:space="preserve"> of this cytokine</w:t>
      </w:r>
      <w:r w:rsidR="00A91D49">
        <w:t>,</w:t>
      </w:r>
      <w:r w:rsidR="007C5583">
        <w:t xml:space="preserve"> </w:t>
      </w:r>
      <w:r w:rsidR="00A91D49">
        <w:t xml:space="preserve"> hypothesised as one of the reasons for failure of IL-10 agonist therapy in CD \parencite{Marlow2013}. </w:t>
      </w:r>
    </w:p>
    <w:p w14:paraId="382826BE" w14:textId="77777777" w:rsidR="005D027C" w:rsidRDefault="005D027C" w:rsidP="00174786">
      <w:pPr>
        <w:jc w:val="both"/>
        <w:rPr>
          <w:color w:val="7030A0"/>
        </w:rPr>
      </w:pPr>
    </w:p>
    <w:p w14:paraId="7EBAB4C8" w14:textId="4728EB3F" w:rsidR="005E668F" w:rsidRDefault="007D6BBD" w:rsidP="00174786">
      <w:pPr>
        <w:jc w:val="both"/>
      </w:pPr>
      <w:r w:rsidRPr="009166A4">
        <w:t xml:space="preserve">Altogether, this pilot study </w:t>
      </w:r>
      <w:r w:rsidR="00757CA9">
        <w:t>sought</w:t>
      </w:r>
      <w:r w:rsidR="00C73211" w:rsidRPr="009166A4">
        <w:t xml:space="preserve"> to characterise</w:t>
      </w:r>
      <w:r w:rsidRPr="009166A4">
        <w:t xml:space="preserve"> gene expression and chromatin accessibility differences between SF and PB</w:t>
      </w:r>
      <w:r w:rsidR="00757CA9">
        <w:t xml:space="preserve"> and</w:t>
      </w:r>
      <w:r w:rsidRPr="009166A4">
        <w:t xml:space="preserve"> </w:t>
      </w:r>
      <w:r w:rsidR="00C73211" w:rsidRPr="009166A4">
        <w:t>has revealed interesting</w:t>
      </w:r>
      <w:r w:rsidRPr="009166A4">
        <w:t xml:space="preserve"> observations across all cell types. </w:t>
      </w:r>
      <w:r w:rsidR="00BA68AA" w:rsidRPr="009166A4">
        <w:t>In this</w:t>
      </w:r>
      <w:r w:rsidR="00BA3AB9" w:rsidRPr="009166A4">
        <w:t xml:space="preserve"> exploratory data</w:t>
      </w:r>
      <w:r w:rsidR="00A32565" w:rsidRPr="009166A4">
        <w:t>, CD14</w:t>
      </w:r>
      <w:r w:rsidR="00BA3AB9" w:rsidRPr="009166A4">
        <w:t xml:space="preserve">$^+$ monocytes </w:t>
      </w:r>
      <w:r w:rsidR="00A32565" w:rsidRPr="009166A4">
        <w:t>showed</w:t>
      </w:r>
      <w:r w:rsidR="005D027C" w:rsidRPr="009166A4">
        <w:t xml:space="preserve"> the larger number of DARs and confidently modulated genes </w:t>
      </w:r>
      <w:r w:rsidR="00A32565" w:rsidRPr="009166A4">
        <w:t>between SF and PB</w:t>
      </w:r>
      <w:r w:rsidR="00835875" w:rsidRPr="009166A4">
        <w:t xml:space="preserve"> as well as func</w:t>
      </w:r>
      <w:r w:rsidR="004E73E9" w:rsidRPr="009166A4">
        <w:t>tional relevant pathway enrichment</w:t>
      </w:r>
      <w:r w:rsidR="00835875" w:rsidRPr="009166A4">
        <w:t xml:space="preserve"> for </w:t>
      </w:r>
      <w:r w:rsidR="00F57F3C" w:rsidRPr="009166A4">
        <w:t>those changes</w:t>
      </w:r>
      <w:r w:rsidR="005D027C" w:rsidRPr="009166A4">
        <w:t>.</w:t>
      </w:r>
      <w:r w:rsidR="00F57F3C" w:rsidRPr="009166A4">
        <w:t xml:space="preserve"> </w:t>
      </w:r>
      <w:r w:rsidR="00BA68AA" w:rsidRPr="009166A4">
        <w:t xml:space="preserve">The work here presented is </w:t>
      </w:r>
      <w:r w:rsidR="00BA68AA" w:rsidRPr="009166A4">
        <w:lastRenderedPageBreak/>
        <w:t xml:space="preserve">part of a multi-omics PsA pilot study in a collaborative effort. In light of this thesis and the results presented for the cohort size available at the time of performing data analysis, CD14$^+$ monocytes were chosen as the cell type to further explore by scRNA-seq and further integrate with mass cytometry data. </w:t>
      </w:r>
      <w:r w:rsidR="00F262E5" w:rsidRPr="009166A4">
        <w:t xml:space="preserve">mCD4$^+$ and mCD8$^+$ also showed relevant changes in chromatin accessibility and gene expression and have been identified as the two cell types undergoing greater expansion in the synovium of PsA patients. </w:t>
      </w:r>
      <w:r w:rsidR="00E7289C" w:rsidRPr="009166A4">
        <w:t xml:space="preserve">In fact, other members involved in this project have </w:t>
      </w:r>
      <w:r w:rsidR="005E668F" w:rsidRPr="009166A4">
        <w:t>focused on performing differential TCR clonality analysis between T cells in SF and PB some of the PsA samples included in this thesis. Interestingly,</w:t>
      </w:r>
      <w:r w:rsidR="005F24DC" w:rsidRPr="009166A4">
        <w:t xml:space="preserve"> </w:t>
      </w:r>
      <w:r w:rsidR="00757CA9">
        <w:t>a significant number of</w:t>
      </w:r>
      <w:r w:rsidR="00757CA9" w:rsidRPr="009166A4">
        <w:t xml:space="preserve"> </w:t>
      </w:r>
      <w:r w:rsidR="00B422AC" w:rsidRPr="009166A4">
        <w:t>mCD8</w:t>
      </w:r>
      <w:r w:rsidR="005E668F" w:rsidRPr="009166A4">
        <w:t>$^+$</w:t>
      </w:r>
      <w:r w:rsidR="000F14E5" w:rsidRPr="009166A4">
        <w:t xml:space="preserve"> TCR clones</w:t>
      </w:r>
      <w:r w:rsidR="00757CA9">
        <w:t xml:space="preserve"> with potentially shared antigen</w:t>
      </w:r>
      <w:r w:rsidR="000F14E5" w:rsidRPr="009166A4">
        <w:t xml:space="preserve"> </w:t>
      </w:r>
      <w:r w:rsidR="00B422AC" w:rsidRPr="009166A4">
        <w:t>recogn</w:t>
      </w:r>
      <w:r w:rsidR="00757CA9">
        <w:t>ition across patients</w:t>
      </w:r>
      <w:r w:rsidR="00B422AC" w:rsidRPr="009166A4">
        <w:t xml:space="preserve"> </w:t>
      </w:r>
      <w:r w:rsidR="000F14E5" w:rsidRPr="009166A4">
        <w:t>were found to be enriche</w:t>
      </w:r>
      <w:r w:rsidR="00B422AC" w:rsidRPr="009166A4">
        <w:t>d in SF compared to PB (manuscript in preparat</w:t>
      </w:r>
      <w:r w:rsidR="005C0C41" w:rsidRPr="009166A4">
        <w:t>ion).</w:t>
      </w:r>
      <w:r w:rsidR="00B422AC" w:rsidRPr="009166A4">
        <w:t xml:space="preserve"> </w:t>
      </w:r>
      <w:r w:rsidR="005E668F" w:rsidRPr="009166A4">
        <w:t xml:space="preserve"> </w:t>
      </w:r>
    </w:p>
    <w:p w14:paraId="25FB6088" w14:textId="3F4EA47A" w:rsidR="005D027C" w:rsidRDefault="005D027C" w:rsidP="00174786">
      <w:pPr>
        <w:jc w:val="both"/>
        <w:rPr>
          <w:color w:val="7030A0"/>
        </w:rPr>
      </w:pPr>
    </w:p>
    <w:p w14:paraId="67A5778C" w14:textId="51E82F3E" w:rsidR="005D027C" w:rsidRDefault="005D027C" w:rsidP="00174786">
      <w:pPr>
        <w:jc w:val="both"/>
        <w:rPr>
          <w:color w:val="7030A0"/>
        </w:rPr>
      </w:pPr>
    </w:p>
    <w:p w14:paraId="71D81D89" w14:textId="553351D6" w:rsidR="009F13DF" w:rsidRDefault="009F13DF" w:rsidP="00174786">
      <w:pPr>
        <w:jc w:val="both"/>
      </w:pPr>
      <w:r>
        <w:t>\subsubsection{Further characterisation of CD14$^+$ monocytes by scRNA-seq and mass cytometry}</w:t>
      </w:r>
    </w:p>
    <w:p w14:paraId="370CB426" w14:textId="7B7BBC26" w:rsidR="00DF3818" w:rsidRDefault="009F13DF" w:rsidP="00174786">
      <w:pPr>
        <w:jc w:val="both"/>
      </w:pPr>
      <w:r>
        <w:t xml:space="preserve">Monocytes are very plastic cell populations that undergo cell differentiation at the site of inflammation and these differences may be better captured at the single-cell level. </w:t>
      </w:r>
      <w:r w:rsidR="00347F49">
        <w:t>In this</w:t>
      </w:r>
      <w:r w:rsidR="00D1552A">
        <w:t xml:space="preserve"> pilot experiment, </w:t>
      </w:r>
      <w:r w:rsidR="00A50471">
        <w:t xml:space="preserve">cluster identification </w:t>
      </w:r>
      <w:r w:rsidR="00E230F9">
        <w:t>in</w:t>
      </w:r>
      <w:r w:rsidR="00A50471">
        <w:t xml:space="preserve"> scRNA-seq from </w:t>
      </w:r>
      <w:r w:rsidR="00E230F9">
        <w:t xml:space="preserve">combined SF and PB </w:t>
      </w:r>
      <w:r w:rsidR="007D46C1">
        <w:t>CD14$^+$ monocytes</w:t>
      </w:r>
      <w:r w:rsidR="00E230F9">
        <w:t xml:space="preserve"> data</w:t>
      </w:r>
      <w:r w:rsidR="007D46C1">
        <w:t xml:space="preserve"> </w:t>
      </w:r>
      <w:r w:rsidR="00A50471">
        <w:t xml:space="preserve">using a conservative approach </w:t>
      </w:r>
      <w:r w:rsidR="00CF0569">
        <w:t>(</w:t>
      </w:r>
      <w:r w:rsidR="00FF3C7F">
        <w:t xml:space="preserve">see </w:t>
      </w:r>
      <w:r w:rsidR="00CF0569">
        <w:rPr>
          <w:color w:val="FF0000"/>
        </w:rPr>
        <w:t>\ref{Discussion_scRNAseq</w:t>
      </w:r>
      <w:r w:rsidR="00E230F9">
        <w:rPr>
          <w:color w:val="FF0000"/>
        </w:rPr>
        <w:t>)</w:t>
      </w:r>
      <w:r w:rsidR="007D46C1">
        <w:t xml:space="preserve"> </w:t>
      </w:r>
      <w:r>
        <w:t xml:space="preserve">revealed </w:t>
      </w:r>
      <w:r w:rsidR="00E230F9">
        <w:t>two main subopulations</w:t>
      </w:r>
      <w:r w:rsidR="007D46C1">
        <w:t xml:space="preserve"> (CC-mixed and CC-IL7R).</w:t>
      </w:r>
      <w:r w:rsidR="00971E49">
        <w:t xml:space="preserve"> CC-mixed appeared as a large heterogenous cluster in contrast to the CC-IL7R subpopulation, characterised by </w:t>
      </w:r>
      <w:r w:rsidR="00D6660B">
        <w:t>cells consistently expressing</w:t>
      </w:r>
      <w:r w:rsidR="00D02216">
        <w:t xml:space="preserve"> \textit{IL7R}, </w:t>
      </w:r>
      <w:r>
        <w:t>\textit{IL32}</w:t>
      </w:r>
      <w:r w:rsidR="00D02216">
        <w:t xml:space="preserve"> and textit{CCL5}, amongst</w:t>
      </w:r>
      <w:r w:rsidR="00BC3B49">
        <w:t xml:space="preserve"> other markers</w:t>
      </w:r>
      <w:r>
        <w:t xml:space="preserve">. </w:t>
      </w:r>
      <w:r w:rsidR="00434815">
        <w:t xml:space="preserve">The equal contribution </w:t>
      </w:r>
      <w:r w:rsidR="00EA31AF">
        <w:t xml:space="preserve">from </w:t>
      </w:r>
      <w:r w:rsidR="00434815">
        <w:t xml:space="preserve">SF and PB monocytes to the CC-IL7R </w:t>
      </w:r>
      <w:r w:rsidR="00EA31AF">
        <w:t>scRNA-seq</w:t>
      </w:r>
      <w:r w:rsidR="008A1C0C">
        <w:t xml:space="preserve"> cluster</w:t>
      </w:r>
      <w:r w:rsidR="00EA31AF">
        <w:t xml:space="preserve"> </w:t>
      </w:r>
      <w:r w:rsidR="00434815">
        <w:t xml:space="preserve">(3 and 2.7\%, respectively) </w:t>
      </w:r>
      <w:r w:rsidR="006522A4">
        <w:t xml:space="preserve">contrasted with </w:t>
      </w:r>
      <w:r w:rsidR="00EA31AF">
        <w:t xml:space="preserve">flow cytometry </w:t>
      </w:r>
      <w:r w:rsidR="006522A4">
        <w:t>from the same three PsA patients, which showed approximately 35\% of the total SF CD14$^+$ monocyte population to be IL</w:t>
      </w:r>
      <w:r w:rsidR="00EA120E">
        <w:t>-</w:t>
      </w:r>
      <w:r w:rsidR="006522A4">
        <w:t>7R$^+$ (in revision \parencite{Al-Mossawi2018}).</w:t>
      </w:r>
      <w:r w:rsidR="002B5A90">
        <w:t xml:space="preserve"> </w:t>
      </w:r>
      <w:r w:rsidR="00DF3818">
        <w:t xml:space="preserve">This </w:t>
      </w:r>
      <w:r w:rsidR="002B5A90">
        <w:t xml:space="preserve">could be </w:t>
      </w:r>
      <w:r w:rsidR="00EA31AF">
        <w:t xml:space="preserve">due to </w:t>
      </w:r>
      <w:r w:rsidR="00DF3818">
        <w:t xml:space="preserve">dicrepancies between gene expression and protein translation </w:t>
      </w:r>
      <w:r w:rsidR="001246B2">
        <w:t xml:space="preserve">acknowledged in the literature </w:t>
      </w:r>
      <w:r w:rsidR="00DF3818">
        <w:t xml:space="preserve">but may also be a consequence of lower sensitivity of scRNA-seq </w:t>
      </w:r>
      <w:r w:rsidR="002B5A90">
        <w:t>in quantifying</w:t>
      </w:r>
      <w:r w:rsidR="00DF3818">
        <w:t xml:space="preserve"> gene expression, as only 20\% of the transcriptome of a cell is reverse-transcribed \parencite{Liu2016,Islam2014}. Thus the number of cells expressi</w:t>
      </w:r>
      <w:r w:rsidR="00757CA9">
        <w:t>ng</w:t>
      </w:r>
      <w:r w:rsidR="00DF3818">
        <w:t xml:space="preserve"> \textit{IL7R} may be underestimated by scRNA-seq and the size of this cluster may be larger</w:t>
      </w:r>
      <w:r w:rsidR="00A31903">
        <w:t xml:space="preserve">. </w:t>
      </w:r>
      <w:r w:rsidR="00DF3818">
        <w:t xml:space="preserve">These differences in sensitivity between qPCR and scRNA-seq may also partly explain the limited overlap of differentially expressed genes between SF and PB when using qPCR and scRNA-seq. Although the same top dysregulated genes (including \textit{SPP1}, \textit{FN1} or \textit{OLR1}) were identified </w:t>
      </w:r>
      <w:r w:rsidR="009737B2">
        <w:t>by both techniques</w:t>
      </w:r>
      <w:r w:rsidR="00DF3818">
        <w:t>,</w:t>
      </w:r>
      <w:r w:rsidR="000771B7">
        <w:t xml:space="preserve"> a discrete </w:t>
      </w:r>
      <w:r w:rsidR="00DF3818">
        <w:t xml:space="preserve">number of </w:t>
      </w:r>
      <w:r w:rsidR="00041C7A">
        <w:t xml:space="preserve">significantly </w:t>
      </w:r>
      <w:r w:rsidR="00DF3818">
        <w:t>modulated genes found by qPCR were reproduced by the scRNA-seq analysis</w:t>
      </w:r>
      <w:r w:rsidR="000771B7">
        <w:t xml:space="preserve"> in the CC-mixed cluster</w:t>
      </w:r>
      <w:r w:rsidR="00DF3818">
        <w:t>. In terms of chromatin accessibility, the comparison of</w:t>
      </w:r>
      <w:r w:rsidR="00A82ADC">
        <w:t xml:space="preserve"> FCs </w:t>
      </w:r>
      <w:r w:rsidR="003D1D28">
        <w:t>from contrasting</w:t>
      </w:r>
      <w:r w:rsidR="00DF3818">
        <w:t xml:space="preserve"> SF </w:t>
      </w:r>
      <w:r w:rsidR="00A82ADC">
        <w:t>and</w:t>
      </w:r>
      <w:r w:rsidR="00DF3818">
        <w:t xml:space="preserve"> PB </w:t>
      </w:r>
      <w:r w:rsidR="00451AD5">
        <w:t>chromat</w:t>
      </w:r>
      <w:r w:rsidR="003D1D28">
        <w:t>in accessibility</w:t>
      </w:r>
      <w:r w:rsidR="00DF3818">
        <w:t xml:space="preserve"> </w:t>
      </w:r>
      <w:r w:rsidR="00451AD5">
        <w:t xml:space="preserve">in </w:t>
      </w:r>
      <w:r w:rsidR="00DF3818">
        <w:t xml:space="preserve">CD14$^+$ monocytes </w:t>
      </w:r>
      <w:r w:rsidR="00A82ADC">
        <w:t xml:space="preserve">and </w:t>
      </w:r>
      <w:r w:rsidR="003D1D28">
        <w:t xml:space="preserve">scRNA-seq expression </w:t>
      </w:r>
      <w:r w:rsidR="00451AD5">
        <w:t xml:space="preserve">in the </w:t>
      </w:r>
      <w:r w:rsidR="00A82ADC">
        <w:t xml:space="preserve">CC-mixed cluster </w:t>
      </w:r>
      <w:r w:rsidR="00DF3818">
        <w:t xml:space="preserve">only showed moderate correlation. This </w:t>
      </w:r>
      <w:r w:rsidR="00BC3B49">
        <w:t>discrete correspondence</w:t>
      </w:r>
      <w:r w:rsidR="00DF3818">
        <w:t xml:space="preserve"> between chromatin accessibility and gene expression has also been reported by other studies </w:t>
      </w:r>
      <w:r w:rsidR="000771B7">
        <w:t xml:space="preserve">and </w:t>
      </w:r>
      <w:r w:rsidR="001B3AD0">
        <w:t xml:space="preserve">may be also the result of </w:t>
      </w:r>
      <w:r w:rsidR="000771B7">
        <w:t xml:space="preserve">aforementioned limitations in </w:t>
      </w:r>
      <w:r w:rsidR="006D1E12">
        <w:t>annotating</w:t>
      </w:r>
      <w:r w:rsidR="000771B7">
        <w:t xml:space="preserve"> accessible chromatin </w:t>
      </w:r>
      <w:r w:rsidR="006D1E12">
        <w:t xml:space="preserve">with a putative target gene </w:t>
      </w:r>
      <w:r w:rsidR="00DF3818">
        <w:t>\parencite{</w:t>
      </w:r>
      <w:r w:rsidR="00CB5454">
        <w:t>Wang2018</w:t>
      </w:r>
      <w:r w:rsidR="00DF3818">
        <w:t>}.</w:t>
      </w:r>
    </w:p>
    <w:p w14:paraId="7D67DBB6" w14:textId="77777777" w:rsidR="00DF3818" w:rsidRDefault="00DF3818" w:rsidP="00174786">
      <w:pPr>
        <w:jc w:val="both"/>
      </w:pPr>
    </w:p>
    <w:p w14:paraId="2F9A8F67" w14:textId="53BCBF9B" w:rsidR="00DF3818" w:rsidRDefault="009B0590" w:rsidP="00FF017B">
      <w:pPr>
        <w:jc w:val="both"/>
      </w:pPr>
      <w:r>
        <w:t>The identification of</w:t>
      </w:r>
      <w:r w:rsidR="00DF3818">
        <w:t xml:space="preserve"> sub-populations of CD14$^+$ monocytes</w:t>
      </w:r>
      <w:r w:rsidR="00757CA9">
        <w:t xml:space="preserve"> expressing </w:t>
      </w:r>
      <w:r w:rsidR="00F90E87">
        <w:t>IL-7R$^+$</w:t>
      </w:r>
      <w:r w:rsidR="00DF3818">
        <w:t xml:space="preserve"> </w:t>
      </w:r>
      <w:r w:rsidR="00757CA9">
        <w:t>is of</w:t>
      </w:r>
      <w:r w:rsidR="00DF3818">
        <w:t xml:space="preserve"> biological interest </w:t>
      </w:r>
      <w:r w:rsidR="00C36E18">
        <w:t>as</w:t>
      </w:r>
      <w:r w:rsidR="00DF3818">
        <w:t xml:space="preserve"> \textit{IL7R}</w:t>
      </w:r>
      <w:r w:rsidR="00757CA9">
        <w:t xml:space="preserve"> polymorphism</w:t>
      </w:r>
      <w:r w:rsidR="00DF3818">
        <w:t xml:space="preserve"> is associated with a number of chronic inflammatory diseases, including AS and MS \parencite{Gregory2007, Cortes2007}. Although the role of IL-7 and IL</w:t>
      </w:r>
      <w:r w:rsidR="00F90E87">
        <w:t>-</w:t>
      </w:r>
      <w:r w:rsidR="00DF3818">
        <w:t>7R in mediating the immune response was only characterised in T cells, the relevance of IL</w:t>
      </w:r>
      <w:r w:rsidR="00F90E87">
        <w:t>-</w:t>
      </w:r>
      <w:r w:rsidR="00DF3818">
        <w:t xml:space="preserve">7R in CD14$^+$ monocytes under LPS stimulation has been demonstrated in eQTL studies and also at the protein level in </w:t>
      </w:r>
      <w:r w:rsidR="00DF3818">
        <w:lastRenderedPageBreak/>
        <w:t>a manuscript under review towards which I have contributed \parencite{Fairfax2014, Al-Mossawi2018}. In this work, a distinct transcriptional profile of the IL7R cluster in PsA SF CD14$^+$ monocytes was found to be very similar to the gene expression profile from IL7R$^+$ \textit{in vitro} stimulated monocytes</w:t>
      </w:r>
      <w:r w:rsidR="00270A58">
        <w:t>. Interestingly the IL7R locus showed differentially accessible chromatin in PsA synovial fluid and was one of the top DEGs in the monocyte qPCR array. Taken together, this data supports a role for IL-7 signaling in the innate immune response and chronic inflammation.</w:t>
      </w:r>
    </w:p>
    <w:p w14:paraId="4747715B" w14:textId="405CB5E5" w:rsidR="0031097F" w:rsidRDefault="003D35BE" w:rsidP="00BA00F5">
      <w:pPr>
        <w:pStyle w:val="CommentText"/>
        <w:jc w:val="both"/>
      </w:pPr>
      <w:r>
        <w:t>As for the qPCR modulated genes, p</w:t>
      </w:r>
      <w:r w:rsidR="00DF3818">
        <w:t xml:space="preserve">athway enrichment analysis </w:t>
      </w:r>
      <w:r>
        <w:t>using scRNA-seq</w:t>
      </w:r>
      <w:r w:rsidR="00DF3818">
        <w:t xml:space="preserve"> DEGs between SF and PB in the CC-mixed cluster</w:t>
      </w:r>
      <w:r>
        <w:t xml:space="preserve"> also</w:t>
      </w:r>
      <w:r w:rsidR="00DF3818">
        <w:t xml:space="preserve"> identified a number of significantly enriched </w:t>
      </w:r>
      <w:r>
        <w:t>and biologically relevant</w:t>
      </w:r>
      <w:r w:rsidR="00DF3818">
        <w:t xml:space="preserve"> pathways</w:t>
      </w:r>
      <w:r>
        <w:t>,</w:t>
      </w:r>
      <w:r w:rsidR="00DF3818">
        <w:t xml:space="preserve"> including MHC-II Ag processing, IFN </w:t>
      </w:r>
      <w:r w:rsidR="00270A58">
        <w:t>signaling</w:t>
      </w:r>
      <w:r w:rsidR="00DF3818">
        <w:t xml:space="preserve"> and extracellular-matrix components, amongst others. Interestingly, up-regulation of \textit{IFI6} and \textit{IFITM3}, two of the genes contributing to the enrichment of this pathway</w:t>
      </w:r>
      <w:r w:rsidR="006A6EC1">
        <w:t>,</w:t>
      </w:r>
      <w:r w:rsidR="00DF3818">
        <w:t xml:space="preserve"> have also been identified as markers of a subpopulation of IFN-$\gamma$ activated monocytes in from RA synovial tissue using scRNA-seq \parencite{Zhang2018}. </w:t>
      </w:r>
      <w:commentRangeStart w:id="2"/>
      <w:r w:rsidR="00DF3818">
        <w:t>Genes</w:t>
      </w:r>
      <w:commentRangeEnd w:id="2"/>
      <w:r w:rsidR="006A6EC1">
        <w:rPr>
          <w:rStyle w:val="CommentReference"/>
        </w:rPr>
        <w:commentReference w:id="2"/>
      </w:r>
      <w:r w:rsidR="00DF3818">
        <w:t xml:space="preserve"> enriched for the extracellular-matrix pathway included members of the S100 protein family, previously reported to be dysregulated in lesional skin from psoriasis patients (Chapter \ref{ch:Results2}), which are also involved in joint erosion and development of arthritis \parencite{Raghunatha2012}. </w:t>
      </w:r>
      <w:commentRangeStart w:id="3"/>
      <w:r w:rsidR="00DF3818">
        <w:t>Two genes of this family, \textit{S100A8} and \textit{S100A9}, were up-regulated in lesional skin compared to uninvolved, whereas they appeared as down-regulated in SF CC-mixed monocytes in this data.</w:t>
      </w:r>
      <w:commentRangeEnd w:id="3"/>
      <w:r w:rsidR="00A95D33">
        <w:rPr>
          <w:rStyle w:val="CommentReference"/>
        </w:rPr>
        <w:commentReference w:id="3"/>
      </w:r>
      <w:r w:rsidR="00DF3818">
        <w:t xml:space="preserve"> </w:t>
      </w:r>
      <w:r w:rsidR="00372EBD">
        <w:t xml:space="preserve">The lack of overlap between the </w:t>
      </w:r>
      <w:r w:rsidR="00DF3818" w:rsidRPr="0031097F">
        <w:t xml:space="preserve">pathways identified for the DEGs in the CC-mixed </w:t>
      </w:r>
      <w:r w:rsidR="00372EBD">
        <w:t>and those found by qPCR</w:t>
      </w:r>
      <w:r w:rsidR="00F738F0">
        <w:t xml:space="preserve"> in bulk CD14$^+$ monocytes</w:t>
      </w:r>
      <w:r w:rsidR="0031097F">
        <w:t xml:space="preserve"> could be due t</w:t>
      </w:r>
      <w:r w:rsidR="00F738F0">
        <w:t>he result of</w:t>
      </w:r>
      <w:r w:rsidR="0031097F">
        <w:t xml:space="preserve"> the qPCR array </w:t>
      </w:r>
      <w:r w:rsidR="00372EBD">
        <w:t xml:space="preserve">being </w:t>
      </w:r>
      <w:r w:rsidR="0031097F">
        <w:t>biased to a</w:t>
      </w:r>
      <w:r w:rsidR="00372EBD">
        <w:t xml:space="preserve"> small number of genes versus the unbiased approach </w:t>
      </w:r>
      <w:r w:rsidR="00F738F0">
        <w:t>of</w:t>
      </w:r>
      <w:r w:rsidR="00372EBD">
        <w:t xml:space="preserve"> the scRNA-</w:t>
      </w:r>
      <w:r w:rsidR="0031097F">
        <w:t>seq</w:t>
      </w:r>
      <w:r w:rsidR="00372EBD">
        <w:t>.</w:t>
      </w:r>
    </w:p>
    <w:p w14:paraId="7E39B3CC" w14:textId="77777777" w:rsidR="00DF3818" w:rsidRDefault="00DF3818" w:rsidP="00FF017B">
      <w:pPr>
        <w:jc w:val="both"/>
      </w:pPr>
    </w:p>
    <w:p w14:paraId="06B39BB7" w14:textId="77777777" w:rsidR="00DF3818" w:rsidRDefault="00DF3818" w:rsidP="00FF017B">
      <w:pPr>
        <w:jc w:val="both"/>
      </w:pPr>
    </w:p>
    <w:p w14:paraId="33695FAC" w14:textId="77777777" w:rsidR="00DF3818" w:rsidRDefault="00DF3818" w:rsidP="00FF017B">
      <w:pPr>
        <w:jc w:val="both"/>
      </w:pPr>
      <w:r>
        <w:t xml:space="preserve">%Follow to overlap with ATAC and qPCR example </w:t>
      </w:r>
      <w:commentRangeStart w:id="4"/>
      <w:commentRangeStart w:id="5"/>
      <w:r>
        <w:t>CCL2</w:t>
      </w:r>
      <w:commentRangeEnd w:id="4"/>
      <w:r w:rsidR="009A6451">
        <w:rPr>
          <w:rStyle w:val="CommentReference"/>
        </w:rPr>
        <w:commentReference w:id="4"/>
      </w:r>
      <w:commentRangeEnd w:id="5"/>
      <w:r w:rsidR="00270A58">
        <w:rPr>
          <w:rStyle w:val="CommentReference"/>
        </w:rPr>
        <w:commentReference w:id="5"/>
      </w:r>
      <w:r>
        <w:t xml:space="preserve"> </w:t>
      </w:r>
    </w:p>
    <w:p w14:paraId="6C88190E" w14:textId="77777777" w:rsidR="00DF3818" w:rsidRDefault="00DF3818" w:rsidP="00DF3818"/>
    <w:p w14:paraId="3FC2B2CC" w14:textId="2AA61794" w:rsidR="00DF3818" w:rsidRDefault="009A6451" w:rsidP="00FF017B">
      <w:pPr>
        <w:jc w:val="both"/>
      </w:pPr>
      <w:r w:rsidRPr="00FF3C7F">
        <w:t xml:space="preserve">Single-cell </w:t>
      </w:r>
      <w:r w:rsidR="006C2D54" w:rsidRPr="00FF3C7F">
        <w:t>mass cytometry</w:t>
      </w:r>
      <w:r w:rsidRPr="00FF3C7F">
        <w:t xml:space="preserve"> characterization in matched PBMCs and SFMCs from the same patients </w:t>
      </w:r>
      <w:r w:rsidR="00DF3818" w:rsidRPr="00FF3C7F">
        <w:t xml:space="preserve">was conducted in order identify monocytes subpopulations at the proteomic level. </w:t>
      </w:r>
      <w:r w:rsidR="006C2D54" w:rsidRPr="00FF3C7F">
        <w:t xml:space="preserve">The pilot data from these three PsA patients has only </w:t>
      </w:r>
      <w:r w:rsidR="00DF3818" w:rsidRPr="00FF3C7F">
        <w:t xml:space="preserve">revealed clear separation between classical, intermediate and non-classical monocytes. However, no further subpopulations within the classical and intermediate monocytes (CD14$^+$ monocytes investigated at </w:t>
      </w:r>
      <w:r w:rsidR="00A95D33" w:rsidRPr="00FF3C7F">
        <w:t>by</w:t>
      </w:r>
      <w:r w:rsidR="00DF3818" w:rsidRPr="00FF3C7F">
        <w:t xml:space="preserve"> scRNA-seq) have been distinguished. Similarly to the scRNA-seq, this analysis </w:t>
      </w:r>
      <w:r w:rsidR="00270A58">
        <w:t>is also limited by the small number of samples</w:t>
      </w:r>
      <w:r w:rsidR="00CF0569" w:rsidRPr="00FF3C7F">
        <w:t xml:space="preserve">. </w:t>
      </w:r>
      <w:r w:rsidR="00DF3818">
        <w:t xml:space="preserve">Despite these limitations, mass cytometry data has confirmed the increases chemokine and cytokine production abilities of the SF CD14$^+$ monocytes previously suggested by chromatin accessibility and transcriptomic data. For example, up-regulation of \textit{SPP1} in SF CD14$^+$ monocytes was validated at the protein level though increased levels of osteopontin in this cell type. Moreover, NF-$\kappa$B activation in SF compared to PB was confirmed by increased number of SF CD14$^+$ monocytes producing </w:t>
      </w:r>
      <w:commentRangeStart w:id="6"/>
      <w:r w:rsidR="00DF3818">
        <w:t>TNF-$\alpha$ compared to the PB counterpart.</w:t>
      </w:r>
      <w:commentRangeEnd w:id="6"/>
      <w:r w:rsidR="00E51618">
        <w:rPr>
          <w:rStyle w:val="CommentReference"/>
        </w:rPr>
        <w:commentReference w:id="6"/>
      </w:r>
    </w:p>
    <w:p w14:paraId="71E8D142" w14:textId="6B1A9F0F" w:rsidR="00DF3818" w:rsidRDefault="00DF3818" w:rsidP="009F13DF"/>
    <w:p w14:paraId="17085E0C" w14:textId="40E35BB6" w:rsidR="00DF3818" w:rsidRDefault="00DF3818" w:rsidP="009F13DF"/>
    <w:p w14:paraId="6D4231E0" w14:textId="77777777" w:rsidR="00B23BDC" w:rsidRDefault="00B23BDC" w:rsidP="009F13DF"/>
    <w:p w14:paraId="54FC2447" w14:textId="77777777" w:rsidR="009F13DF" w:rsidRDefault="009F13DF" w:rsidP="009F13DF"/>
    <w:p w14:paraId="5F031784" w14:textId="0A6A92DC" w:rsidR="00FF017B" w:rsidRDefault="00320152" w:rsidP="00FF017B">
      <w:r>
        <w:t>\subsection{Challenges and future perspectives</w:t>
      </w:r>
      <w:r w:rsidR="00FF017B">
        <w:t xml:space="preserve"> in the multi-omics approach}</w:t>
      </w:r>
    </w:p>
    <w:p w14:paraId="14AA02F0" w14:textId="77777777" w:rsidR="00FF017B" w:rsidRDefault="00FF017B" w:rsidP="00FF017B">
      <w:r>
        <w:t>\label{Discussion_scRNAseq}</w:t>
      </w:r>
    </w:p>
    <w:p w14:paraId="593F7ED0" w14:textId="77777777" w:rsidR="00FF017B" w:rsidRDefault="00FF017B" w:rsidP="00FF017B"/>
    <w:p w14:paraId="0A3659D7" w14:textId="0583A795" w:rsidR="00FF017B" w:rsidRPr="00430CAB" w:rsidRDefault="00FF017B" w:rsidP="00927AA1">
      <w:pPr>
        <w:jc w:val="both"/>
      </w:pPr>
      <w:r>
        <w:t xml:space="preserve">The advances in epigenetic and single-cell techniques has enabled the investigation of the chromatin accessibility, transcriptomic and proteomic profiles in clinical samples. This multi-omics approach represent a very powerful strategy to dissect disease pathophysiology in a cell type specific manner. The work presented in this chapter is a pilot </w:t>
      </w:r>
      <w:r w:rsidR="00986ABE">
        <w:t xml:space="preserve">exploratory </w:t>
      </w:r>
      <w:r>
        <w:t xml:space="preserve">study and a proof of principle for the implementation of a multi-omics approach. Nevertheless, a number of limitations and challenges have been encountered and need to be taken into account to contextualise these results. One of the limitations is the small sample size (n=3) and the lack of paired data across all the techniques here presented. This has been caused by the difficulties of recruiting samples from PsA patients na\'{i}ve for any treatment, the logistic and difficulties to coordinate the performance of all the techniques from the same sample and the </w:t>
      </w:r>
      <w:r w:rsidR="00E51618">
        <w:t>high cost of these novel techniques</w:t>
      </w:r>
      <w:r>
        <w:t xml:space="preserve">. </w:t>
      </w:r>
      <w:r w:rsidR="00E51618">
        <w:t>A further limitation is</w:t>
      </w:r>
      <w:r>
        <w:t xml:space="preserve"> the lack of PB from healthy controls or SF from patients suffering from an autoimmune or non-inflammatory joint disease, similarly to other studies \parencite{Fumitaka2018, Dolcino2015,</w:t>
      </w:r>
      <w:r w:rsidRPr="00320152">
        <w:t xml:space="preserve">Zhang2018}. </w:t>
      </w:r>
      <w:r w:rsidR="00430CAB" w:rsidRPr="00320152">
        <w:t xml:space="preserve"> </w:t>
      </w:r>
      <w:r w:rsidR="00E069DC" w:rsidRPr="00320152">
        <w:t>The</w:t>
      </w:r>
      <w:r w:rsidRPr="00320152">
        <w:t xml:space="preserve"> </w:t>
      </w:r>
      <w:r w:rsidR="00B430E4" w:rsidRPr="00320152">
        <w:t>definition and categori</w:t>
      </w:r>
      <w:r w:rsidR="00DF6DA1" w:rsidRPr="00320152">
        <w:t>s</w:t>
      </w:r>
      <w:r w:rsidR="00B430E4" w:rsidRPr="00320152">
        <w:t xml:space="preserve">ation of the </w:t>
      </w:r>
      <w:r w:rsidR="00E069DC" w:rsidRPr="00320152">
        <w:t>qPCR significantly modulated genes</w:t>
      </w:r>
      <w:r w:rsidR="00B430E4" w:rsidRPr="00320152">
        <w:t xml:space="preserve"> in</w:t>
      </w:r>
      <w:r w:rsidR="00C4709D" w:rsidRPr="00320152">
        <w:t>to</w:t>
      </w:r>
      <w:r w:rsidR="00B430E4" w:rsidRPr="00320152">
        <w:t xml:space="preserve"> </w:t>
      </w:r>
      <w:r w:rsidR="00DF6DA1" w:rsidRPr="00320152">
        <w:t xml:space="preserve">systemic, tissue-specific and putative </w:t>
      </w:r>
      <w:r w:rsidRPr="00320152">
        <w:t xml:space="preserve">disease-specific </w:t>
      </w:r>
      <w:r w:rsidR="00DF6DA1" w:rsidRPr="00320152">
        <w:t>involves</w:t>
      </w:r>
      <w:r w:rsidRPr="00320152">
        <w:t xml:space="preserve"> limitations due to lack of control samples</w:t>
      </w:r>
      <w:r w:rsidR="00E069DC" w:rsidRPr="00320152">
        <w:t xml:space="preserve"> to </w:t>
      </w:r>
      <w:r w:rsidR="00C4709D" w:rsidRPr="00320152">
        <w:t>compare</w:t>
      </w:r>
      <w:r w:rsidR="00B56587" w:rsidRPr="00320152">
        <w:t xml:space="preserve"> to</w:t>
      </w:r>
      <w:r w:rsidR="00E069DC" w:rsidRPr="00320152">
        <w:t xml:space="preserve"> the SF cells</w:t>
      </w:r>
      <w:r w:rsidR="007E0F4C">
        <w:t xml:space="preserve"> and the use of a biased </w:t>
      </w:r>
      <w:r w:rsidR="004356EA">
        <w:t>transcriptomic analysis using a qPCR array.</w:t>
      </w:r>
    </w:p>
    <w:p w14:paraId="493C167D" w14:textId="3BAA9C75" w:rsidR="00927AA1" w:rsidRDefault="00B56587" w:rsidP="00437DB6">
      <w:pPr>
        <w:jc w:val="both"/>
      </w:pPr>
      <w:r>
        <w:t>Another</w:t>
      </w:r>
      <w:r w:rsidR="00FF017B">
        <w:t xml:space="preserve"> challenge in this pilot study related to the strategy to</w:t>
      </w:r>
      <w:r>
        <w:t xml:space="preserve"> analyse </w:t>
      </w:r>
      <w:r w:rsidR="00437DB6">
        <w:t>and integrate</w:t>
      </w:r>
      <w:r w:rsidR="00FF017B">
        <w:t xml:space="preserve"> scRNA-</w:t>
      </w:r>
      <w:r w:rsidR="00F603AA">
        <w:t>seq</w:t>
      </w:r>
      <w:r w:rsidR="00FF017B">
        <w:t xml:space="preserve"> and mass cytometry</w:t>
      </w:r>
      <w:r w:rsidR="00F603AA">
        <w:t xml:space="preserve"> data</w:t>
      </w:r>
      <w:r w:rsidR="00FF017B">
        <w:t xml:space="preserve">. Both techniques still represent an emerging field were no consensus has been reached on the best strategy combine samples from different </w:t>
      </w:r>
      <w:r w:rsidR="00F603AA">
        <w:t xml:space="preserve">patients and </w:t>
      </w:r>
      <w:r w:rsidR="00FF017B">
        <w:t xml:space="preserve">experiments accounting for batch effect. This is particularly relevant when aiming to identify further subpopulations within cell types, where the defined clusters may be the result of differences from unsuccessful correction </w:t>
      </w:r>
      <w:r w:rsidR="00F603AA">
        <w:t>of this</w:t>
      </w:r>
      <w:r w:rsidR="00FF017B">
        <w:t xml:space="preserve"> batch effect. In </w:t>
      </w:r>
      <w:r w:rsidR="00F603AA">
        <w:t xml:space="preserve">this exploratory study, </w:t>
      </w:r>
      <w:r w:rsidR="00FF017B">
        <w:t xml:space="preserve">CCA was chosen as the best strategy to </w:t>
      </w:r>
      <w:r w:rsidR="002352F6">
        <w:t>combine CD14$^+$ monocytes</w:t>
      </w:r>
      <w:r w:rsidR="00FF017B">
        <w:t xml:space="preserve"> </w:t>
      </w:r>
      <w:r w:rsidR="002352F6">
        <w:t>scRNA-seq data first identified</w:t>
      </w:r>
      <w:r w:rsidR="00FF017B">
        <w:t xml:space="preserve"> individually in each sample the six </w:t>
      </w:r>
      <w:r w:rsidR="002352F6">
        <w:t xml:space="preserve">samples. </w:t>
      </w:r>
      <w:r w:rsidR="00FF017B">
        <w:t xml:space="preserve">However standard resolution </w:t>
      </w:r>
      <w:r w:rsidR="00DA4FD7">
        <w:t xml:space="preserve">for cluster identification </w:t>
      </w:r>
      <w:r w:rsidR="00FF017B">
        <w:t>yielded</w:t>
      </w:r>
      <w:r w:rsidR="00E51618">
        <w:t xml:space="preserve"> potentially</w:t>
      </w:r>
      <w:r w:rsidR="00FF017B">
        <w:t xml:space="preserve"> spurious subpopulations, leading to </w:t>
      </w:r>
      <w:r w:rsidR="00E51618">
        <w:t xml:space="preserve">the </w:t>
      </w:r>
      <w:r w:rsidR="00FF017B">
        <w:t>adopt</w:t>
      </w:r>
      <w:r w:rsidR="00E51618">
        <w:t>ion of</w:t>
      </w:r>
      <w:r w:rsidR="00FF017B">
        <w:t xml:space="preserve"> a more conservative approach to define clusters</w:t>
      </w:r>
      <w:r w:rsidR="00DA4FD7">
        <w:t xml:space="preserve"> in this particular analysis</w:t>
      </w:r>
      <w:r w:rsidR="00FF017B">
        <w:t>. This may</w:t>
      </w:r>
      <w:r w:rsidR="00E51618">
        <w:t xml:space="preserve"> be</w:t>
      </w:r>
      <w:r w:rsidR="00FF017B">
        <w:t xml:space="preserve"> the consequence of remaining batch effect and alternative ways of combining samples from the different experiments should be investigated. In this respect, the identification of robust and stable subpopulations through cluster analysis will benefit from the implementation of algorithms design for cluster validation such as Silhouettes, which has been successfully used in the field of single-cell \parencite{Rousseeuw1987, Zhang2018}. In addition to this, </w:t>
      </w:r>
      <w:r w:rsidR="00E30D16">
        <w:t>incorporation of</w:t>
      </w:r>
      <w:r w:rsidR="00FF017B">
        <w:t xml:space="preserve"> bulk RNA-seq data to from CD14$^+$ monocytes </w:t>
      </w:r>
      <w:r w:rsidR="00E30D16">
        <w:t>will help to interpret and validate the scRNA-seq results</w:t>
      </w:r>
      <w:r w:rsidR="00FF017B">
        <w:t>.</w:t>
      </w:r>
      <w:r w:rsidR="000F6847">
        <w:t xml:space="preserve"> </w:t>
      </w:r>
      <w:r w:rsidR="00281A02">
        <w:t>In mass cytometry data, to reduce batch effect</w:t>
      </w:r>
      <w:r w:rsidR="00FF017B">
        <w:t>, subsequent recruited patient samples are undergoing</w:t>
      </w:r>
      <w:r w:rsidR="008C1527">
        <w:t xml:space="preserve"> ex-vivo</w:t>
      </w:r>
      <w:r w:rsidR="00FF017B">
        <w:t xml:space="preserve"> fixation</w:t>
      </w:r>
      <w:r w:rsidR="008C1527">
        <w:t xml:space="preserve"> and cryopreservation followed by</w:t>
      </w:r>
      <w:r w:rsidR="00FF017B">
        <w:t xml:space="preserve"> </w:t>
      </w:r>
      <w:r w:rsidR="008C1527">
        <w:t>simultaneous</w:t>
      </w:r>
      <w:r w:rsidR="00FF017B">
        <w:t xml:space="preserve"> staining and</w:t>
      </w:r>
      <w:r w:rsidR="008C1527">
        <w:t xml:space="preserve"> barcoding.</w:t>
      </w:r>
      <w:r w:rsidR="006F586C">
        <w:t xml:space="preserve"> Moreover</w:t>
      </w:r>
      <w:r w:rsidR="00F16A74">
        <w:t>,</w:t>
      </w:r>
      <w:r w:rsidR="006F586C">
        <w:t xml:space="preserve"> different metho</w:t>
      </w:r>
      <w:r w:rsidR="00281A02">
        <w:t xml:space="preserve">dologies for cluster identification and annotation are also being </w:t>
      </w:r>
      <w:r w:rsidR="00F16A74">
        <w:t>explored</w:t>
      </w:r>
      <w:r w:rsidR="00281A02">
        <w:t>.</w:t>
      </w:r>
    </w:p>
    <w:p w14:paraId="6F0527F6" w14:textId="7A061D6F" w:rsidR="00FF017B" w:rsidRDefault="00FF017B" w:rsidP="00BB2AA8">
      <w:pPr>
        <w:jc w:val="both"/>
      </w:pPr>
    </w:p>
    <w:p w14:paraId="33DAF0D1" w14:textId="00B00E9B" w:rsidR="00FF017B" w:rsidRDefault="00F16A74" w:rsidP="00BB2AA8">
      <w:pPr>
        <w:jc w:val="both"/>
      </w:pPr>
      <w:r>
        <w:t xml:space="preserve">In terms of data </w:t>
      </w:r>
      <w:r w:rsidR="00437DB6">
        <w:t xml:space="preserve">integration, </w:t>
      </w:r>
      <w:r w:rsidR="007429F3">
        <w:t>this pilot study shows a basic</w:t>
      </w:r>
      <w:r w:rsidR="00FF017B">
        <w:t xml:space="preserve"> </w:t>
      </w:r>
      <w:r>
        <w:t xml:space="preserve">multi-omics data integration </w:t>
      </w:r>
      <w:r w:rsidR="007429F3">
        <w:t>adapted to the sample size</w:t>
      </w:r>
      <w:r>
        <w:t>,</w:t>
      </w:r>
      <w:r w:rsidR="007429F3">
        <w:t xml:space="preserve"> quality of the data</w:t>
      </w:r>
      <w:r>
        <w:t xml:space="preserve"> and time scale, </w:t>
      </w:r>
      <w:r w:rsidR="008C5797">
        <w:t xml:space="preserve">and provides a platform for future validation </w:t>
      </w:r>
      <w:r>
        <w:t>studies</w:t>
      </w:r>
      <w:r w:rsidR="008C5797">
        <w:t>.</w:t>
      </w:r>
      <w:r w:rsidR="007429F3">
        <w:t xml:space="preserve"> </w:t>
      </w:r>
      <w:r w:rsidR="008C5797">
        <w:t>A</w:t>
      </w:r>
      <w:r w:rsidR="007B3553">
        <w:t xml:space="preserve"> </w:t>
      </w:r>
      <w:r w:rsidR="007B3553">
        <w:lastRenderedPageBreak/>
        <w:t xml:space="preserve">more systematic approach for data integration </w:t>
      </w:r>
      <w:r w:rsidR="008C1527">
        <w:t>should</w:t>
      </w:r>
      <w:r w:rsidR="007B3553">
        <w:t xml:space="preserve"> be implemented for the expanded cohort</w:t>
      </w:r>
      <w:r w:rsidR="00FF017B">
        <w:t xml:space="preserve"> to establish appropriate correlation between </w:t>
      </w:r>
      <w:r w:rsidR="0059794E">
        <w:t>the various data</w:t>
      </w:r>
      <w:r w:rsidR="008C5797">
        <w:t xml:space="preserve">sets generated. </w:t>
      </w:r>
      <w:r w:rsidR="00FF017B">
        <w:t xml:space="preserve">Currently Zhang and colleagues have presented the most exhaustive methodology to integrate bulk-RNA-seq, scRNA-seq, mass cytometry and flow cytometry into multi-modal transcriptomic and proteomics profiles in RA \parencite{Zhang2018}. This strategy has revealed disease-specific functional expanded subpopulations amongst the most relevant cell types in RA pathophysiology. Additionally, the correlation between bulk ATAC and scRNA-seq here presented is clearly limited by the different scales of the two approached and also the simplicity in the methodology used to perform such integration. Therefore, generation of scATAC-seq data, identification of clusters based on chromatin profiling and </w:t>
      </w:r>
      <w:r w:rsidR="00BB2AA8">
        <w:t>appropriate</w:t>
      </w:r>
      <w:r w:rsidR="00FF017B">
        <w:t xml:space="preserve"> methods for the overlap with scRNA-seq populations should </w:t>
      </w:r>
      <w:r w:rsidR="00BB2AA8">
        <w:t>be conducted</w:t>
      </w:r>
      <w:r w:rsidR="00FF017B">
        <w:t xml:space="preserve"> to have a better understating of the correlation between chromatin accessibility and gene expression at the single-cell level \parencite{Duren2018}.</w:t>
      </w:r>
    </w:p>
    <w:p w14:paraId="715563DB" w14:textId="71C6D94A" w:rsidR="00FF017B" w:rsidRDefault="00FF017B" w:rsidP="00FF017B"/>
    <w:p w14:paraId="748AE3D7" w14:textId="77777777" w:rsidR="001E2562" w:rsidRDefault="001E2562" w:rsidP="00FF017B"/>
    <w:p w14:paraId="1289DEEE" w14:textId="77777777" w:rsidR="001E2562" w:rsidRDefault="001E2562" w:rsidP="001E2562">
      <w:r>
        <w:t>\subsection{The use of PsA functional data to inform fine-mapping GWAS loci}</w:t>
      </w:r>
    </w:p>
    <w:p w14:paraId="4E3A1612" w14:textId="73E433BB" w:rsidR="001E2562" w:rsidRDefault="001E2562" w:rsidP="00F14248">
      <w:pPr>
        <w:jc w:val="both"/>
      </w:pPr>
      <w:r>
        <w:t xml:space="preserve">The integration of epigenetic data with fine-mapped SNPs from GWAS studies have been widely demonstrated to be a powerful tool to further narrow down the candidate putative causal variants, particularly for intergenic or intronic signals not driven by LD with coding SNPs \parencite{Bunt2015,Farh2014}. In this case, DARs between SF and PB in four cell types did not show any overlap with SNPs from the credible set identified by fine-mapping at </w:t>
      </w:r>
      <w:r w:rsidR="00657A53">
        <w:t>eight</w:t>
      </w:r>
      <w:r>
        <w:t xml:space="preserve"> PsA GWAS loci. </w:t>
      </w:r>
      <w:r w:rsidR="003B2331">
        <w:t xml:space="preserve">However, a significant enrichment of fine-mapped SNPs </w:t>
      </w:r>
      <w:r w:rsidR="00107D2C">
        <w:t xml:space="preserve">for accessible chromatin in the four cell types studied </w:t>
      </w:r>
      <w:r w:rsidR="003B2331">
        <w:t>was found</w:t>
      </w:r>
      <w:r>
        <w:t xml:space="preserve">. Further investigation of SNPs from the 5q31 credible set identified by fine-mapping have revealed </w:t>
      </w:r>
      <w:r w:rsidR="00D4080C">
        <w:t>some SNP overlapping accessible</w:t>
      </w:r>
      <w:r>
        <w:t xml:space="preserve"> chromatin and eQTL signals in the same cell type. Incorporation of eQTL datasets also confirmed the association between SNPs in the credible set and \textit{SLC22A</w:t>
      </w:r>
      <w:r w:rsidR="00232C5E">
        <w:t>5</w:t>
      </w:r>
      <w:r>
        <w:t xml:space="preserve">} expression in T cells found by Bowes \textit{et al.} in </w:t>
      </w:r>
      <w:r w:rsidR="00F14248">
        <w:t>a larger</w:t>
      </w:r>
      <w:r>
        <w:t xml:space="preserve"> cohort of tCD4$^+$ and tCD8$^+$ \parencite{Kasela2016}. Moreover, this integration also highlighted a potential role for the 5q31 PsA-specific GWAS association also in regulating expression of \textit{P4HA2} and \textit{SLC22A5} in unstimulated and stimulated monocytes. </w:t>
      </w:r>
      <w:r w:rsidR="00BA6509">
        <w:t>Interestingly \textit{SLC22A5}</w:t>
      </w:r>
      <w:r w:rsidR="00C55E25">
        <w:t>, a cell membrane transporte</w:t>
      </w:r>
      <w:r w:rsidR="00C7315C">
        <w:t>r</w:t>
      </w:r>
      <w:r w:rsidR="00C55E25">
        <w:t xml:space="preserve"> of carnitine involved in fatty acids metabolism,</w:t>
      </w:r>
      <w:r w:rsidR="00BA6509">
        <w:t xml:space="preserve"> </w:t>
      </w:r>
      <w:r>
        <w:t xml:space="preserve">has been prioritised by our in-house pipeline as the third most promising druggable candidate for the treatment of psoriasis with supporting evidence </w:t>
      </w:r>
      <w:r w:rsidR="00160DF8">
        <w:t>for implication of this gene</w:t>
      </w:r>
      <w:r>
        <w:t xml:space="preserve"> in other inflammatory</w:t>
      </w:r>
      <w:r w:rsidR="00160DF8">
        <w:t xml:space="preserve"> conditions</w:t>
      </w:r>
      <w:r w:rsidR="00751454">
        <w:t xml:space="preserve"> such as CD</w:t>
      </w:r>
      <w:r w:rsidR="00C7315C">
        <w:t xml:space="preserve"> and a good follow-up candidate for new therapeutics in PsA</w:t>
      </w:r>
      <w:r w:rsidR="00751454">
        <w:t xml:space="preserve"> \parencite{</w:t>
      </w:r>
      <w:r w:rsidR="00987310">
        <w:t>Leung2006</w:t>
      </w:r>
      <w:r w:rsidR="00751454">
        <w:t>}</w:t>
      </w:r>
      <w:r w:rsidR="00832C14">
        <w:t>.</w:t>
      </w:r>
    </w:p>
    <w:p w14:paraId="256D8090" w14:textId="77777777" w:rsidR="001E2562" w:rsidRDefault="001E2562" w:rsidP="00F14248">
      <w:pPr>
        <w:jc w:val="both"/>
      </w:pPr>
      <w:r>
        <w:t xml:space="preserve"> </w:t>
      </w:r>
    </w:p>
    <w:p w14:paraId="0F52AD16" w14:textId="19B5C522" w:rsidR="001E2562" w:rsidRDefault="00FC31CA" w:rsidP="00F14248">
      <w:pPr>
        <w:jc w:val="both"/>
      </w:pPr>
      <w:r>
        <w:t xml:space="preserve">Contrary to the </w:t>
      </w:r>
      <w:r w:rsidR="001E2562">
        <w:t>initial</w:t>
      </w:r>
      <w:r>
        <w:t xml:space="preserve"> hypothesis</w:t>
      </w:r>
      <w:r w:rsidR="001E2562">
        <w:t xml:space="preserve"> </w:t>
      </w:r>
      <w:r>
        <w:t>at the start of this work</w:t>
      </w:r>
      <w:r w:rsidR="001E2562">
        <w:t xml:space="preserve">, the integration of fine-mapping data and DARs between SF and PB in PsA relevant cell types failed to show any overlap in any of the four studied cell types. This limited success in </w:t>
      </w:r>
      <w:r w:rsidR="00B7792C">
        <w:t>the</w:t>
      </w:r>
      <w:r w:rsidR="001E2562">
        <w:t xml:space="preserve"> integration could be partly affected by the small sample size used for the identification of DARs or the reduced power of the fine-mapping analysis using only a </w:t>
      </w:r>
      <w:r w:rsidR="00F14248">
        <w:t xml:space="preserve">subset of the PsA GWAS cohort. </w:t>
      </w:r>
      <w:r w:rsidR="001E2562">
        <w:t xml:space="preserve">For those associations which have been described to be driven by the GWAS LD SNP being in high LD with a non-synonymous missense mutation in an exon, for example \textit{TRAIF3IP2}, changes in chromatin accessibility are not necessarily expected. In other instances, for non-coding signals hypothesised to have a regulatory role, these results may suggest that fine-mapped SNPs from PsA GWAS loci do not have a tissue specific effect in chromatin accessibility changes for any of these cell types. Thus, </w:t>
      </w:r>
      <w:r w:rsidR="001E2562">
        <w:lastRenderedPageBreak/>
        <w:t>an approach focused on variation of chromatin accessibility upon genotyping data, similarly to the example of chr2p15 presented in Chapter \ref{ch:Results2}, may be more informative when integrating epigenetic at GWAS associated locus.</w:t>
      </w:r>
    </w:p>
    <w:p w14:paraId="7251F4BF" w14:textId="77777777" w:rsidR="009F13DF" w:rsidRPr="00C26790" w:rsidRDefault="009F13DF" w:rsidP="00B97F0F">
      <w:pPr>
        <w:rPr>
          <w:color w:val="7030A0"/>
        </w:rPr>
      </w:pPr>
    </w:p>
    <w:sectPr w:rsidR="009F13DF" w:rsidRPr="00C2679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cia Lledolara" w:date="2018-12-04T17:58:00Z" w:initials="AL">
    <w:p w14:paraId="5897C6F1" w14:textId="7998B86D" w:rsidR="006A6EC1" w:rsidRDefault="006A6EC1">
      <w:pPr>
        <w:pStyle w:val="CommentText"/>
      </w:pPr>
      <w:r>
        <w:rPr>
          <w:rStyle w:val="CommentReference"/>
        </w:rPr>
        <w:annotationRef/>
      </w:r>
      <w:r>
        <w:t>May need to say what IFI6 and IFITM3 do?</w:t>
      </w:r>
    </w:p>
  </w:comment>
  <w:comment w:id="3" w:author="Alicia Lledolara" w:date="2018-12-04T17:49:00Z" w:initials="AL">
    <w:p w14:paraId="3ED43247" w14:textId="3A22AAA3" w:rsidR="00A95D33" w:rsidRDefault="00A95D33">
      <w:pPr>
        <w:pStyle w:val="CommentText"/>
      </w:pPr>
      <w:r>
        <w:rPr>
          <w:rStyle w:val="CommentReference"/>
        </w:rPr>
        <w:annotationRef/>
      </w:r>
      <w:r>
        <w:t>I will try to look at a paper comparing skin and synovium to add a reference if we decide to keep it.</w:t>
      </w:r>
    </w:p>
  </w:comment>
  <w:comment w:id="4" w:author="Alicia Lledolara" w:date="2018-12-04T17:44:00Z" w:initials="AL">
    <w:p w14:paraId="38929C63" w14:textId="7EA53BFB" w:rsidR="009A6451" w:rsidRDefault="009A6451">
      <w:pPr>
        <w:pStyle w:val="CommentText"/>
      </w:pPr>
      <w:r>
        <w:rPr>
          <w:rStyle w:val="CommentReference"/>
        </w:rPr>
        <w:annotationRef/>
      </w:r>
      <w:r w:rsidR="00D91C00">
        <w:t>I think I should mention the final CCL2 integrative example of qPCR_scRNA-seq and MCP-1 in SF. I can thi</w:t>
      </w:r>
      <w:r w:rsidR="00986ABE">
        <w:t>nk of a concise paragraph and send</w:t>
      </w:r>
      <w:r w:rsidR="00D91C00">
        <w:t xml:space="preserve"> it to you later.</w:t>
      </w:r>
    </w:p>
  </w:comment>
  <w:comment w:id="5" w:author="Hussein Al-Mossawi" w:date="2018-12-04T23:43:00Z" w:initials="HA">
    <w:p w14:paraId="3F7EE28B" w14:textId="19534E90" w:rsidR="00270A58" w:rsidRDefault="00270A58">
      <w:pPr>
        <w:pStyle w:val="CommentText"/>
      </w:pPr>
      <w:r>
        <w:rPr>
          <w:rStyle w:val="CommentReference"/>
        </w:rPr>
        <w:annotationRef/>
      </w:r>
      <w:r>
        <w:t>Sounds good.</w:t>
      </w:r>
    </w:p>
  </w:comment>
  <w:comment w:id="6" w:author="Hussein Al-Mossawi" w:date="2018-12-04T23:45:00Z" w:initials="HA">
    <w:p w14:paraId="45225528" w14:textId="0FBFF205" w:rsidR="00E51618" w:rsidRDefault="00E51618">
      <w:pPr>
        <w:pStyle w:val="CommentText"/>
      </w:pPr>
      <w:r>
        <w:rPr>
          <w:rStyle w:val="CommentReference"/>
        </w:rPr>
        <w:annotationRef/>
      </w:r>
      <w:r>
        <w:t>This didn’t play out, maybe just leave it out and concentrate on SPP1 and CCL2.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97C6F1" w15:done="0"/>
  <w15:commentEx w15:paraId="3ED43247" w15:done="0"/>
  <w15:commentEx w15:paraId="38929C63" w15:done="0"/>
  <w15:commentEx w15:paraId="3F7EE28B" w15:paraIdParent="38929C63" w15:done="0"/>
  <w15:commentEx w15:paraId="452255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ssein Al-Mossawi">
    <w15:presenceInfo w15:providerId="Windows Live" w15:userId="00f5f945517da440"/>
  </w15:person>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activeWritingStyle w:appName="MSWord" w:lang="en-US"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0F"/>
    <w:rsid w:val="00031026"/>
    <w:rsid w:val="0004066E"/>
    <w:rsid w:val="00041C7A"/>
    <w:rsid w:val="00042935"/>
    <w:rsid w:val="00054828"/>
    <w:rsid w:val="000641C3"/>
    <w:rsid w:val="00070BCC"/>
    <w:rsid w:val="000771B7"/>
    <w:rsid w:val="00083CDF"/>
    <w:rsid w:val="0009054E"/>
    <w:rsid w:val="0009538D"/>
    <w:rsid w:val="000C54EF"/>
    <w:rsid w:val="000D5CE0"/>
    <w:rsid w:val="000F003B"/>
    <w:rsid w:val="000F14E5"/>
    <w:rsid w:val="000F66B3"/>
    <w:rsid w:val="000F6847"/>
    <w:rsid w:val="00101C1B"/>
    <w:rsid w:val="00107D2C"/>
    <w:rsid w:val="001106A6"/>
    <w:rsid w:val="001111CD"/>
    <w:rsid w:val="001246B2"/>
    <w:rsid w:val="00133654"/>
    <w:rsid w:val="00133665"/>
    <w:rsid w:val="001423EA"/>
    <w:rsid w:val="00144F12"/>
    <w:rsid w:val="00153282"/>
    <w:rsid w:val="00160DF8"/>
    <w:rsid w:val="0016597E"/>
    <w:rsid w:val="00167858"/>
    <w:rsid w:val="00174786"/>
    <w:rsid w:val="001759AA"/>
    <w:rsid w:val="00180A1A"/>
    <w:rsid w:val="0019168B"/>
    <w:rsid w:val="001A51C9"/>
    <w:rsid w:val="001B3AD0"/>
    <w:rsid w:val="001B55E8"/>
    <w:rsid w:val="001B6030"/>
    <w:rsid w:val="001C2092"/>
    <w:rsid w:val="001C2DE4"/>
    <w:rsid w:val="001C4246"/>
    <w:rsid w:val="001E2562"/>
    <w:rsid w:val="001F3B37"/>
    <w:rsid w:val="00200FFE"/>
    <w:rsid w:val="0020602F"/>
    <w:rsid w:val="002260DC"/>
    <w:rsid w:val="00231D75"/>
    <w:rsid w:val="00232C5E"/>
    <w:rsid w:val="002352F6"/>
    <w:rsid w:val="002375A5"/>
    <w:rsid w:val="00241C9F"/>
    <w:rsid w:val="00244EB0"/>
    <w:rsid w:val="00247581"/>
    <w:rsid w:val="002519C0"/>
    <w:rsid w:val="00270974"/>
    <w:rsid w:val="00270A58"/>
    <w:rsid w:val="00275C7B"/>
    <w:rsid w:val="002809FA"/>
    <w:rsid w:val="00281A02"/>
    <w:rsid w:val="00282F9E"/>
    <w:rsid w:val="00284883"/>
    <w:rsid w:val="00291681"/>
    <w:rsid w:val="0029384A"/>
    <w:rsid w:val="002B5A90"/>
    <w:rsid w:val="002C7BD8"/>
    <w:rsid w:val="002E181F"/>
    <w:rsid w:val="002E2359"/>
    <w:rsid w:val="002E239B"/>
    <w:rsid w:val="0031097F"/>
    <w:rsid w:val="00312A42"/>
    <w:rsid w:val="00320152"/>
    <w:rsid w:val="00347F49"/>
    <w:rsid w:val="00360F3A"/>
    <w:rsid w:val="00361F02"/>
    <w:rsid w:val="00372EBD"/>
    <w:rsid w:val="00380D0C"/>
    <w:rsid w:val="00394C67"/>
    <w:rsid w:val="003966D5"/>
    <w:rsid w:val="003A5FFB"/>
    <w:rsid w:val="003B0331"/>
    <w:rsid w:val="003B2331"/>
    <w:rsid w:val="003D1D28"/>
    <w:rsid w:val="003D35BE"/>
    <w:rsid w:val="003D4287"/>
    <w:rsid w:val="003D7993"/>
    <w:rsid w:val="003E0799"/>
    <w:rsid w:val="003E0AB7"/>
    <w:rsid w:val="003F2016"/>
    <w:rsid w:val="003F6A5A"/>
    <w:rsid w:val="004001D6"/>
    <w:rsid w:val="0041335A"/>
    <w:rsid w:val="00430CAB"/>
    <w:rsid w:val="00434815"/>
    <w:rsid w:val="004356EA"/>
    <w:rsid w:val="00437DB6"/>
    <w:rsid w:val="00451AD5"/>
    <w:rsid w:val="00470C35"/>
    <w:rsid w:val="00490FFA"/>
    <w:rsid w:val="004944FA"/>
    <w:rsid w:val="00494546"/>
    <w:rsid w:val="004E73E9"/>
    <w:rsid w:val="004F7E46"/>
    <w:rsid w:val="00512BA7"/>
    <w:rsid w:val="0051403E"/>
    <w:rsid w:val="00520531"/>
    <w:rsid w:val="005435A9"/>
    <w:rsid w:val="00552FA2"/>
    <w:rsid w:val="00556C6D"/>
    <w:rsid w:val="005844F6"/>
    <w:rsid w:val="0059076F"/>
    <w:rsid w:val="0059794E"/>
    <w:rsid w:val="005B480D"/>
    <w:rsid w:val="005B6F19"/>
    <w:rsid w:val="005B70B7"/>
    <w:rsid w:val="005C0C41"/>
    <w:rsid w:val="005D027C"/>
    <w:rsid w:val="005E3794"/>
    <w:rsid w:val="005E668F"/>
    <w:rsid w:val="005F24DC"/>
    <w:rsid w:val="006011B2"/>
    <w:rsid w:val="006128FD"/>
    <w:rsid w:val="0063535D"/>
    <w:rsid w:val="006522A4"/>
    <w:rsid w:val="006522DD"/>
    <w:rsid w:val="00657A53"/>
    <w:rsid w:val="006612AA"/>
    <w:rsid w:val="006636E7"/>
    <w:rsid w:val="0069433D"/>
    <w:rsid w:val="006A1F2B"/>
    <w:rsid w:val="006A6EC1"/>
    <w:rsid w:val="006C2D54"/>
    <w:rsid w:val="006C5205"/>
    <w:rsid w:val="006C7416"/>
    <w:rsid w:val="006D1E12"/>
    <w:rsid w:val="006F586C"/>
    <w:rsid w:val="00704AF1"/>
    <w:rsid w:val="0071017D"/>
    <w:rsid w:val="0073524A"/>
    <w:rsid w:val="007373F4"/>
    <w:rsid w:val="00741705"/>
    <w:rsid w:val="007429F3"/>
    <w:rsid w:val="00751454"/>
    <w:rsid w:val="007541A0"/>
    <w:rsid w:val="00757CA9"/>
    <w:rsid w:val="0077085B"/>
    <w:rsid w:val="007736A8"/>
    <w:rsid w:val="00784BAD"/>
    <w:rsid w:val="007B05AF"/>
    <w:rsid w:val="007B3553"/>
    <w:rsid w:val="007C5583"/>
    <w:rsid w:val="007D264C"/>
    <w:rsid w:val="007D3CEE"/>
    <w:rsid w:val="007D46C1"/>
    <w:rsid w:val="007D5B2E"/>
    <w:rsid w:val="007D6A11"/>
    <w:rsid w:val="007D6BBD"/>
    <w:rsid w:val="007E0F4C"/>
    <w:rsid w:val="007E2124"/>
    <w:rsid w:val="007E391F"/>
    <w:rsid w:val="008001ED"/>
    <w:rsid w:val="00812AD7"/>
    <w:rsid w:val="00815236"/>
    <w:rsid w:val="0081665A"/>
    <w:rsid w:val="00816B06"/>
    <w:rsid w:val="00832C14"/>
    <w:rsid w:val="00835875"/>
    <w:rsid w:val="008626D8"/>
    <w:rsid w:val="00865532"/>
    <w:rsid w:val="00876C70"/>
    <w:rsid w:val="00886587"/>
    <w:rsid w:val="008A1C0C"/>
    <w:rsid w:val="008A698E"/>
    <w:rsid w:val="008A769A"/>
    <w:rsid w:val="008B4DAD"/>
    <w:rsid w:val="008C1527"/>
    <w:rsid w:val="008C3FC4"/>
    <w:rsid w:val="008C5797"/>
    <w:rsid w:val="008D3060"/>
    <w:rsid w:val="008D3A90"/>
    <w:rsid w:val="008F0A27"/>
    <w:rsid w:val="008F553C"/>
    <w:rsid w:val="00903ABF"/>
    <w:rsid w:val="009166A4"/>
    <w:rsid w:val="009226F7"/>
    <w:rsid w:val="00927AA1"/>
    <w:rsid w:val="00932DD7"/>
    <w:rsid w:val="0093454E"/>
    <w:rsid w:val="009473E2"/>
    <w:rsid w:val="00960EC7"/>
    <w:rsid w:val="00971E49"/>
    <w:rsid w:val="009737B2"/>
    <w:rsid w:val="00975803"/>
    <w:rsid w:val="0098314D"/>
    <w:rsid w:val="00986ABE"/>
    <w:rsid w:val="00986FA7"/>
    <w:rsid w:val="00987310"/>
    <w:rsid w:val="009A6451"/>
    <w:rsid w:val="009B0590"/>
    <w:rsid w:val="009C726A"/>
    <w:rsid w:val="009F13DF"/>
    <w:rsid w:val="009F1C93"/>
    <w:rsid w:val="009F26CA"/>
    <w:rsid w:val="009F3E68"/>
    <w:rsid w:val="00A07502"/>
    <w:rsid w:val="00A21FEF"/>
    <w:rsid w:val="00A248AC"/>
    <w:rsid w:val="00A31903"/>
    <w:rsid w:val="00A32565"/>
    <w:rsid w:val="00A43E88"/>
    <w:rsid w:val="00A50471"/>
    <w:rsid w:val="00A53D8D"/>
    <w:rsid w:val="00A64E94"/>
    <w:rsid w:val="00A77D76"/>
    <w:rsid w:val="00A82ADC"/>
    <w:rsid w:val="00A91D49"/>
    <w:rsid w:val="00A9352A"/>
    <w:rsid w:val="00A95D33"/>
    <w:rsid w:val="00AA02DA"/>
    <w:rsid w:val="00AA79B3"/>
    <w:rsid w:val="00AC4D8E"/>
    <w:rsid w:val="00AD10E9"/>
    <w:rsid w:val="00AD51AC"/>
    <w:rsid w:val="00AD794D"/>
    <w:rsid w:val="00AE12A9"/>
    <w:rsid w:val="00AE394F"/>
    <w:rsid w:val="00B21266"/>
    <w:rsid w:val="00B23BDC"/>
    <w:rsid w:val="00B339C6"/>
    <w:rsid w:val="00B422AC"/>
    <w:rsid w:val="00B430E4"/>
    <w:rsid w:val="00B56587"/>
    <w:rsid w:val="00B7792C"/>
    <w:rsid w:val="00B818D4"/>
    <w:rsid w:val="00B97F0F"/>
    <w:rsid w:val="00BA00F5"/>
    <w:rsid w:val="00BA2C08"/>
    <w:rsid w:val="00BA3AB9"/>
    <w:rsid w:val="00BA6509"/>
    <w:rsid w:val="00BA68AA"/>
    <w:rsid w:val="00BB051C"/>
    <w:rsid w:val="00BB1FDA"/>
    <w:rsid w:val="00BB2AA8"/>
    <w:rsid w:val="00BB56F2"/>
    <w:rsid w:val="00BC3B49"/>
    <w:rsid w:val="00BE0830"/>
    <w:rsid w:val="00C04802"/>
    <w:rsid w:val="00C130AA"/>
    <w:rsid w:val="00C17C8A"/>
    <w:rsid w:val="00C26790"/>
    <w:rsid w:val="00C36E18"/>
    <w:rsid w:val="00C41845"/>
    <w:rsid w:val="00C443CA"/>
    <w:rsid w:val="00C46726"/>
    <w:rsid w:val="00C4709D"/>
    <w:rsid w:val="00C470B0"/>
    <w:rsid w:val="00C52994"/>
    <w:rsid w:val="00C55E25"/>
    <w:rsid w:val="00C67352"/>
    <w:rsid w:val="00C67890"/>
    <w:rsid w:val="00C7315C"/>
    <w:rsid w:val="00C731FD"/>
    <w:rsid w:val="00C73211"/>
    <w:rsid w:val="00C775D3"/>
    <w:rsid w:val="00C8082E"/>
    <w:rsid w:val="00CA7463"/>
    <w:rsid w:val="00CB00A0"/>
    <w:rsid w:val="00CB5454"/>
    <w:rsid w:val="00CD7454"/>
    <w:rsid w:val="00CD7679"/>
    <w:rsid w:val="00CE1B9B"/>
    <w:rsid w:val="00CF0569"/>
    <w:rsid w:val="00D02216"/>
    <w:rsid w:val="00D1552A"/>
    <w:rsid w:val="00D26DED"/>
    <w:rsid w:val="00D27319"/>
    <w:rsid w:val="00D4080C"/>
    <w:rsid w:val="00D47D67"/>
    <w:rsid w:val="00D6660B"/>
    <w:rsid w:val="00D760FC"/>
    <w:rsid w:val="00D8022B"/>
    <w:rsid w:val="00D91C00"/>
    <w:rsid w:val="00DA1C74"/>
    <w:rsid w:val="00DA4FD7"/>
    <w:rsid w:val="00DF170F"/>
    <w:rsid w:val="00DF31DC"/>
    <w:rsid w:val="00DF3818"/>
    <w:rsid w:val="00DF6DA1"/>
    <w:rsid w:val="00DF7E49"/>
    <w:rsid w:val="00E00559"/>
    <w:rsid w:val="00E020E4"/>
    <w:rsid w:val="00E0573E"/>
    <w:rsid w:val="00E069DC"/>
    <w:rsid w:val="00E153A2"/>
    <w:rsid w:val="00E21987"/>
    <w:rsid w:val="00E230F9"/>
    <w:rsid w:val="00E2402C"/>
    <w:rsid w:val="00E30D16"/>
    <w:rsid w:val="00E3316F"/>
    <w:rsid w:val="00E41E6B"/>
    <w:rsid w:val="00E42F2A"/>
    <w:rsid w:val="00E51618"/>
    <w:rsid w:val="00E7289C"/>
    <w:rsid w:val="00EA120E"/>
    <w:rsid w:val="00EA31AF"/>
    <w:rsid w:val="00EC5409"/>
    <w:rsid w:val="00EE09FE"/>
    <w:rsid w:val="00EF6F9D"/>
    <w:rsid w:val="00F06C50"/>
    <w:rsid w:val="00F14248"/>
    <w:rsid w:val="00F16A74"/>
    <w:rsid w:val="00F24AEE"/>
    <w:rsid w:val="00F262E5"/>
    <w:rsid w:val="00F57F3C"/>
    <w:rsid w:val="00F603AA"/>
    <w:rsid w:val="00F723F1"/>
    <w:rsid w:val="00F724D9"/>
    <w:rsid w:val="00F738F0"/>
    <w:rsid w:val="00F808A5"/>
    <w:rsid w:val="00F90E87"/>
    <w:rsid w:val="00F93C21"/>
    <w:rsid w:val="00FB5B86"/>
    <w:rsid w:val="00FB6144"/>
    <w:rsid w:val="00FB7E07"/>
    <w:rsid w:val="00FC2BE8"/>
    <w:rsid w:val="00FC31CA"/>
    <w:rsid w:val="00FE00BB"/>
    <w:rsid w:val="00FE42C8"/>
    <w:rsid w:val="00FF017B"/>
    <w:rsid w:val="00FF2696"/>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E813"/>
  <w15:chartTrackingRefBased/>
  <w15:docId w15:val="{D9307F11-C48C-4071-BB8F-7D3220B1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7F0F"/>
    <w:rPr>
      <w:sz w:val="18"/>
      <w:szCs w:val="18"/>
    </w:rPr>
  </w:style>
  <w:style w:type="paragraph" w:styleId="CommentText">
    <w:name w:val="annotation text"/>
    <w:basedOn w:val="Normal"/>
    <w:link w:val="CommentTextChar"/>
    <w:uiPriority w:val="99"/>
    <w:semiHidden/>
    <w:unhideWhenUsed/>
    <w:rsid w:val="00B97F0F"/>
    <w:pPr>
      <w:spacing w:line="240" w:lineRule="auto"/>
    </w:pPr>
    <w:rPr>
      <w:sz w:val="24"/>
      <w:szCs w:val="24"/>
    </w:rPr>
  </w:style>
  <w:style w:type="character" w:customStyle="1" w:styleId="CommentTextChar">
    <w:name w:val="Comment Text Char"/>
    <w:basedOn w:val="DefaultParagraphFont"/>
    <w:link w:val="CommentText"/>
    <w:uiPriority w:val="99"/>
    <w:semiHidden/>
    <w:rsid w:val="00B97F0F"/>
    <w:rPr>
      <w:sz w:val="24"/>
      <w:szCs w:val="24"/>
    </w:rPr>
  </w:style>
  <w:style w:type="paragraph" w:styleId="BalloonText">
    <w:name w:val="Balloon Text"/>
    <w:basedOn w:val="Normal"/>
    <w:link w:val="BalloonTextChar"/>
    <w:uiPriority w:val="99"/>
    <w:semiHidden/>
    <w:unhideWhenUsed/>
    <w:rsid w:val="00B9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F0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53D8D"/>
    <w:rPr>
      <w:b/>
      <w:bCs/>
      <w:sz w:val="20"/>
      <w:szCs w:val="20"/>
    </w:rPr>
  </w:style>
  <w:style w:type="character" w:customStyle="1" w:styleId="CommentSubjectChar">
    <w:name w:val="Comment Subject Char"/>
    <w:basedOn w:val="CommentTextChar"/>
    <w:link w:val="CommentSubject"/>
    <w:uiPriority w:val="99"/>
    <w:semiHidden/>
    <w:rsid w:val="00A53D8D"/>
    <w:rPr>
      <w:b/>
      <w:bCs/>
      <w:sz w:val="20"/>
      <w:szCs w:val="20"/>
    </w:rPr>
  </w:style>
  <w:style w:type="paragraph" w:customStyle="1" w:styleId="Body">
    <w:name w:val="Body"/>
    <w:rsid w:val="005E668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fr-FR" w:eastAsia="en-GB"/>
    </w:rPr>
  </w:style>
  <w:style w:type="character" w:styleId="HTMLCode">
    <w:name w:val="HTML Code"/>
    <w:basedOn w:val="DefaultParagraphFont"/>
    <w:uiPriority w:val="99"/>
    <w:semiHidden/>
    <w:unhideWhenUsed/>
    <w:rsid w:val="00552F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8710">
      <w:bodyDiv w:val="1"/>
      <w:marLeft w:val="0"/>
      <w:marRight w:val="0"/>
      <w:marTop w:val="0"/>
      <w:marBottom w:val="0"/>
      <w:divBdr>
        <w:top w:val="none" w:sz="0" w:space="0" w:color="auto"/>
        <w:left w:val="none" w:sz="0" w:space="0" w:color="auto"/>
        <w:bottom w:val="none" w:sz="0" w:space="0" w:color="auto"/>
        <w:right w:val="none" w:sz="0" w:space="0" w:color="auto"/>
      </w:divBdr>
    </w:div>
    <w:div w:id="7903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8</cp:revision>
  <dcterms:created xsi:type="dcterms:W3CDTF">2018-12-05T15:41:00Z</dcterms:created>
  <dcterms:modified xsi:type="dcterms:W3CDTF">2018-12-05T21:33:00Z</dcterms:modified>
</cp:coreProperties>
</file>