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8A981" w14:textId="77777777" w:rsidR="003F23E7" w:rsidRDefault="003F23E7" w:rsidP="003F23E7">
      <w:pPr>
        <w:jc w:val="both"/>
      </w:pPr>
      <w:r>
        <w:t>\subsection{Aims}</w:t>
      </w:r>
    </w:p>
    <w:p w14:paraId="23CB767B" w14:textId="77777777" w:rsidR="003F23E7" w:rsidRDefault="003F23E7" w:rsidP="003F23E7">
      <w:pPr>
        <w:jc w:val="both"/>
      </w:pPr>
      <w:r>
        <w:t>OPTION A:</w:t>
      </w:r>
    </w:p>
    <w:p w14:paraId="4F8D2480" w14:textId="77777777" w:rsidR="003F23E7" w:rsidRPr="007B4CFB" w:rsidRDefault="003F23E7" w:rsidP="003F23E7">
      <w:pPr>
        <w:jc w:val="both"/>
        <w:rPr>
          <w:color w:val="FF0000"/>
        </w:rPr>
      </w:pPr>
      <w:r w:rsidRPr="007B4CFB">
        <w:rPr>
          <w:color w:val="FF0000"/>
        </w:rPr>
        <w:t xml:space="preserve">In </w:t>
      </w:r>
      <w:commentRangeStart w:id="0"/>
      <w:r w:rsidRPr="007B4CFB">
        <w:rPr>
          <w:color w:val="FF0000"/>
        </w:rPr>
        <w:t>th</w:t>
      </w:r>
      <w:ins w:id="1" w:author="Hussein Al-Mossawi" w:date="2018-12-06T09:50:00Z">
        <w:r w:rsidR="00333D1A">
          <w:rPr>
            <w:color w:val="FF0000"/>
          </w:rPr>
          <w:t xml:space="preserve">e </w:t>
        </w:r>
      </w:ins>
      <w:del w:id="2" w:author="Hussein Al-Mossawi" w:date="2018-12-06T09:50:00Z">
        <w:r w:rsidRPr="007B4CFB" w:rsidDel="00333D1A">
          <w:rPr>
            <w:color w:val="FF0000"/>
          </w:rPr>
          <w:delText>is</w:delText>
        </w:r>
        <w:commentRangeEnd w:id="0"/>
        <w:r w:rsidR="00333D1A" w:rsidDel="00333D1A">
          <w:rPr>
            <w:rStyle w:val="CommentReference"/>
          </w:rPr>
          <w:commentReference w:id="0"/>
        </w:r>
        <w:r w:rsidRPr="007B4CFB" w:rsidDel="00333D1A">
          <w:rPr>
            <w:color w:val="FF0000"/>
          </w:rPr>
          <w:delText xml:space="preserve"> </w:delText>
        </w:r>
      </w:del>
      <w:r w:rsidRPr="007B4CFB">
        <w:rPr>
          <w:color w:val="FF0000"/>
        </w:rPr>
        <w:t>context of technological advances in the epigenetic, transcriptomic and proteomic fields, a comprehensive multi-</w:t>
      </w:r>
      <w:proofErr w:type="spellStart"/>
      <w:r w:rsidRPr="007B4CFB">
        <w:rPr>
          <w:color w:val="FF0000"/>
        </w:rPr>
        <w:t>omic</w:t>
      </w:r>
      <w:proofErr w:type="spellEnd"/>
      <w:r w:rsidRPr="007B4CFB">
        <w:rPr>
          <w:color w:val="FF0000"/>
        </w:rPr>
        <w:t xml:space="preserve"> study in </w:t>
      </w:r>
      <w:proofErr w:type="spellStart"/>
      <w:r w:rsidRPr="007B4CFB">
        <w:rPr>
          <w:color w:val="FF0000"/>
        </w:rPr>
        <w:t>PsA</w:t>
      </w:r>
      <w:proofErr w:type="spellEnd"/>
      <w:r w:rsidRPr="007B4CFB">
        <w:rPr>
          <w:color w:val="FF0000"/>
        </w:rPr>
        <w:t xml:space="preserve"> samples to investigate discrete cell populations in circulation and at the site of inflammation </w:t>
      </w:r>
      <w:proofErr w:type="gramStart"/>
      <w:r w:rsidRPr="007B4CFB">
        <w:rPr>
          <w:color w:val="FF0000"/>
        </w:rPr>
        <w:t>has not yet been conducted</w:t>
      </w:r>
      <w:proofErr w:type="gramEnd"/>
      <w:r w:rsidRPr="007B4CFB">
        <w:rPr>
          <w:color w:val="FF0000"/>
        </w:rPr>
        <w:t xml:space="preserve">. This chapter aims to perform a pilot/proof of concept multi-omics study integrating epigenetics, gene expression and single cell </w:t>
      </w:r>
      <w:proofErr w:type="spellStart"/>
      <w:r w:rsidRPr="007B4CFB">
        <w:rPr>
          <w:color w:val="FF0000"/>
        </w:rPr>
        <w:t>transcriptomics</w:t>
      </w:r>
      <w:proofErr w:type="spellEnd"/>
      <w:r w:rsidRPr="007B4CFB">
        <w:rPr>
          <w:color w:val="FF0000"/>
        </w:rPr>
        <w:t xml:space="preserve"> and proteomic data from SF and PB in </w:t>
      </w:r>
      <w:proofErr w:type="spellStart"/>
      <w:r w:rsidRPr="007B4CFB">
        <w:rPr>
          <w:color w:val="FF0000"/>
        </w:rPr>
        <w:t>PsA</w:t>
      </w:r>
      <w:proofErr w:type="spellEnd"/>
      <w:r w:rsidRPr="007B4CFB">
        <w:rPr>
          <w:color w:val="FF0000"/>
        </w:rPr>
        <w:t xml:space="preserve"> samples </w:t>
      </w:r>
      <w:r w:rsidR="00E42E28" w:rsidRPr="007B4CFB">
        <w:rPr>
          <w:color w:val="FF0000"/>
        </w:rPr>
        <w:t xml:space="preserve">in order to </w:t>
      </w:r>
      <w:r w:rsidRPr="007B4CFB">
        <w:rPr>
          <w:color w:val="FF0000"/>
        </w:rPr>
        <w:t xml:space="preserve">deepen in the understanding of cell and tissue specific differences contributing to </w:t>
      </w:r>
      <w:proofErr w:type="spellStart"/>
      <w:r w:rsidRPr="007B4CFB">
        <w:rPr>
          <w:color w:val="FF0000"/>
        </w:rPr>
        <w:t>PsA</w:t>
      </w:r>
      <w:proofErr w:type="spellEnd"/>
      <w:r w:rsidRPr="007B4CFB">
        <w:rPr>
          <w:color w:val="FF0000"/>
        </w:rPr>
        <w:t xml:space="preserve"> pathophysiology and chronic inflammation and </w:t>
      </w:r>
      <w:proofErr w:type="gramStart"/>
      <w:r w:rsidRPr="007B4CFB">
        <w:rPr>
          <w:color w:val="FF0000"/>
        </w:rPr>
        <w:t>to further inform</w:t>
      </w:r>
      <w:proofErr w:type="gramEnd"/>
      <w:r w:rsidRPr="007B4CFB">
        <w:rPr>
          <w:color w:val="FF0000"/>
        </w:rPr>
        <w:t xml:space="preserve"> </w:t>
      </w:r>
      <w:proofErr w:type="spellStart"/>
      <w:r w:rsidRPr="007B4CFB">
        <w:rPr>
          <w:color w:val="FF0000"/>
        </w:rPr>
        <w:t>PsA</w:t>
      </w:r>
      <w:proofErr w:type="spellEnd"/>
      <w:r w:rsidRPr="007B4CFB">
        <w:rPr>
          <w:color w:val="FF0000"/>
        </w:rPr>
        <w:t xml:space="preserve"> GWAS association studies.</w:t>
      </w:r>
    </w:p>
    <w:p w14:paraId="74BE17D7" w14:textId="77777777" w:rsidR="003F23E7" w:rsidRDefault="003F23E7" w:rsidP="003F23E7">
      <w:pPr>
        <w:jc w:val="both"/>
      </w:pPr>
      <w:r>
        <w:t>The specific aims for this chapter are:</w:t>
      </w:r>
    </w:p>
    <w:p w14:paraId="3BA58F0A" w14:textId="77777777" w:rsidR="003F23E7" w:rsidRPr="00552FA2" w:rsidRDefault="003F23E7" w:rsidP="003F23E7">
      <w:pPr>
        <w:spacing w:after="0" w:line="240" w:lineRule="auto"/>
      </w:pPr>
      <w:r w:rsidRPr="000F003B">
        <w:t>\begin{enumerate}</w:t>
      </w:r>
    </w:p>
    <w:p w14:paraId="596D36E4" w14:textId="77777777" w:rsidR="003F23E7" w:rsidRDefault="003F23E7" w:rsidP="003F23E7">
      <w:pPr>
        <w:spacing w:after="0" w:line="240" w:lineRule="auto"/>
      </w:pPr>
      <w:r w:rsidRPr="000F003B">
        <w:t>\item</w:t>
      </w:r>
      <w:r w:rsidRPr="00552FA2">
        <w:t xml:space="preserve"> </w:t>
      </w:r>
      <w:r>
        <w:t xml:space="preserve">[To </w:t>
      </w:r>
      <w:proofErr w:type="spellStart"/>
      <w:r>
        <w:t>characterise</w:t>
      </w:r>
      <w:proofErr w:type="spellEnd"/>
      <w:r>
        <w:t xml:space="preserve"> and identify differences in the chromatin accessibility landscape between SF and PB in CD14$^+$ monocytes, mCD4$^+$, mCD8$^+$ and NK cells isolated from </w:t>
      </w:r>
      <w:proofErr w:type="spellStart"/>
      <w:r>
        <w:t>PsA</w:t>
      </w:r>
      <w:proofErr w:type="spellEnd"/>
      <w:r>
        <w:t xml:space="preserve"> patients.]</w:t>
      </w:r>
    </w:p>
    <w:p w14:paraId="4DDFB4E0" w14:textId="77777777" w:rsidR="003F23E7" w:rsidRDefault="003F23E7" w:rsidP="003F23E7">
      <w:pPr>
        <w:spacing w:after="0" w:line="240" w:lineRule="auto"/>
      </w:pPr>
      <w:r w:rsidRPr="000F003B">
        <w:t>\item</w:t>
      </w:r>
      <w:r w:rsidRPr="00552FA2">
        <w:t xml:space="preserve"> </w:t>
      </w:r>
      <w:r>
        <w:t xml:space="preserve">[To </w:t>
      </w:r>
      <w:proofErr w:type="spellStart"/>
      <w:r>
        <w:t>characterise</w:t>
      </w:r>
      <w:proofErr w:type="spellEnd"/>
      <w:r>
        <w:t xml:space="preserve"> differences in the transcriptomic profile</w:t>
      </w:r>
      <w:r w:rsidR="00E42E28">
        <w:t>s</w:t>
      </w:r>
      <w:r>
        <w:t xml:space="preserve"> between SF and PB for relevant immune genes in CD14$^+$ monocytes, mCD4$^+$ and mCD8$^+$ from the same </w:t>
      </w:r>
      <w:proofErr w:type="spellStart"/>
      <w:r>
        <w:t>PsA</w:t>
      </w:r>
      <w:proofErr w:type="spellEnd"/>
      <w:r>
        <w:t xml:space="preserve"> patients.]</w:t>
      </w:r>
    </w:p>
    <w:p w14:paraId="1A2ACC5F" w14:textId="77777777" w:rsidR="003F23E7" w:rsidRPr="00552FA2" w:rsidRDefault="003F23E7" w:rsidP="003F23E7">
      <w:pPr>
        <w:spacing w:after="0" w:line="240" w:lineRule="auto"/>
      </w:pPr>
      <w:r>
        <w:t xml:space="preserve">\item[To integrate chromatin accessibility and genes expression </w:t>
      </w:r>
      <w:r w:rsidR="00E42E28">
        <w:t xml:space="preserve">profiles </w:t>
      </w:r>
      <w:r w:rsidR="00582C0C">
        <w:t xml:space="preserve">from </w:t>
      </w:r>
      <w:r>
        <w:t>SF and PB</w:t>
      </w:r>
      <w:r w:rsidR="00582C0C">
        <w:t xml:space="preserve"> in those </w:t>
      </w:r>
      <w:proofErr w:type="spellStart"/>
      <w:r w:rsidR="00582C0C">
        <w:t>PsA</w:t>
      </w:r>
      <w:proofErr w:type="spellEnd"/>
      <w:r w:rsidR="00582C0C">
        <w:t xml:space="preserve"> samples</w:t>
      </w:r>
      <w:r>
        <w:t xml:space="preserve">.]  </w:t>
      </w:r>
    </w:p>
    <w:p w14:paraId="76EF0790" w14:textId="77777777" w:rsidR="003F23E7" w:rsidRDefault="003F23E7" w:rsidP="003F23E7">
      <w:pPr>
        <w:spacing w:after="0" w:line="240" w:lineRule="auto"/>
      </w:pPr>
      <w:r>
        <w:t xml:space="preserve">\item[To </w:t>
      </w:r>
      <w:r w:rsidR="00B73EBB">
        <w:t xml:space="preserve">further </w:t>
      </w:r>
      <w:r w:rsidR="00582C0C">
        <w:t>explore</w:t>
      </w:r>
      <w:r>
        <w:t xml:space="preserve"> </w:t>
      </w:r>
      <w:r w:rsidR="00B73EBB">
        <w:t>transcriptional differences at the single-cell level in cell types of interest</w:t>
      </w:r>
      <w:r>
        <w:t xml:space="preserve"> and perform a basic integration with mass cytometry data.]</w:t>
      </w:r>
    </w:p>
    <w:p w14:paraId="4B022236" w14:textId="77777777" w:rsidR="003F23E7" w:rsidRPr="00552FA2" w:rsidRDefault="003F23E7" w:rsidP="003F23E7">
      <w:pPr>
        <w:spacing w:after="0" w:line="240" w:lineRule="auto"/>
      </w:pPr>
      <w:r>
        <w:t xml:space="preserve"> \item[To </w:t>
      </w:r>
      <w:r w:rsidR="00CD23E1">
        <w:t>conduct</w:t>
      </w:r>
      <w:r>
        <w:t xml:space="preserve"> </w:t>
      </w:r>
      <w:proofErr w:type="gramStart"/>
      <w:r>
        <w:t>fine-mapping</w:t>
      </w:r>
      <w:proofErr w:type="gramEnd"/>
      <w:r>
        <w:t xml:space="preserve"> </w:t>
      </w:r>
      <w:r w:rsidR="00CD23E1">
        <w:t xml:space="preserve">for a number of </w:t>
      </w:r>
      <w:proofErr w:type="spellStart"/>
      <w:r w:rsidR="00CD23E1">
        <w:t>PsA</w:t>
      </w:r>
      <w:proofErr w:type="spellEnd"/>
      <w:r w:rsidR="00CD23E1">
        <w:t xml:space="preserve"> GWAS loci </w:t>
      </w:r>
      <w:r>
        <w:t xml:space="preserve">using genotype data and </w:t>
      </w:r>
      <w:r w:rsidR="00C46337">
        <w:t>integration with</w:t>
      </w:r>
      <w:r>
        <w:t xml:space="preserve"> tissue-specific </w:t>
      </w:r>
      <w:proofErr w:type="spellStart"/>
      <w:r>
        <w:t>PsA</w:t>
      </w:r>
      <w:proofErr w:type="spellEnd"/>
      <w:r>
        <w:t xml:space="preserve"> chromatin accessibility maps and publicly available epigenetic and functional data to further narrow down the putative </w:t>
      </w:r>
      <w:r w:rsidR="007B4CFB">
        <w:t xml:space="preserve">causal </w:t>
      </w:r>
      <w:r>
        <w:t>SNPs driving such associations.]</w:t>
      </w:r>
    </w:p>
    <w:p w14:paraId="2BE7580C" w14:textId="77777777" w:rsidR="003F23E7" w:rsidRPr="00552FA2" w:rsidRDefault="003F23E7" w:rsidP="003F23E7">
      <w:pPr>
        <w:spacing w:after="0" w:line="240" w:lineRule="auto"/>
      </w:pPr>
      <w:r w:rsidRPr="000F003B">
        <w:t>\end{enumerate}</w:t>
      </w:r>
    </w:p>
    <w:p w14:paraId="65298372" w14:textId="77777777" w:rsidR="003F23E7" w:rsidRDefault="003F23E7" w:rsidP="003F23E7">
      <w:pPr>
        <w:jc w:val="both"/>
      </w:pPr>
    </w:p>
    <w:p w14:paraId="04A4AA5F" w14:textId="77777777" w:rsidR="003F23E7" w:rsidRDefault="003F23E7" w:rsidP="003F23E7">
      <w:pPr>
        <w:jc w:val="both"/>
      </w:pPr>
    </w:p>
    <w:p w14:paraId="3C28BEF3" w14:textId="77777777" w:rsidR="003F23E7" w:rsidRDefault="003F23E7" w:rsidP="003F23E7">
      <w:pPr>
        <w:jc w:val="both"/>
      </w:pPr>
      <w:r>
        <w:t>OPTION B:</w:t>
      </w:r>
    </w:p>
    <w:p w14:paraId="02325236" w14:textId="2AB1A484" w:rsidR="003F23E7" w:rsidRPr="008F2C0A" w:rsidRDefault="003F23E7" w:rsidP="003F23E7">
      <w:pPr>
        <w:jc w:val="both"/>
      </w:pPr>
      <w:bookmarkStart w:id="3" w:name="_GoBack"/>
      <w:r w:rsidRPr="008F2C0A">
        <w:t>In th</w:t>
      </w:r>
      <w:r w:rsidR="00333D1A" w:rsidRPr="008F2C0A">
        <w:t>e</w:t>
      </w:r>
      <w:r w:rsidRPr="008F2C0A">
        <w:t xml:space="preserve"> context of technological advances in the epigenetic, transcriptomic and proteomic fields, a comprehensive multi-</w:t>
      </w:r>
      <w:proofErr w:type="spellStart"/>
      <w:r w:rsidRPr="008F2C0A">
        <w:t>omic</w:t>
      </w:r>
      <w:proofErr w:type="spellEnd"/>
      <w:r w:rsidRPr="008F2C0A">
        <w:t xml:space="preserve"> study in </w:t>
      </w:r>
      <w:proofErr w:type="spellStart"/>
      <w:r w:rsidRPr="008F2C0A">
        <w:t>PsA</w:t>
      </w:r>
      <w:proofErr w:type="spellEnd"/>
      <w:r w:rsidRPr="008F2C0A">
        <w:t xml:space="preserve"> samples to investigate discrete cell populations in circulation and at the site of inflammation </w:t>
      </w:r>
      <w:proofErr w:type="gramStart"/>
      <w:r w:rsidRPr="008F2C0A">
        <w:t>has not yet been conducted</w:t>
      </w:r>
      <w:proofErr w:type="gramEnd"/>
      <w:r w:rsidRPr="008F2C0A">
        <w:t xml:space="preserve">. This pilot study aims to </w:t>
      </w:r>
      <w:r w:rsidR="00391EAF" w:rsidRPr="008F2C0A">
        <w:t xml:space="preserve">develop a framework for the integration of a </w:t>
      </w:r>
      <w:proofErr w:type="spellStart"/>
      <w:r w:rsidR="00391EAF" w:rsidRPr="008F2C0A">
        <w:t>mutli-omic</w:t>
      </w:r>
      <w:proofErr w:type="spellEnd"/>
      <w:r w:rsidR="00391EAF" w:rsidRPr="008F2C0A">
        <w:t xml:space="preserve"> dataset in </w:t>
      </w:r>
      <w:proofErr w:type="spellStart"/>
      <w:r w:rsidR="00391EAF" w:rsidRPr="008F2C0A">
        <w:t>PsA</w:t>
      </w:r>
      <w:proofErr w:type="spellEnd"/>
      <w:r w:rsidR="00391EAF" w:rsidRPr="008F2C0A">
        <w:t xml:space="preserve"> blood and synovial immune cells. Specifically, using </w:t>
      </w:r>
      <w:r w:rsidRPr="008F2C0A">
        <w:t>the chromatin accessibility landscape and the transcriptomic profile in a number of immune relevant genes in four cell populations isolated from SF and PB</w:t>
      </w:r>
      <w:r w:rsidR="00546567" w:rsidRPr="008F2C0A">
        <w:t xml:space="preserve"> </w:t>
      </w:r>
      <w:r w:rsidRPr="008F2C0A">
        <w:t xml:space="preserve">to improve the understanding of cell and tissue-specific differences and the relationship between chromatin accessibility and gene expression in </w:t>
      </w:r>
      <w:proofErr w:type="spellStart"/>
      <w:r w:rsidRPr="008F2C0A">
        <w:t>PsA.</w:t>
      </w:r>
      <w:proofErr w:type="spellEnd"/>
      <w:r w:rsidRPr="008F2C0A">
        <w:t xml:space="preserve"> Moreover, single-cell transcriptomic and mass cytometry will attempt to identify common and tissue-associated cell subsets contributing to pathophysiological relevant pathways in </w:t>
      </w:r>
      <w:proofErr w:type="spellStart"/>
      <w:r w:rsidRPr="008F2C0A">
        <w:t>PsA</w:t>
      </w:r>
      <w:proofErr w:type="spellEnd"/>
      <w:r w:rsidRPr="008F2C0A">
        <w:t xml:space="preserve"> and chronic inflammation. Lastly, fine-mapping of </w:t>
      </w:r>
      <w:proofErr w:type="spellStart"/>
      <w:r w:rsidRPr="008F2C0A">
        <w:t>PsA</w:t>
      </w:r>
      <w:proofErr w:type="spellEnd"/>
      <w:r w:rsidRPr="008F2C0A">
        <w:t xml:space="preserve"> GWAS loci and integration with chromatin accessibility maps of relevant immune cells from </w:t>
      </w:r>
      <w:proofErr w:type="spellStart"/>
      <w:r w:rsidRPr="008F2C0A">
        <w:t>PsA</w:t>
      </w:r>
      <w:proofErr w:type="spellEnd"/>
      <w:r w:rsidRPr="008F2C0A">
        <w:t xml:space="preserve"> samples will be performed to further narrow down the putative causal variants driving such associations. </w:t>
      </w:r>
    </w:p>
    <w:p w14:paraId="5F88A49A" w14:textId="77777777" w:rsidR="003F23E7" w:rsidRPr="008F2C0A" w:rsidRDefault="003F23E7" w:rsidP="003F23E7">
      <w:pPr>
        <w:jc w:val="both"/>
      </w:pPr>
      <w:r w:rsidRPr="008F2C0A">
        <w:t>The specific aims for this chapter are:</w:t>
      </w:r>
    </w:p>
    <w:p w14:paraId="181F90A0" w14:textId="77777777" w:rsidR="007B4CFB" w:rsidRPr="008F2C0A" w:rsidRDefault="007B4CFB" w:rsidP="007B4CFB">
      <w:pPr>
        <w:spacing w:after="0" w:line="240" w:lineRule="auto"/>
      </w:pPr>
      <w:r w:rsidRPr="008F2C0A">
        <w:t>\begin{enumerate}</w:t>
      </w:r>
    </w:p>
    <w:p w14:paraId="0DFC0B17" w14:textId="77777777" w:rsidR="007B4CFB" w:rsidRPr="008F2C0A" w:rsidRDefault="007B4CFB" w:rsidP="007B4CFB">
      <w:pPr>
        <w:spacing w:after="0" w:line="240" w:lineRule="auto"/>
      </w:pPr>
      <w:r w:rsidRPr="008F2C0A">
        <w:lastRenderedPageBreak/>
        <w:t xml:space="preserve">\item [To </w:t>
      </w:r>
      <w:proofErr w:type="spellStart"/>
      <w:r w:rsidRPr="008F2C0A">
        <w:t>characterise</w:t>
      </w:r>
      <w:proofErr w:type="spellEnd"/>
      <w:r w:rsidRPr="008F2C0A">
        <w:t xml:space="preserve"> and identify differences in the chromatin accessibility landscape between SF and PB in CD14$^+$ monocytes, mCD4$^+$, mCD8$^+$ and NK cells isolated from </w:t>
      </w:r>
      <w:proofErr w:type="spellStart"/>
      <w:r w:rsidRPr="008F2C0A">
        <w:t>PsA</w:t>
      </w:r>
      <w:proofErr w:type="spellEnd"/>
      <w:r w:rsidRPr="008F2C0A">
        <w:t xml:space="preserve"> patients.]</w:t>
      </w:r>
    </w:p>
    <w:p w14:paraId="19423757" w14:textId="77777777" w:rsidR="007B4CFB" w:rsidRPr="008F2C0A" w:rsidRDefault="007B4CFB" w:rsidP="007B4CFB">
      <w:pPr>
        <w:spacing w:after="0" w:line="240" w:lineRule="auto"/>
      </w:pPr>
      <w:r w:rsidRPr="008F2C0A">
        <w:t xml:space="preserve">\item [To </w:t>
      </w:r>
      <w:proofErr w:type="spellStart"/>
      <w:r w:rsidRPr="008F2C0A">
        <w:t>characterise</w:t>
      </w:r>
      <w:proofErr w:type="spellEnd"/>
      <w:r w:rsidRPr="008F2C0A">
        <w:t xml:space="preserve"> differences in the transcriptomic profiles between SF and PB for relevant immune genes in CD14$^+$ monocytes, mCD4$^+$ and mCD8$^+$ from the same </w:t>
      </w:r>
      <w:proofErr w:type="spellStart"/>
      <w:r w:rsidRPr="008F2C0A">
        <w:t>PsA</w:t>
      </w:r>
      <w:proofErr w:type="spellEnd"/>
      <w:r w:rsidRPr="008F2C0A">
        <w:t xml:space="preserve"> patients.]</w:t>
      </w:r>
    </w:p>
    <w:p w14:paraId="1C51D11C" w14:textId="77777777" w:rsidR="007B4CFB" w:rsidRPr="008F2C0A" w:rsidRDefault="007B4CFB" w:rsidP="007B4CFB">
      <w:pPr>
        <w:spacing w:after="0" w:line="240" w:lineRule="auto"/>
      </w:pPr>
      <w:r w:rsidRPr="008F2C0A">
        <w:t xml:space="preserve">\item[To integrate chromatin accessibility and genes expression profiles from SF and PB in those </w:t>
      </w:r>
      <w:proofErr w:type="spellStart"/>
      <w:r w:rsidRPr="008F2C0A">
        <w:t>PsA</w:t>
      </w:r>
      <w:proofErr w:type="spellEnd"/>
      <w:r w:rsidRPr="008F2C0A">
        <w:t xml:space="preserve"> samples.]  </w:t>
      </w:r>
    </w:p>
    <w:p w14:paraId="09CFE41C" w14:textId="77777777" w:rsidR="007B4CFB" w:rsidRPr="008F2C0A" w:rsidRDefault="007B4CFB" w:rsidP="007B4CFB">
      <w:pPr>
        <w:spacing w:after="0" w:line="240" w:lineRule="auto"/>
      </w:pPr>
      <w:r w:rsidRPr="008F2C0A">
        <w:t>\item[To further explore transcriptional differences at the single-cell level in cell types of interest and perform a basic integration with mass cytometry data.]</w:t>
      </w:r>
    </w:p>
    <w:p w14:paraId="076EBDD9" w14:textId="7C012DFF" w:rsidR="007B4CFB" w:rsidRPr="008F2C0A" w:rsidRDefault="007B4CFB" w:rsidP="007B4CFB">
      <w:pPr>
        <w:spacing w:after="0" w:line="240" w:lineRule="auto"/>
      </w:pPr>
      <w:r w:rsidRPr="008F2C0A">
        <w:t xml:space="preserve"> \item[To conduct </w:t>
      </w:r>
      <w:proofErr w:type="gramStart"/>
      <w:r w:rsidRPr="008F2C0A">
        <w:t>fine-mapping</w:t>
      </w:r>
      <w:proofErr w:type="gramEnd"/>
      <w:r w:rsidRPr="008F2C0A">
        <w:t xml:space="preserve"> for a number of </w:t>
      </w:r>
      <w:proofErr w:type="spellStart"/>
      <w:r w:rsidRPr="008F2C0A">
        <w:t>PsA</w:t>
      </w:r>
      <w:proofErr w:type="spellEnd"/>
      <w:r w:rsidRPr="008F2C0A">
        <w:t xml:space="preserve"> GWAS loci using genotype data and </w:t>
      </w:r>
      <w:r w:rsidR="00CF47AE" w:rsidRPr="008F2C0A">
        <w:t>i</w:t>
      </w:r>
      <w:r w:rsidR="00CF47AE" w:rsidRPr="008F2C0A">
        <w:t>ntegrate</w:t>
      </w:r>
      <w:r w:rsidR="00CF47AE" w:rsidRPr="008F2C0A">
        <w:t xml:space="preserve"> </w:t>
      </w:r>
      <w:r w:rsidRPr="008F2C0A">
        <w:t xml:space="preserve">with </w:t>
      </w:r>
      <w:r w:rsidR="00CF47AE" w:rsidRPr="008F2C0A">
        <w:t xml:space="preserve">cell and </w:t>
      </w:r>
      <w:r w:rsidRPr="008F2C0A">
        <w:t xml:space="preserve">tissue-specific </w:t>
      </w:r>
      <w:proofErr w:type="spellStart"/>
      <w:r w:rsidRPr="008F2C0A">
        <w:t>PsA</w:t>
      </w:r>
      <w:proofErr w:type="spellEnd"/>
      <w:r w:rsidRPr="008F2C0A">
        <w:t xml:space="preserve"> chromatin accessibility maps and publicly available epigenetic and functional data to further narrow down the putative causal SNPs driving such associations.]</w:t>
      </w:r>
    </w:p>
    <w:p w14:paraId="3E75DFBC" w14:textId="77777777" w:rsidR="007B4CFB" w:rsidRPr="008F2C0A" w:rsidRDefault="007B4CFB" w:rsidP="007B4CFB">
      <w:pPr>
        <w:spacing w:after="0" w:line="240" w:lineRule="auto"/>
      </w:pPr>
      <w:r w:rsidRPr="008F2C0A">
        <w:t>\end{enumerate}</w:t>
      </w:r>
    </w:p>
    <w:bookmarkEnd w:id="3"/>
    <w:p w14:paraId="4B150816" w14:textId="77777777" w:rsidR="00481960" w:rsidRDefault="00AE3DFD"/>
    <w:sectPr w:rsidR="00481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ussein Al-Mossawi" w:date="2018-12-06T09:50:00Z" w:initials="HA">
    <w:p w14:paraId="495AC5E3" w14:textId="77777777" w:rsidR="00333D1A" w:rsidRDefault="00333D1A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5AC5E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ussein Al-Mossawi">
    <w15:presenceInfo w15:providerId="Windows Live" w15:userId="00f5f945517da4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E7"/>
    <w:rsid w:val="00333D1A"/>
    <w:rsid w:val="00391EAF"/>
    <w:rsid w:val="003F23E7"/>
    <w:rsid w:val="0041335A"/>
    <w:rsid w:val="00546567"/>
    <w:rsid w:val="00582C0C"/>
    <w:rsid w:val="00603135"/>
    <w:rsid w:val="007B4CFB"/>
    <w:rsid w:val="008F2C0A"/>
    <w:rsid w:val="00AE3DFD"/>
    <w:rsid w:val="00B73EBB"/>
    <w:rsid w:val="00C04802"/>
    <w:rsid w:val="00C46337"/>
    <w:rsid w:val="00CD23E1"/>
    <w:rsid w:val="00CF47AE"/>
    <w:rsid w:val="00D3510F"/>
    <w:rsid w:val="00E4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3461"/>
  <w15:chartTrackingRefBased/>
  <w15:docId w15:val="{603E5D34-C437-4208-9ECE-05954E73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33D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D1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D1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D1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D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D1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D1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Lledolara</dc:creator>
  <cp:keywords/>
  <dc:description/>
  <cp:lastModifiedBy>Alicia Lledolara</cp:lastModifiedBy>
  <cp:revision>3</cp:revision>
  <dcterms:created xsi:type="dcterms:W3CDTF">2018-12-06T11:01:00Z</dcterms:created>
  <dcterms:modified xsi:type="dcterms:W3CDTF">2018-12-06T13:06:00Z</dcterms:modified>
</cp:coreProperties>
</file>