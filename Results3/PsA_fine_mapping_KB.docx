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EC9A17" w14:textId="77777777" w:rsidR="0083268A" w:rsidRDefault="0083268A" w:rsidP="0083268A">
      <w:r>
        <w:t>\subsection{</w:t>
      </w:r>
      <w:proofErr w:type="spellStart"/>
      <w:r>
        <w:t>Prioritisation</w:t>
      </w:r>
      <w:proofErr w:type="spellEnd"/>
      <w:r>
        <w:t xml:space="preserve"> and interpretation of </w:t>
      </w:r>
      <w:proofErr w:type="spellStart"/>
      <w:r>
        <w:t>PsA</w:t>
      </w:r>
      <w:proofErr w:type="spellEnd"/>
      <w:r>
        <w:t xml:space="preserve"> GWAS SNPs}</w:t>
      </w:r>
    </w:p>
    <w:p w14:paraId="7DE051F9" w14:textId="77777777" w:rsidR="0083268A" w:rsidRDefault="0083268A" w:rsidP="0083268A"/>
    <w:p w14:paraId="21B5B3B2" w14:textId="7F0BC6A0" w:rsidR="0083268A" w:rsidRPr="00C63379" w:rsidRDefault="0083268A" w:rsidP="0083268A">
      <w:pPr>
        <w:rPr>
          <w:strike/>
          <w:rPrChange w:id="0" w:author="Alicia Lledolara" w:date="2018-12-03T13:40:00Z">
            <w:rPr/>
          </w:rPrChange>
        </w:rPr>
      </w:pPr>
      <w:r w:rsidRPr="00C63379">
        <w:rPr>
          <w:strike/>
          <w:rPrChange w:id="1" w:author="Alicia Lledolara" w:date="2018-12-03T13:40:00Z">
            <w:rPr/>
          </w:rPrChange>
        </w:rPr>
        <w:t xml:space="preserve">The generation of epigenetic and expression data from different cell types isolated from SF and PB aims to contribute to the general understanding of disease pathophysiology and differences between affected and non-affected tissue. Furthermore, </w:t>
      </w:r>
      <w:r w:rsidR="002F2780" w:rsidRPr="00C63379">
        <w:rPr>
          <w:strike/>
          <w:rPrChange w:id="2" w:author="Alicia Lledolara" w:date="2018-12-03T13:40:00Z">
            <w:rPr/>
          </w:rPrChange>
        </w:rPr>
        <w:t>overlapping this data derived from clinical samples with</w:t>
      </w:r>
      <w:r w:rsidRPr="00C63379">
        <w:rPr>
          <w:strike/>
          <w:rPrChange w:id="3" w:author="Alicia Lledolara" w:date="2018-12-03T13:40:00Z">
            <w:rPr/>
          </w:rPrChange>
        </w:rPr>
        <w:t xml:space="preserve"> fine-mapped credible set</w:t>
      </w:r>
      <w:r w:rsidR="002F2780" w:rsidRPr="00C63379">
        <w:rPr>
          <w:strike/>
          <w:rPrChange w:id="4" w:author="Alicia Lledolara" w:date="2018-12-03T13:40:00Z">
            <w:rPr/>
          </w:rPrChange>
        </w:rPr>
        <w:t>s</w:t>
      </w:r>
      <w:r w:rsidRPr="00C63379">
        <w:rPr>
          <w:strike/>
          <w:rPrChange w:id="5" w:author="Alicia Lledolara" w:date="2018-12-03T13:40:00Z">
            <w:rPr/>
          </w:rPrChange>
        </w:rPr>
        <w:t xml:space="preserve"> of SNPs may be more informative for refining the number of putative functional causal variant</w:t>
      </w:r>
      <w:r w:rsidR="002F2780" w:rsidRPr="00C63379">
        <w:rPr>
          <w:strike/>
          <w:rPrChange w:id="6" w:author="Alicia Lledolara" w:date="2018-12-03T13:40:00Z">
            <w:rPr/>
          </w:rPrChange>
        </w:rPr>
        <w:t>s</w:t>
      </w:r>
      <w:r w:rsidRPr="00C63379">
        <w:rPr>
          <w:strike/>
          <w:rPrChange w:id="7" w:author="Alicia Lledolara" w:date="2018-12-03T13:40:00Z">
            <w:rPr/>
          </w:rPrChange>
        </w:rPr>
        <w:t xml:space="preserve"> in no</w:t>
      </w:r>
      <w:r w:rsidR="002F2780" w:rsidRPr="00C63379">
        <w:rPr>
          <w:strike/>
          <w:rPrChange w:id="8" w:author="Alicia Lledolara" w:date="2018-12-03T13:40:00Z">
            <w:rPr/>
          </w:rPrChange>
        </w:rPr>
        <w:t>n-</w:t>
      </w:r>
      <w:r w:rsidRPr="00C63379">
        <w:rPr>
          <w:strike/>
          <w:rPrChange w:id="9" w:author="Alicia Lledolara" w:date="2018-12-03T13:40:00Z">
            <w:rPr/>
          </w:rPrChange>
        </w:rPr>
        <w:t>coding or intergenic GWAS associations, compare</w:t>
      </w:r>
      <w:r w:rsidR="002F2780" w:rsidRPr="00C63379">
        <w:rPr>
          <w:strike/>
          <w:rPrChange w:id="10" w:author="Alicia Lledolara" w:date="2018-12-03T13:40:00Z">
            <w:rPr/>
          </w:rPrChange>
        </w:rPr>
        <w:t>d</w:t>
      </w:r>
      <w:r w:rsidRPr="00C63379">
        <w:rPr>
          <w:strike/>
          <w:rPrChange w:id="11" w:author="Alicia Lledolara" w:date="2018-12-03T13:40:00Z">
            <w:rPr/>
          </w:rPrChange>
        </w:rPr>
        <w:t xml:space="preserve"> to integration of </w:t>
      </w:r>
      <w:r w:rsidR="002F2780" w:rsidRPr="00C63379">
        <w:rPr>
          <w:strike/>
          <w:rPrChange w:id="12" w:author="Alicia Lledolara" w:date="2018-12-03T13:40:00Z">
            <w:rPr/>
          </w:rPrChange>
        </w:rPr>
        <w:t xml:space="preserve">epigenetic data from </w:t>
      </w:r>
      <w:r w:rsidRPr="00C63379">
        <w:rPr>
          <w:strike/>
          <w:rPrChange w:id="13" w:author="Alicia Lledolara" w:date="2018-12-03T13:40:00Z">
            <w:rPr/>
          </w:rPrChange>
        </w:rPr>
        <w:t>cell lines or healthy controls.</w:t>
      </w:r>
    </w:p>
    <w:p w14:paraId="52BB7F6A" w14:textId="77777777" w:rsidR="0083268A" w:rsidRPr="00C63379" w:rsidRDefault="0083268A" w:rsidP="0083268A">
      <w:pPr>
        <w:rPr>
          <w:strike/>
          <w:rPrChange w:id="14" w:author="Alicia Lledolara" w:date="2018-12-03T13:41:00Z">
            <w:rPr/>
          </w:rPrChange>
        </w:rPr>
      </w:pPr>
    </w:p>
    <w:p w14:paraId="7E13F7D8" w14:textId="77777777" w:rsidR="0083268A" w:rsidRPr="00C63379" w:rsidRDefault="0083268A" w:rsidP="0083268A">
      <w:pPr>
        <w:rPr>
          <w:strike/>
          <w:rPrChange w:id="15" w:author="Alicia Lledolara" w:date="2018-12-03T13:41:00Z">
            <w:rPr/>
          </w:rPrChange>
        </w:rPr>
      </w:pPr>
      <w:r w:rsidRPr="00C63379">
        <w:rPr>
          <w:strike/>
          <w:rPrChange w:id="16" w:author="Alicia Lledolara" w:date="2018-12-03T13:41:00Z">
            <w:rPr/>
          </w:rPrChange>
        </w:rPr>
        <w:t>\</w:t>
      </w:r>
      <w:proofErr w:type="spellStart"/>
      <w:r w:rsidRPr="00C63379">
        <w:rPr>
          <w:strike/>
          <w:rPrChange w:id="17" w:author="Alicia Lledolara" w:date="2018-12-03T13:41:00Z">
            <w:rPr/>
          </w:rPrChange>
        </w:rPr>
        <w:t>subsubsection</w:t>
      </w:r>
      <w:proofErr w:type="spellEnd"/>
      <w:r w:rsidRPr="00C63379">
        <w:rPr>
          <w:strike/>
          <w:rPrChange w:id="18" w:author="Alicia Lledolara" w:date="2018-12-03T13:41:00Z">
            <w:rPr/>
          </w:rPrChange>
        </w:rPr>
        <w:t>{Bayesian fine-mapping using genotype data}</w:t>
      </w:r>
    </w:p>
    <w:p w14:paraId="5F1820B6" w14:textId="77777777" w:rsidR="0083268A" w:rsidRPr="00C63379" w:rsidRDefault="0083268A" w:rsidP="0083268A">
      <w:pPr>
        <w:rPr>
          <w:strike/>
          <w:rPrChange w:id="19" w:author="Alicia Lledolara" w:date="2018-12-03T13:41:00Z">
            <w:rPr/>
          </w:rPrChange>
        </w:rPr>
      </w:pPr>
    </w:p>
    <w:p w14:paraId="3BABE113" w14:textId="29E4D04D" w:rsidR="0083268A" w:rsidRPr="00C63379" w:rsidRDefault="0083268A" w:rsidP="0083268A">
      <w:pPr>
        <w:rPr>
          <w:strike/>
          <w:rPrChange w:id="20" w:author="Alicia Lledolara" w:date="2018-12-03T13:41:00Z">
            <w:rPr/>
          </w:rPrChange>
        </w:rPr>
      </w:pPr>
      <w:r w:rsidRPr="00C63379">
        <w:rPr>
          <w:strike/>
          <w:rPrChange w:id="21" w:author="Alicia Lledolara" w:date="2018-12-03T13:41:00Z">
            <w:rPr/>
          </w:rPrChange>
        </w:rPr>
        <w:t xml:space="preserve">In order to further refine the </w:t>
      </w:r>
      <w:proofErr w:type="spellStart"/>
      <w:r w:rsidRPr="00C63379">
        <w:rPr>
          <w:strike/>
          <w:rPrChange w:id="22" w:author="Alicia Lledolara" w:date="2018-12-03T13:41:00Z">
            <w:rPr/>
          </w:rPrChange>
        </w:rPr>
        <w:t>PsA</w:t>
      </w:r>
      <w:proofErr w:type="spellEnd"/>
      <w:r w:rsidRPr="00C63379">
        <w:rPr>
          <w:strike/>
          <w:rPrChange w:id="23" w:author="Alicia Lledolara" w:date="2018-12-03T13:41:00Z">
            <w:rPr/>
          </w:rPrChange>
        </w:rPr>
        <w:t xml:space="preserve"> </w:t>
      </w:r>
      <w:proofErr w:type="spellStart"/>
      <w:r w:rsidRPr="00C63379">
        <w:rPr>
          <w:strike/>
          <w:rPrChange w:id="24" w:author="Alicia Lledolara" w:date="2018-12-03T13:41:00Z">
            <w:rPr/>
          </w:rPrChange>
        </w:rPr>
        <w:t>Immunochip</w:t>
      </w:r>
      <w:proofErr w:type="spellEnd"/>
      <w:r w:rsidRPr="00C63379">
        <w:rPr>
          <w:strike/>
          <w:rPrChange w:id="25" w:author="Alicia Lledolara" w:date="2018-12-03T13:41:00Z">
            <w:rPr/>
          </w:rPrChange>
        </w:rPr>
        <w:t xml:space="preserve"> GWAS signals identified by Bowes and colleagues, Bayesian fine-mapping was conducted using genotype data from 1,103 patients and 8,900 controls (</w:t>
      </w:r>
      <w:proofErr w:type="spellStart"/>
      <w:r w:rsidRPr="00C63379">
        <w:rPr>
          <w:strike/>
          <w:rPrChange w:id="26" w:author="Alicia Lledolara" w:date="2018-12-03T13:41:00Z">
            <w:rPr/>
          </w:rPrChange>
        </w:rPr>
        <w:t>PsA</w:t>
      </w:r>
      <w:proofErr w:type="spellEnd"/>
      <w:r w:rsidRPr="00C63379">
        <w:rPr>
          <w:strike/>
          <w:rPrChange w:id="27" w:author="Alicia Lledolara" w:date="2018-12-03T13:41:00Z">
            <w:rPr/>
          </w:rPrChange>
        </w:rPr>
        <w:t xml:space="preserve"> </w:t>
      </w:r>
      <w:proofErr w:type="spellStart"/>
      <w:r w:rsidRPr="00C63379">
        <w:rPr>
          <w:strike/>
          <w:rPrChange w:id="28" w:author="Alicia Lledolara" w:date="2018-12-03T13:41:00Z">
            <w:rPr/>
          </w:rPrChange>
        </w:rPr>
        <w:t>Immunochip</w:t>
      </w:r>
      <w:proofErr w:type="spellEnd"/>
      <w:r w:rsidRPr="00C63379">
        <w:rPr>
          <w:strike/>
          <w:rPrChange w:id="29" w:author="Alicia Lledolara" w:date="2018-12-03T13:41:00Z">
            <w:rPr/>
          </w:rPrChange>
        </w:rPr>
        <w:t xml:space="preserve"> UK cohort from Bowes \</w:t>
      </w:r>
      <w:proofErr w:type="spellStart"/>
      <w:r w:rsidRPr="00C63379">
        <w:rPr>
          <w:strike/>
          <w:rPrChange w:id="30" w:author="Alicia Lledolara" w:date="2018-12-03T13:41:00Z">
            <w:rPr/>
          </w:rPrChange>
        </w:rPr>
        <w:t>textit</w:t>
      </w:r>
      <w:proofErr w:type="spellEnd"/>
      <w:r w:rsidRPr="00C63379">
        <w:rPr>
          <w:strike/>
          <w:rPrChange w:id="31" w:author="Alicia Lledolara" w:date="2018-12-03T13:41:00Z">
            <w:rPr/>
          </w:rPrChange>
        </w:rPr>
        <w:t>{et al.},</w:t>
      </w:r>
      <w:r w:rsidR="002F2780" w:rsidRPr="00C63379">
        <w:rPr>
          <w:strike/>
          <w:rPrChange w:id="32" w:author="Alicia Lledolara" w:date="2018-12-03T13:41:00Z">
            <w:rPr/>
          </w:rPrChange>
        </w:rPr>
        <w:t xml:space="preserve"> </w:t>
      </w:r>
      <w:r w:rsidRPr="00C63379">
        <w:rPr>
          <w:strike/>
          <w:rPrChange w:id="33" w:author="Alicia Lledolara" w:date="2018-12-03T13:41:00Z">
            <w:rPr/>
          </w:rPrChange>
        </w:rPr>
        <w:t>2015). Bowes and colleagues performed fine-mapping for some of the loci</w:t>
      </w:r>
      <w:r w:rsidR="002F2780" w:rsidRPr="00C63379">
        <w:rPr>
          <w:strike/>
          <w:rPrChange w:id="34" w:author="Alicia Lledolara" w:date="2018-12-03T13:41:00Z">
            <w:rPr/>
          </w:rPrChange>
        </w:rPr>
        <w:t>,</w:t>
      </w:r>
      <w:r w:rsidRPr="00C63379">
        <w:rPr>
          <w:strike/>
          <w:rPrChange w:id="35" w:author="Alicia Lledolara" w:date="2018-12-03T13:41:00Z">
            <w:rPr/>
          </w:rPrChange>
        </w:rPr>
        <w:t xml:space="preserve"> and the number of independent signals for each locus as well as the number of SNPs in each 90\% credible</w:t>
      </w:r>
      <w:r w:rsidR="002F2780" w:rsidRPr="00C63379">
        <w:rPr>
          <w:strike/>
          <w:rPrChange w:id="36" w:author="Alicia Lledolara" w:date="2018-12-03T13:41:00Z">
            <w:rPr/>
          </w:rPrChange>
        </w:rPr>
        <w:t xml:space="preserve"> se</w:t>
      </w:r>
      <w:r w:rsidRPr="00C63379">
        <w:rPr>
          <w:strike/>
          <w:rPrChange w:id="37" w:author="Alicia Lledolara" w:date="2018-12-03T13:41:00Z">
            <w:rPr/>
          </w:rPrChange>
        </w:rPr>
        <w:t xml:space="preserve"> were provided in the supplementary material \</w:t>
      </w:r>
      <w:proofErr w:type="spellStart"/>
      <w:proofErr w:type="gramStart"/>
      <w:r w:rsidRPr="00C63379">
        <w:rPr>
          <w:strike/>
          <w:rPrChange w:id="38" w:author="Alicia Lledolara" w:date="2018-12-03T13:41:00Z">
            <w:rPr/>
          </w:rPrChange>
        </w:rPr>
        <w:t>parencite</w:t>
      </w:r>
      <w:proofErr w:type="spellEnd"/>
      <w:r w:rsidRPr="00C63379">
        <w:rPr>
          <w:strike/>
          <w:rPrChange w:id="39" w:author="Alicia Lledolara" w:date="2018-12-03T13:41:00Z">
            <w:rPr/>
          </w:rPrChange>
        </w:rPr>
        <w:t>{</w:t>
      </w:r>
      <w:proofErr w:type="gramEnd"/>
      <w:r w:rsidRPr="00C63379">
        <w:rPr>
          <w:strike/>
          <w:rPrChange w:id="40" w:author="Alicia Lledolara" w:date="2018-12-03T13:41:00Z">
            <w:rPr/>
          </w:rPrChange>
        </w:rPr>
        <w:t>Bowes2015}. Nevertheless \</w:t>
      </w:r>
      <w:proofErr w:type="spellStart"/>
      <w:r w:rsidRPr="00C63379">
        <w:rPr>
          <w:strike/>
          <w:rPrChange w:id="41" w:author="Alicia Lledolara" w:date="2018-12-03T13:41:00Z">
            <w:rPr/>
          </w:rPrChange>
        </w:rPr>
        <w:t>textit</w:t>
      </w:r>
      <w:proofErr w:type="spellEnd"/>
      <w:r w:rsidRPr="00C63379">
        <w:rPr>
          <w:strike/>
          <w:rPrChange w:id="42" w:author="Alicia Lledolara" w:date="2018-12-03T13:41:00Z">
            <w:rPr/>
          </w:rPrChange>
        </w:rPr>
        <w:t xml:space="preserve">{de novo} fine-mapping was performed here to obtain the identity of the SNPs in the credible set and conduct further integration with </w:t>
      </w:r>
      <w:r w:rsidR="00845A32" w:rsidRPr="00C63379">
        <w:rPr>
          <w:strike/>
          <w:rPrChange w:id="43" w:author="Alicia Lledolara" w:date="2018-12-03T13:41:00Z">
            <w:rPr/>
          </w:rPrChange>
        </w:rPr>
        <w:t>my</w:t>
      </w:r>
      <w:r w:rsidRPr="00C63379">
        <w:rPr>
          <w:strike/>
          <w:rPrChange w:id="44" w:author="Alicia Lledolara" w:date="2018-12-03T13:41:00Z">
            <w:rPr/>
          </w:rPrChange>
        </w:rPr>
        <w:t xml:space="preserve"> chromatin accessibility data. Compared to the fine-mapping performed in Bowes \</w:t>
      </w:r>
      <w:proofErr w:type="spellStart"/>
      <w:r w:rsidRPr="00C63379">
        <w:rPr>
          <w:strike/>
          <w:rPrChange w:id="45" w:author="Alicia Lledolara" w:date="2018-12-03T13:41:00Z">
            <w:rPr/>
          </w:rPrChange>
        </w:rPr>
        <w:t>textit</w:t>
      </w:r>
      <w:proofErr w:type="spellEnd"/>
      <w:r w:rsidRPr="00C63379">
        <w:rPr>
          <w:strike/>
          <w:rPrChange w:id="46" w:author="Alicia Lledolara" w:date="2018-12-03T13:41:00Z">
            <w:rPr/>
          </w:rPrChange>
        </w:rPr>
        <w:t xml:space="preserve">{et al.}, 2015, the power of the analysis presented </w:t>
      </w:r>
      <w:r w:rsidR="00845A32" w:rsidRPr="00C63379">
        <w:rPr>
          <w:strike/>
          <w:rPrChange w:id="47" w:author="Alicia Lledolara" w:date="2018-12-03T13:41:00Z">
            <w:rPr/>
          </w:rPrChange>
        </w:rPr>
        <w:t>here was</w:t>
      </w:r>
      <w:r w:rsidRPr="00C63379">
        <w:rPr>
          <w:strike/>
          <w:rPrChange w:id="48" w:author="Alicia Lledolara" w:date="2018-12-03T13:41:00Z">
            <w:rPr/>
          </w:rPrChange>
        </w:rPr>
        <w:t xml:space="preserve"> limited by a smaller sample size (only UK cohort as previously mentioned) and could be improved by incorporation of additional samples. </w:t>
      </w:r>
    </w:p>
    <w:p w14:paraId="4BE67283" w14:textId="77777777" w:rsidR="0083268A" w:rsidRPr="00C63379" w:rsidRDefault="0083268A" w:rsidP="0083268A">
      <w:pPr>
        <w:rPr>
          <w:strike/>
          <w:rPrChange w:id="49" w:author="Alicia Lledolara" w:date="2018-12-03T13:41:00Z">
            <w:rPr/>
          </w:rPrChange>
        </w:rPr>
      </w:pPr>
    </w:p>
    <w:p w14:paraId="62C3F8E9" w14:textId="42FA8CDC" w:rsidR="0083268A" w:rsidRPr="00C63379" w:rsidRDefault="00845A32" w:rsidP="0083268A">
      <w:pPr>
        <w:rPr>
          <w:strike/>
          <w:rPrChange w:id="50" w:author="Alicia Lledolara" w:date="2018-12-03T13:41:00Z">
            <w:rPr/>
          </w:rPrChange>
        </w:rPr>
      </w:pPr>
      <w:r w:rsidRPr="00C63379">
        <w:rPr>
          <w:strike/>
          <w:rPrChange w:id="51" w:author="Alicia Lledolara" w:date="2018-12-03T13:41:00Z">
            <w:rPr/>
          </w:rPrChange>
        </w:rPr>
        <w:t>F</w:t>
      </w:r>
      <w:r w:rsidR="0083268A" w:rsidRPr="00C63379">
        <w:rPr>
          <w:strike/>
          <w:rPrChange w:id="52" w:author="Alicia Lledolara" w:date="2018-12-03T13:41:00Z">
            <w:rPr/>
          </w:rPrChange>
        </w:rPr>
        <w:t xml:space="preserve">ine-mapping was performed in thirty-six loci </w:t>
      </w:r>
      <w:r w:rsidRPr="00C63379">
        <w:rPr>
          <w:strike/>
          <w:rPrChange w:id="53" w:author="Alicia Lledolara" w:date="2018-12-03T13:41:00Z">
            <w:rPr/>
          </w:rPrChange>
        </w:rPr>
        <w:t xml:space="preserve">reported </w:t>
      </w:r>
      <w:r w:rsidR="0083268A" w:rsidRPr="00C63379">
        <w:rPr>
          <w:strike/>
          <w:rPrChange w:id="54" w:author="Alicia Lledolara" w:date="2018-12-03T13:41:00Z">
            <w:rPr/>
          </w:rPrChange>
        </w:rPr>
        <w:t>in Bowes \</w:t>
      </w:r>
      <w:proofErr w:type="spellStart"/>
      <w:r w:rsidR="0083268A" w:rsidRPr="00C63379">
        <w:rPr>
          <w:strike/>
          <w:rPrChange w:id="55" w:author="Alicia Lledolara" w:date="2018-12-03T13:41:00Z">
            <w:rPr/>
          </w:rPrChange>
        </w:rPr>
        <w:t>textit</w:t>
      </w:r>
      <w:proofErr w:type="spellEnd"/>
      <w:r w:rsidR="0083268A" w:rsidRPr="00C63379">
        <w:rPr>
          <w:strike/>
          <w:rPrChange w:id="56" w:author="Alicia Lledolara" w:date="2018-12-03T13:41:00Z">
            <w:rPr/>
          </w:rPrChange>
        </w:rPr>
        <w:t xml:space="preserve">{et al.}, all showing at least nominal significance in their GWAS study. As expected, </w:t>
      </w:r>
      <w:r w:rsidRPr="00C63379">
        <w:rPr>
          <w:strike/>
          <w:rPrChange w:id="57" w:author="Alicia Lledolara" w:date="2018-12-03T13:41:00Z">
            <w:rPr/>
          </w:rPrChange>
        </w:rPr>
        <w:t>the</w:t>
      </w:r>
      <w:r w:rsidR="0083268A" w:rsidRPr="00C63379">
        <w:rPr>
          <w:strike/>
          <w:rPrChange w:id="58" w:author="Alicia Lledolara" w:date="2018-12-03T13:41:00Z">
            <w:rPr/>
          </w:rPrChange>
        </w:rPr>
        <w:t xml:space="preserve"> GWAS signals with the lowest significance for the lead SNP (</w:t>
      </w:r>
      <w:proofErr w:type="spellStart"/>
      <w:r w:rsidR="0083268A" w:rsidRPr="00C63379">
        <w:rPr>
          <w:strike/>
          <w:rPrChange w:id="59" w:author="Alicia Lledolara" w:date="2018-12-03T13:41:00Z">
            <w:rPr/>
          </w:rPrChange>
        </w:rPr>
        <w:t>pval</w:t>
      </w:r>
      <w:proofErr w:type="spellEnd"/>
      <w:r w:rsidR="0083268A" w:rsidRPr="00C63379">
        <w:rPr>
          <w:strike/>
          <w:rPrChange w:id="60" w:author="Alicia Lledolara" w:date="2018-12-03T13:41:00Z">
            <w:rPr/>
          </w:rPrChange>
        </w:rPr>
        <w:t>$&lt;10</w:t>
      </w:r>
      <w:proofErr w:type="gramStart"/>
      <w:r w:rsidR="0083268A" w:rsidRPr="00C63379">
        <w:rPr>
          <w:strike/>
          <w:rPrChange w:id="61" w:author="Alicia Lledolara" w:date="2018-12-03T13:41:00Z">
            <w:rPr/>
          </w:rPrChange>
        </w:rPr>
        <w:t>^{</w:t>
      </w:r>
      <w:proofErr w:type="gramEnd"/>
      <w:r w:rsidR="0083268A" w:rsidRPr="00C63379">
        <w:rPr>
          <w:strike/>
          <w:rPrChange w:id="62" w:author="Alicia Lledolara" w:date="2018-12-03T13:41:00Z">
            <w:rPr/>
          </w:rPrChange>
        </w:rPr>
        <w:t>-4}$) also showed -log$</w:t>
      </w:r>
      <w:r w:rsidR="00C63379" w:rsidRPr="00C63379">
        <w:rPr>
          <w:strike/>
          <w:rPrChange w:id="63" w:author="Alicia Lledolara" w:date="2018-12-03T13:41:00Z">
            <w:rPr/>
          </w:rPrChange>
        </w:rPr>
        <w:t>^</w:t>
      </w:r>
      <w:r w:rsidR="0083268A" w:rsidRPr="00C63379">
        <w:rPr>
          <w:strike/>
          <w:rPrChange w:id="64" w:author="Alicia Lledolara" w:date="2018-12-03T13:41:00Z">
            <w:rPr/>
          </w:rPrChange>
        </w:rPr>
        <w:t>{_10}ABF$ under 3 (cut</w:t>
      </w:r>
      <w:r w:rsidRPr="00C63379">
        <w:rPr>
          <w:strike/>
          <w:rPrChange w:id="65" w:author="Alicia Lledolara" w:date="2018-12-03T13:41:00Z">
            <w:rPr/>
          </w:rPrChange>
        </w:rPr>
        <w:t>-</w:t>
      </w:r>
      <w:r w:rsidR="0083268A" w:rsidRPr="00C63379">
        <w:rPr>
          <w:strike/>
          <w:rPrChange w:id="66" w:author="Alicia Lledolara" w:date="2018-12-03T13:41:00Z">
            <w:rPr/>
          </w:rPrChange>
        </w:rPr>
        <w:t>off used in \</w:t>
      </w:r>
      <w:proofErr w:type="spellStart"/>
      <w:r w:rsidR="0083268A" w:rsidRPr="00C63379">
        <w:rPr>
          <w:strike/>
          <w:rPrChange w:id="67" w:author="Alicia Lledolara" w:date="2018-12-03T13:41:00Z">
            <w:rPr/>
          </w:rPrChange>
        </w:rPr>
        <w:t>parencite</w:t>
      </w:r>
      <w:proofErr w:type="spellEnd"/>
      <w:r w:rsidR="0083268A" w:rsidRPr="00C63379">
        <w:rPr>
          <w:strike/>
          <w:rPrChange w:id="68" w:author="Alicia Lledolara" w:date="2018-12-03T13:41:00Z">
            <w:rPr/>
          </w:rPrChange>
        </w:rPr>
        <w:t xml:space="preserve">{Bunt2015}) for the lead SNP in the </w:t>
      </w:r>
      <w:r w:rsidRPr="00C63379">
        <w:rPr>
          <w:strike/>
          <w:rPrChange w:id="69" w:author="Alicia Lledolara" w:date="2018-12-03T13:41:00Z">
            <w:rPr/>
          </w:rPrChange>
        </w:rPr>
        <w:t xml:space="preserve">fine-mapping </w:t>
      </w:r>
      <w:r w:rsidR="0083268A" w:rsidRPr="00C63379">
        <w:rPr>
          <w:strike/>
          <w:rPrChange w:id="70" w:author="Alicia Lledolara" w:date="2018-12-03T13:41:00Z">
            <w:rPr/>
          </w:rPrChange>
        </w:rPr>
        <w:t xml:space="preserve">association analysis and were not taken forward for the calculation of PP and credible set of SNPs. </w:t>
      </w:r>
    </w:p>
    <w:p w14:paraId="1330DD03" w14:textId="77777777" w:rsidR="0083268A" w:rsidRDefault="0083268A" w:rsidP="0083268A"/>
    <w:p w14:paraId="549B71D0" w14:textId="77777777" w:rsidR="0083268A" w:rsidRDefault="0083268A" w:rsidP="0083268A"/>
    <w:p w14:paraId="6A6A1B77" w14:textId="77777777" w:rsidR="0083268A" w:rsidRDefault="0083268A" w:rsidP="0083268A">
      <w:r>
        <w:t>\begin{landscape}</w:t>
      </w:r>
    </w:p>
    <w:p w14:paraId="03AC9B72" w14:textId="77777777" w:rsidR="0083268A" w:rsidRDefault="0083268A" w:rsidP="0083268A">
      <w:r>
        <w:t>\begin{center}</w:t>
      </w:r>
    </w:p>
    <w:p w14:paraId="0FD41785" w14:textId="77777777" w:rsidR="0083268A" w:rsidRDefault="0083268A" w:rsidP="0083268A">
      <w:r>
        <w:t>%\begin{</w:t>
      </w:r>
      <w:proofErr w:type="spellStart"/>
      <w:r>
        <w:t>longtable</w:t>
      </w:r>
      <w:proofErr w:type="spellEnd"/>
      <w:r>
        <w:t>}[</w:t>
      </w:r>
      <w:proofErr w:type="spellStart"/>
      <w:r>
        <w:t>ht</w:t>
      </w:r>
      <w:proofErr w:type="spellEnd"/>
      <w:r>
        <w:t>]{p{.25\</w:t>
      </w:r>
      <w:proofErr w:type="spellStart"/>
      <w:r>
        <w:t>textheight</w:t>
      </w:r>
      <w:proofErr w:type="spellEnd"/>
      <w:r>
        <w:t xml:space="preserve">} </w:t>
      </w:r>
      <w:proofErr w:type="gramStart"/>
      <w:r>
        <w:t>p{</w:t>
      </w:r>
      <w:proofErr w:type="gramEnd"/>
      <w:r>
        <w:t>.40\</w:t>
      </w:r>
      <w:proofErr w:type="spellStart"/>
      <w:r>
        <w:t>textheight</w:t>
      </w:r>
      <w:proofErr w:type="spellEnd"/>
      <w:r>
        <w:t>} p{.25\</w:t>
      </w:r>
      <w:proofErr w:type="spellStart"/>
      <w:r>
        <w:t>textheight</w:t>
      </w:r>
      <w:proofErr w:type="spellEnd"/>
      <w:r>
        <w:t>} p{.60\</w:t>
      </w:r>
      <w:proofErr w:type="spellStart"/>
      <w:r>
        <w:t>textheight</w:t>
      </w:r>
      <w:proofErr w:type="spellEnd"/>
      <w:r>
        <w:t>}}</w:t>
      </w:r>
    </w:p>
    <w:p w14:paraId="5696F825" w14:textId="77777777" w:rsidR="0083268A" w:rsidRDefault="0083268A" w:rsidP="0083268A">
      <w:r>
        <w:t>\begin{</w:t>
      </w:r>
      <w:proofErr w:type="spellStart"/>
      <w:r>
        <w:t>longtable</w:t>
      </w:r>
      <w:proofErr w:type="spellEnd"/>
      <w:r>
        <w:t>}[</w:t>
      </w:r>
      <w:proofErr w:type="spellStart"/>
      <w:r>
        <w:t>ht</w:t>
      </w:r>
      <w:proofErr w:type="spellEnd"/>
      <w:r>
        <w:t xml:space="preserve">]{c c </w:t>
      </w:r>
      <w:proofErr w:type="spellStart"/>
      <w:r>
        <w:t>c</w:t>
      </w:r>
      <w:proofErr w:type="spellEnd"/>
      <w:r>
        <w:t xml:space="preserve"> </w:t>
      </w:r>
      <w:proofErr w:type="spellStart"/>
      <w:r>
        <w:t>c</w:t>
      </w:r>
      <w:proofErr w:type="spellEnd"/>
      <w:r>
        <w:t xml:space="preserve"> </w:t>
      </w:r>
      <w:proofErr w:type="spellStart"/>
      <w:r>
        <w:t>c</w:t>
      </w:r>
      <w:proofErr w:type="spellEnd"/>
      <w:r>
        <w:t xml:space="preserve"> </w:t>
      </w:r>
      <w:proofErr w:type="spellStart"/>
      <w:r>
        <w:t>c</w:t>
      </w:r>
      <w:proofErr w:type="spellEnd"/>
      <w:r>
        <w:t xml:space="preserve"> </w:t>
      </w:r>
      <w:proofErr w:type="spellStart"/>
      <w:r>
        <w:t>c</w:t>
      </w:r>
      <w:proofErr w:type="spellEnd"/>
      <w:r>
        <w:t xml:space="preserve"> </w:t>
      </w:r>
      <w:proofErr w:type="spellStart"/>
      <w:r>
        <w:t>c</w:t>
      </w:r>
      <w:proofErr w:type="spellEnd"/>
      <w:r>
        <w:t xml:space="preserve"> </w:t>
      </w:r>
      <w:proofErr w:type="spellStart"/>
      <w:r>
        <w:t>c</w:t>
      </w:r>
      <w:proofErr w:type="spellEnd"/>
      <w:r>
        <w:t xml:space="preserve"> c}</w:t>
      </w:r>
    </w:p>
    <w:p w14:paraId="78BA916F" w14:textId="77777777" w:rsidR="0083268A" w:rsidRDefault="0083268A" w:rsidP="0083268A">
      <w:r>
        <w:t xml:space="preserve">\caption[Summary table of the </w:t>
      </w:r>
      <w:proofErr w:type="spellStart"/>
      <w:r>
        <w:t>PsA</w:t>
      </w:r>
      <w:proofErr w:type="spellEnd"/>
      <w:r>
        <w:t xml:space="preserve"> GWAS loci presenting -log$</w:t>
      </w:r>
      <w:del w:id="71" w:author="Katie Burnham" w:date="2018-12-03T10:19:00Z">
        <w:r w:rsidDel="00845A32">
          <w:delText>{</w:delText>
        </w:r>
      </w:del>
      <w:proofErr w:type="gramStart"/>
      <w:r>
        <w:t>_</w:t>
      </w:r>
      <w:ins w:id="72" w:author="Katie Burnham" w:date="2018-12-03T10:19:00Z">
        <w:r w:rsidR="00845A32">
          <w:t>{</w:t>
        </w:r>
      </w:ins>
      <w:proofErr w:type="gramEnd"/>
      <w:r>
        <w:t>10}ABF&gt;3$ for the fine-mapping lead SNP.]{\</w:t>
      </w:r>
      <w:proofErr w:type="spellStart"/>
      <w:r>
        <w:t>textbf</w:t>
      </w:r>
      <w:proofErr w:type="spellEnd"/>
      <w:r>
        <w:t xml:space="preserve">{Summary table of the </w:t>
      </w:r>
      <w:proofErr w:type="spellStart"/>
      <w:r>
        <w:t>PsA</w:t>
      </w:r>
      <w:proofErr w:type="spellEnd"/>
      <w:r>
        <w:t xml:space="preserve"> GWAS loci presenting -log$</w:t>
      </w:r>
      <w:del w:id="73" w:author="Katie Burnham" w:date="2018-12-03T10:19:00Z">
        <w:r w:rsidDel="00845A32">
          <w:delText>{</w:delText>
        </w:r>
      </w:del>
      <w:proofErr w:type="gramStart"/>
      <w:r>
        <w:t>_</w:t>
      </w:r>
      <w:ins w:id="74" w:author="Katie Burnham" w:date="2018-12-03T10:19:00Z">
        <w:r w:rsidR="00845A32">
          <w:t>{</w:t>
        </w:r>
      </w:ins>
      <w:proofErr w:type="gramEnd"/>
      <w:r>
        <w:t xml:space="preserve">10}$ABF$&gt;$3 for the fine-mapping lead SNP.} For twelve </w:t>
      </w:r>
      <w:proofErr w:type="spellStart"/>
      <w:r>
        <w:t>PsA</w:t>
      </w:r>
      <w:proofErr w:type="spellEnd"/>
      <w:r>
        <w:t xml:space="preserve"> loci -log${_10</w:t>
      </w:r>
      <w:proofErr w:type="gramStart"/>
      <w:r>
        <w:t>}ABF</w:t>
      </w:r>
      <w:proofErr w:type="gramEnd"/>
      <w:r>
        <w:t xml:space="preserve">$ of the fine-mapping lead SNP was 3 or greater. In four of </w:t>
      </w:r>
      <w:r>
        <w:lastRenderedPageBreak/>
        <w:t>those loci ($</w:t>
      </w:r>
      <w:proofErr w:type="gramStart"/>
      <w:r>
        <w:t>^{</w:t>
      </w:r>
      <w:proofErr w:type="gramEnd"/>
      <w:r>
        <w:t>\</w:t>
      </w:r>
      <w:proofErr w:type="spellStart"/>
      <w:r>
        <w:t>ast</w:t>
      </w:r>
      <w:proofErr w:type="spellEnd"/>
      <w:r>
        <w:t xml:space="preserve">}$) the fine-mapping lead SNP was in low LD (r${^2}&lt;0.5$) with the </w:t>
      </w:r>
      <w:proofErr w:type="spellStart"/>
      <w:r>
        <w:t>PsA</w:t>
      </w:r>
      <w:proofErr w:type="spellEnd"/>
      <w:r>
        <w:t xml:space="preserve"> GWAS SNP, indicating spurious signals identified by the association analysis. MAD= minor allele frequency; OR=odds ratio; ABF=approximate Bayes factor; PP=posterior probability; FM=fine-mapping.}</w:t>
      </w:r>
    </w:p>
    <w:p w14:paraId="286A420B" w14:textId="77777777" w:rsidR="0083268A" w:rsidRDefault="0083268A" w:rsidP="0083268A">
      <w:r>
        <w:t>\label{</w:t>
      </w:r>
      <w:proofErr w:type="spellStart"/>
      <w:r>
        <w:t>tab:PsA_fine_mapping_summary</w:t>
      </w:r>
      <w:proofErr w:type="spellEnd"/>
      <w:r>
        <w:t>} \\</w:t>
      </w:r>
    </w:p>
    <w:p w14:paraId="0F745712" w14:textId="77777777" w:rsidR="0083268A" w:rsidRDefault="0083268A" w:rsidP="0083268A">
      <w:r>
        <w:t>\</w:t>
      </w:r>
      <w:proofErr w:type="spellStart"/>
      <w:r>
        <w:t>toprule</w:t>
      </w:r>
      <w:proofErr w:type="spellEnd"/>
    </w:p>
    <w:p w14:paraId="7D3D146B" w14:textId="77777777" w:rsidR="0083268A" w:rsidRDefault="0083268A" w:rsidP="0083268A">
      <w:r>
        <w:t>\</w:t>
      </w:r>
      <w:proofErr w:type="spellStart"/>
      <w:r>
        <w:t>textbf</w:t>
      </w:r>
      <w:proofErr w:type="spellEnd"/>
      <w:r>
        <w:t>{</w:t>
      </w:r>
      <w:proofErr w:type="spellStart"/>
      <w:r>
        <w:t>chr</w:t>
      </w:r>
      <w:proofErr w:type="spellEnd"/>
      <w:r>
        <w:t>} &amp; \</w:t>
      </w:r>
      <w:proofErr w:type="spellStart"/>
      <w:r>
        <w:t>textbf</w:t>
      </w:r>
      <w:proofErr w:type="spellEnd"/>
      <w:r>
        <w:t>{Gene} &amp; \</w:t>
      </w:r>
      <w:proofErr w:type="spellStart"/>
      <w:r>
        <w:t>textbf</w:t>
      </w:r>
      <w:proofErr w:type="spellEnd"/>
      <w:r>
        <w:t>{GWAS} &amp; \</w:t>
      </w:r>
      <w:proofErr w:type="spellStart"/>
      <w:r>
        <w:t>textbf</w:t>
      </w:r>
      <w:proofErr w:type="spellEnd"/>
      <w:r>
        <w:t>{MAF} &amp; \</w:t>
      </w:r>
      <w:proofErr w:type="spellStart"/>
      <w:r>
        <w:t>textbf</w:t>
      </w:r>
      <w:proofErr w:type="spellEnd"/>
      <w:r>
        <w:t>{OR} &amp; \</w:t>
      </w:r>
      <w:proofErr w:type="spellStart"/>
      <w:r>
        <w:t>textbf</w:t>
      </w:r>
      <w:proofErr w:type="spellEnd"/>
      <w:r>
        <w:t>{-log${_10}ABF$} &amp; \</w:t>
      </w:r>
      <w:proofErr w:type="spellStart"/>
      <w:r>
        <w:t>textbf</w:t>
      </w:r>
      <w:proofErr w:type="spellEnd"/>
      <w:r>
        <w:t>{PP} &amp; \</w:t>
      </w:r>
      <w:proofErr w:type="spellStart"/>
      <w:r>
        <w:t>textbf</w:t>
      </w:r>
      <w:proofErr w:type="spellEnd"/>
      <w:r>
        <w:t>{90\% credible} &amp;\</w:t>
      </w:r>
      <w:proofErr w:type="spellStart"/>
      <w:proofErr w:type="gramStart"/>
      <w:r>
        <w:t>textbf</w:t>
      </w:r>
      <w:proofErr w:type="spellEnd"/>
      <w:r>
        <w:t>{</w:t>
      </w:r>
      <w:proofErr w:type="gramEnd"/>
      <w:r>
        <w:t>Bowes FM} &amp; \</w:t>
      </w:r>
      <w:proofErr w:type="spellStart"/>
      <w:r>
        <w:t>textbf</w:t>
      </w:r>
      <w:proofErr w:type="spellEnd"/>
      <w:r>
        <w:t>{Bowes 90\%}\\</w:t>
      </w:r>
    </w:p>
    <w:p w14:paraId="2B4546A2" w14:textId="77777777" w:rsidR="0083268A" w:rsidRDefault="0083268A" w:rsidP="0083268A">
      <w:r>
        <w:t xml:space="preserve">    &amp; &amp; \</w:t>
      </w:r>
      <w:proofErr w:type="spellStart"/>
      <w:r>
        <w:t>textbf</w:t>
      </w:r>
      <w:proofErr w:type="spellEnd"/>
      <w:r>
        <w:t>{lead SNP} &amp; &amp; &amp; \</w:t>
      </w:r>
      <w:proofErr w:type="spellStart"/>
      <w:r>
        <w:t>textbf</w:t>
      </w:r>
      <w:proofErr w:type="spellEnd"/>
      <w:r>
        <w:t xml:space="preserve">{FM lead SNP} </w:t>
      </w:r>
      <w:proofErr w:type="gramStart"/>
      <w:r>
        <w:t>&amp;  &amp;</w:t>
      </w:r>
      <w:proofErr w:type="gramEnd"/>
      <w:r>
        <w:t xml:space="preserve"> \</w:t>
      </w:r>
      <w:proofErr w:type="spellStart"/>
      <w:r>
        <w:t>textbf</w:t>
      </w:r>
      <w:proofErr w:type="spellEnd"/>
      <w:r>
        <w:t>{set} &amp;\</w:t>
      </w:r>
      <w:proofErr w:type="spellStart"/>
      <w:r>
        <w:t>textbf</w:t>
      </w:r>
      <w:proofErr w:type="spellEnd"/>
      <w:r>
        <w:t>{lead SNP} &amp; \</w:t>
      </w:r>
      <w:proofErr w:type="spellStart"/>
      <w:r>
        <w:t>textbf</w:t>
      </w:r>
      <w:proofErr w:type="spellEnd"/>
      <w:r>
        <w:t>{credible set} \\</w:t>
      </w:r>
    </w:p>
    <w:p w14:paraId="1BB36EC6" w14:textId="77777777" w:rsidR="0083268A" w:rsidRDefault="0083268A" w:rsidP="0083268A">
      <w:r>
        <w:t>\</w:t>
      </w:r>
      <w:proofErr w:type="spellStart"/>
      <w:r>
        <w:t>midrule</w:t>
      </w:r>
      <w:proofErr w:type="spellEnd"/>
    </w:p>
    <w:p w14:paraId="4DAD6511" w14:textId="77777777" w:rsidR="0083268A" w:rsidRDefault="0083268A" w:rsidP="0083268A">
      <w:r>
        <w:t>\</w:t>
      </w:r>
      <w:proofErr w:type="spellStart"/>
      <w:r>
        <w:t>midrule</w:t>
      </w:r>
      <w:proofErr w:type="spellEnd"/>
    </w:p>
    <w:p w14:paraId="100B0D6D" w14:textId="77777777" w:rsidR="0083268A" w:rsidRDefault="0083268A" w:rsidP="0083268A">
      <w:r>
        <w:t>2</w:t>
      </w:r>
      <w:r>
        <w:tab/>
        <w:t xml:space="preserve"> &amp;\</w:t>
      </w:r>
      <w:proofErr w:type="spellStart"/>
      <w:proofErr w:type="gramStart"/>
      <w:r>
        <w:t>textit</w:t>
      </w:r>
      <w:proofErr w:type="spellEnd"/>
      <w:r>
        <w:t>{</w:t>
      </w:r>
      <w:proofErr w:type="gramEnd"/>
      <w:r>
        <w:t>IFIH1}</w:t>
      </w:r>
      <w:r>
        <w:tab/>
        <w:t xml:space="preserve">       &amp; rs13406089</w:t>
      </w:r>
      <w:r>
        <w:tab/>
        <w:t>&amp;0.33</w:t>
      </w:r>
      <w:r>
        <w:tab/>
        <w:t>&amp;0.78</w:t>
      </w:r>
      <w:r>
        <w:tab/>
        <w:t>&amp;4.58</w:t>
      </w:r>
      <w:r>
        <w:tab/>
        <w:t>&amp;0.48</w:t>
      </w:r>
      <w:r>
        <w:tab/>
        <w:t>&amp;2</w:t>
      </w:r>
      <w:r>
        <w:tab/>
        <w:t>&amp;rs35667974</w:t>
      </w:r>
      <w:r>
        <w:tab/>
        <w:t>&amp;4 \\</w:t>
      </w:r>
    </w:p>
    <w:p w14:paraId="130ED6AF" w14:textId="77777777" w:rsidR="0083268A" w:rsidRDefault="0083268A" w:rsidP="0083268A">
      <w:r>
        <w:t>5</w:t>
      </w:r>
      <w:r>
        <w:tab/>
        <w:t xml:space="preserve"> &amp;\</w:t>
      </w:r>
      <w:proofErr w:type="spellStart"/>
      <w:proofErr w:type="gramStart"/>
      <w:r>
        <w:t>textit</w:t>
      </w:r>
      <w:proofErr w:type="spellEnd"/>
      <w:r>
        <w:t>{</w:t>
      </w:r>
      <w:proofErr w:type="gramEnd"/>
      <w:r>
        <w:t>IL12B/ADRA1B}  &amp; rs2546890</w:t>
      </w:r>
      <w:r>
        <w:tab/>
        <w:t>&amp;0.48</w:t>
      </w:r>
      <w:r>
        <w:tab/>
        <w:t>&amp;0.76</w:t>
      </w:r>
      <w:r>
        <w:tab/>
        <w:t>&amp;6.53</w:t>
      </w:r>
      <w:r>
        <w:tab/>
        <w:t>&amp;0.6</w:t>
      </w:r>
      <w:r>
        <w:tab/>
        <w:t>&amp;23</w:t>
      </w:r>
      <w:r>
        <w:tab/>
        <w:t>&amp;rs4921482</w:t>
      </w:r>
      <w:r>
        <w:tab/>
        <w:t>&amp;3 \\</w:t>
      </w:r>
    </w:p>
    <w:p w14:paraId="3B4EA103" w14:textId="77777777" w:rsidR="0083268A" w:rsidRDefault="0083268A" w:rsidP="0083268A">
      <w:r>
        <w:t>5</w:t>
      </w:r>
      <w:r>
        <w:tab/>
        <w:t xml:space="preserve"> &amp;\</w:t>
      </w:r>
      <w:proofErr w:type="spellStart"/>
      <w:proofErr w:type="gramStart"/>
      <w:r>
        <w:t>textit</w:t>
      </w:r>
      <w:proofErr w:type="spellEnd"/>
      <w:r>
        <w:t>{</w:t>
      </w:r>
      <w:proofErr w:type="gramEnd"/>
      <w:r>
        <w:t>IL13}</w:t>
      </w:r>
      <w:r>
        <w:tab/>
        <w:t xml:space="preserve">         &amp;rs2069616$^{\</w:t>
      </w:r>
      <w:proofErr w:type="spellStart"/>
      <w:r>
        <w:t>ast</w:t>
      </w:r>
      <w:proofErr w:type="spellEnd"/>
      <w:r>
        <w:t>}$</w:t>
      </w:r>
      <w:r>
        <w:tab/>
        <w:t xml:space="preserve">  &amp;0.44</w:t>
      </w:r>
      <w:r>
        <w:tab/>
        <w:t>&amp;1.25</w:t>
      </w:r>
      <w:r>
        <w:tab/>
        <w:t>&amp;5.16</w:t>
      </w:r>
      <w:r>
        <w:tab/>
        <w:t>&amp;0.05</w:t>
      </w:r>
      <w:r>
        <w:tab/>
        <w:t>&amp;55</w:t>
      </w:r>
      <w:r>
        <w:tab/>
        <w:t>&amp;NA</w:t>
      </w:r>
      <w:r>
        <w:tab/>
        <w:t xml:space="preserve"> &amp;NA \\</w:t>
      </w:r>
    </w:p>
    <w:p w14:paraId="5283B4B9" w14:textId="77777777" w:rsidR="0083268A" w:rsidRDefault="0083268A" w:rsidP="0083268A">
      <w:r>
        <w:t>1</w:t>
      </w:r>
      <w:r>
        <w:tab/>
        <w:t xml:space="preserve"> &amp;\</w:t>
      </w:r>
      <w:proofErr w:type="spellStart"/>
      <w:proofErr w:type="gramStart"/>
      <w:r>
        <w:t>textit</w:t>
      </w:r>
      <w:proofErr w:type="spellEnd"/>
      <w:r>
        <w:t>{</w:t>
      </w:r>
      <w:proofErr w:type="gramEnd"/>
      <w:r>
        <w:t>IL23R}</w:t>
      </w:r>
      <w:r>
        <w:tab/>
        <w:t xml:space="preserve">       &amp;rs12044149</w:t>
      </w:r>
      <w:r>
        <w:tab/>
        <w:t>&amp;0.25</w:t>
      </w:r>
      <w:r>
        <w:tab/>
        <w:t>&amp;1.41</w:t>
      </w:r>
      <w:r>
        <w:tab/>
        <w:t>&amp;9.83</w:t>
      </w:r>
      <w:r>
        <w:tab/>
        <w:t>&amp;0.14</w:t>
      </w:r>
      <w:r>
        <w:tab/>
        <w:t>&amp;29</w:t>
      </w:r>
      <w:r>
        <w:tab/>
        <w:t>&amp;rs12044149</w:t>
      </w:r>
      <w:r>
        <w:tab/>
        <w:t>&amp;34 \\</w:t>
      </w:r>
    </w:p>
    <w:p w14:paraId="21B905BC" w14:textId="77777777" w:rsidR="0083268A" w:rsidRDefault="0083268A" w:rsidP="0083268A">
      <w:r>
        <w:t>1</w:t>
      </w:r>
      <w:r>
        <w:tab/>
        <w:t xml:space="preserve"> &amp;\</w:t>
      </w:r>
      <w:proofErr w:type="spellStart"/>
      <w:proofErr w:type="gramStart"/>
      <w:r>
        <w:t>textit</w:t>
      </w:r>
      <w:proofErr w:type="spellEnd"/>
      <w:r>
        <w:t>{</w:t>
      </w:r>
      <w:proofErr w:type="gramEnd"/>
      <w:r>
        <w:t>IL28RA/GRHL3}  &amp;rs2135755$^{\</w:t>
      </w:r>
      <w:proofErr w:type="spellStart"/>
      <w:r>
        <w:t>ast</w:t>
      </w:r>
      <w:proofErr w:type="spellEnd"/>
      <w:r>
        <w:t>}$</w:t>
      </w:r>
      <w:r>
        <w:tab/>
        <w:t>&amp;0.50</w:t>
      </w:r>
      <w:r>
        <w:tab/>
        <w:t>&amp;1.20</w:t>
      </w:r>
      <w:r>
        <w:tab/>
        <w:t>&amp;3.06</w:t>
      </w:r>
      <w:r>
        <w:tab/>
        <w:t>&amp;0.03</w:t>
      </w:r>
      <w:r>
        <w:tab/>
        <w:t>&amp;49</w:t>
      </w:r>
      <w:r>
        <w:tab/>
        <w:t>&amp;NA</w:t>
      </w:r>
      <w:r>
        <w:tab/>
        <w:t>&amp;NA \\</w:t>
      </w:r>
    </w:p>
    <w:p w14:paraId="521DBFAF" w14:textId="77777777" w:rsidR="0083268A" w:rsidRDefault="0083268A" w:rsidP="0083268A">
      <w:r>
        <w:t>19 &amp;\</w:t>
      </w:r>
      <w:proofErr w:type="spellStart"/>
      <w:proofErr w:type="gramStart"/>
      <w:r>
        <w:t>textit</w:t>
      </w:r>
      <w:proofErr w:type="spellEnd"/>
      <w:r>
        <w:t>{</w:t>
      </w:r>
      <w:proofErr w:type="gramEnd"/>
      <w:r>
        <w:t>ILF3}</w:t>
      </w:r>
      <w:r>
        <w:tab/>
        <w:t xml:space="preserve">         &amp;rs11085727$^{\</w:t>
      </w:r>
      <w:proofErr w:type="spellStart"/>
      <w:r>
        <w:t>ast</w:t>
      </w:r>
      <w:proofErr w:type="spellEnd"/>
      <w:r>
        <w:t>}$</w:t>
      </w:r>
      <w:r>
        <w:tab/>
        <w:t>&amp;0.30</w:t>
      </w:r>
      <w:r>
        <w:tab/>
        <w:t>&amp;0.79</w:t>
      </w:r>
      <w:r>
        <w:tab/>
        <w:t>&amp;3.83</w:t>
      </w:r>
      <w:r>
        <w:tab/>
        <w:t>&amp;0.22</w:t>
      </w:r>
      <w:r>
        <w:tab/>
        <w:t>&amp;35</w:t>
      </w:r>
      <w:r>
        <w:tab/>
        <w:t>&amp;NA</w:t>
      </w:r>
      <w:r>
        <w:tab/>
        <w:t>&amp;NA \\</w:t>
      </w:r>
    </w:p>
    <w:p w14:paraId="5A4F73DD" w14:textId="77777777" w:rsidR="0083268A" w:rsidRDefault="0083268A" w:rsidP="0083268A">
      <w:r>
        <w:t>17 &amp;\</w:t>
      </w:r>
      <w:proofErr w:type="spellStart"/>
      <w:proofErr w:type="gramStart"/>
      <w:r>
        <w:t>textit</w:t>
      </w:r>
      <w:proofErr w:type="spellEnd"/>
      <w:r>
        <w:t>{</w:t>
      </w:r>
      <w:proofErr w:type="gramEnd"/>
      <w:r>
        <w:t>PTRF}          &amp;rs730086$^{\</w:t>
      </w:r>
      <w:proofErr w:type="spellStart"/>
      <w:r>
        <w:t>ast</w:t>
      </w:r>
      <w:proofErr w:type="spellEnd"/>
      <w:r>
        <w:t>}$ &amp;0.34 &amp;0.81 &amp;3.39 &amp;0.39 &amp;400</w:t>
      </w:r>
      <w:r>
        <w:tab/>
        <w:t>&amp;NA</w:t>
      </w:r>
      <w:r>
        <w:tab/>
        <w:t>&amp;NA \\</w:t>
      </w:r>
    </w:p>
    <w:p w14:paraId="351CD694" w14:textId="77777777" w:rsidR="0083268A" w:rsidRDefault="0083268A" w:rsidP="0083268A">
      <w:r>
        <w:t>1</w:t>
      </w:r>
      <w:r>
        <w:tab/>
        <w:t xml:space="preserve"> &amp; \</w:t>
      </w:r>
      <w:proofErr w:type="spellStart"/>
      <w:r>
        <w:t>textit</w:t>
      </w:r>
      <w:proofErr w:type="spellEnd"/>
      <w:r>
        <w:t>{RUNX3}</w:t>
      </w:r>
      <w:r>
        <w:tab/>
        <w:t xml:space="preserve">       &amp; rs6600250</w:t>
      </w:r>
      <w:r>
        <w:tab/>
        <w:t>&amp;0.50</w:t>
      </w:r>
      <w:r>
        <w:tab/>
        <w:t>&amp;1.20</w:t>
      </w:r>
      <w:r>
        <w:tab/>
        <w:t>&amp;3.07</w:t>
      </w:r>
      <w:r>
        <w:tab/>
        <w:t>&amp;0.03</w:t>
      </w:r>
      <w:r>
        <w:tab/>
        <w:t>&amp;48</w:t>
      </w:r>
      <w:r>
        <w:tab/>
        <w:t>&amp;rs7523412</w:t>
      </w:r>
      <w:r>
        <w:tab/>
        <w:t>&amp;52 \\</w:t>
      </w:r>
    </w:p>
    <w:p w14:paraId="2E60B7D2" w14:textId="77777777" w:rsidR="0083268A" w:rsidRDefault="0083268A" w:rsidP="0083268A">
      <w:r>
        <w:t>12 &amp;\</w:t>
      </w:r>
      <w:proofErr w:type="spellStart"/>
      <w:proofErr w:type="gramStart"/>
      <w:r>
        <w:t>textit</w:t>
      </w:r>
      <w:proofErr w:type="spellEnd"/>
      <w:r>
        <w:t>{</w:t>
      </w:r>
      <w:proofErr w:type="gramEnd"/>
      <w:r>
        <w:t>STAT2/IL23A}</w:t>
      </w:r>
      <w:r>
        <w:tab/>
        <w:t xml:space="preserve"> &amp;rs12368739</w:t>
      </w:r>
      <w:r>
        <w:tab/>
        <w:t>&amp;0.06</w:t>
      </w:r>
      <w:r>
        <w:tab/>
        <w:t>&amp;1.70</w:t>
      </w:r>
      <w:r>
        <w:tab/>
        <w:t>&amp;4.04</w:t>
      </w:r>
      <w:r>
        <w:tab/>
        <w:t>&amp;0.02</w:t>
      </w:r>
      <w:r>
        <w:tab/>
        <w:t>&amp;110 &amp;</w:t>
      </w:r>
      <w:r>
        <w:tab/>
        <w:t>rs2020854</w:t>
      </w:r>
      <w:r>
        <w:tab/>
        <w:t>&amp;121 \\</w:t>
      </w:r>
    </w:p>
    <w:p w14:paraId="4F78B4C7" w14:textId="77777777" w:rsidR="0083268A" w:rsidRDefault="0083268A" w:rsidP="0083268A">
      <w:r>
        <w:t>6</w:t>
      </w:r>
      <w:r>
        <w:tab/>
        <w:t xml:space="preserve"> &amp; \</w:t>
      </w:r>
      <w:proofErr w:type="spellStart"/>
      <w:r>
        <w:t>textit</w:t>
      </w:r>
      <w:proofErr w:type="spellEnd"/>
      <w:r>
        <w:t>{TRAF3IP2}</w:t>
      </w:r>
      <w:r>
        <w:tab/>
        <w:t xml:space="preserve">   &amp;rs33980500</w:t>
      </w:r>
      <w:r>
        <w:tab/>
        <w:t>&amp;0.07</w:t>
      </w:r>
      <w:r>
        <w:tab/>
        <w:t>&amp;1.71</w:t>
      </w:r>
      <w:r>
        <w:tab/>
        <w:t>&amp;8.26</w:t>
      </w:r>
      <w:r>
        <w:tab/>
        <w:t>&amp;0.87</w:t>
      </w:r>
      <w:r>
        <w:tab/>
        <w:t>&amp;2</w:t>
      </w:r>
      <w:r>
        <w:tab/>
        <w:t>&amp;rs33980500</w:t>
      </w:r>
      <w:r>
        <w:tab/>
        <w:t>&amp;7 \\</w:t>
      </w:r>
    </w:p>
    <w:p w14:paraId="64BC06B0" w14:textId="77777777" w:rsidR="0083268A" w:rsidRDefault="0083268A" w:rsidP="0083268A">
      <w:r>
        <w:t>19 &amp;</w:t>
      </w:r>
      <w:r>
        <w:tab/>
        <w:t>\</w:t>
      </w:r>
      <w:proofErr w:type="spellStart"/>
      <w:r>
        <w:t>textit</w:t>
      </w:r>
      <w:proofErr w:type="spellEnd"/>
      <w:r>
        <w:t>{TYK2}</w:t>
      </w:r>
      <w:r>
        <w:tab/>
        <w:t xml:space="preserve">       &amp;rs11085727</w:t>
      </w:r>
      <w:r>
        <w:tab/>
        <w:t>&amp;0.30</w:t>
      </w:r>
      <w:r>
        <w:tab/>
        <w:t>&amp;0.79</w:t>
      </w:r>
      <w:r>
        <w:tab/>
        <w:t>&amp;3.83</w:t>
      </w:r>
      <w:r>
        <w:tab/>
        <w:t>&amp;0.21</w:t>
      </w:r>
      <w:r>
        <w:tab/>
        <w:t>&amp;32</w:t>
      </w:r>
      <w:r>
        <w:tab/>
        <w:t>&amp;rs34725611</w:t>
      </w:r>
      <w:r>
        <w:tab/>
        <w:t>&amp;5 \\</w:t>
      </w:r>
    </w:p>
    <w:p w14:paraId="1C598A52" w14:textId="77777777" w:rsidR="0083268A" w:rsidRDefault="0083268A" w:rsidP="0083268A">
      <w:r>
        <w:t>5</w:t>
      </w:r>
      <w:r>
        <w:tab/>
        <w:t xml:space="preserve"> &amp; \</w:t>
      </w:r>
      <w:proofErr w:type="spellStart"/>
      <w:r>
        <w:t>textit</w:t>
      </w:r>
      <w:proofErr w:type="spellEnd"/>
      <w:r>
        <w:t>{CSF2/P4HA2}</w:t>
      </w:r>
      <w:r>
        <w:tab/>
        <w:t xml:space="preserve"> &amp;</w:t>
      </w:r>
      <w:proofErr w:type="gramStart"/>
      <w:r>
        <w:t>rs11242104  &amp;</w:t>
      </w:r>
      <w:proofErr w:type="gramEnd"/>
      <w:r>
        <w:t>0.48 &amp;1.24 &amp;5.31 &amp;0.07 &amp;58</w:t>
      </w:r>
      <w:r>
        <w:tab/>
        <w:t>&amp;rs715285 &amp;35 \\</w:t>
      </w:r>
    </w:p>
    <w:p w14:paraId="321C3359" w14:textId="77777777" w:rsidR="0083268A" w:rsidRDefault="0083268A" w:rsidP="0083268A">
      <w:r>
        <w:t>\</w:t>
      </w:r>
      <w:proofErr w:type="spellStart"/>
      <w:r>
        <w:t>bottomrule</w:t>
      </w:r>
      <w:proofErr w:type="spellEnd"/>
    </w:p>
    <w:p w14:paraId="7EEAA2B6" w14:textId="77777777" w:rsidR="0083268A" w:rsidRDefault="0083268A" w:rsidP="0083268A">
      <w:r>
        <w:lastRenderedPageBreak/>
        <w:t>%\</w:t>
      </w:r>
      <w:proofErr w:type="spellStart"/>
      <w:r>
        <w:t>medskip</w:t>
      </w:r>
      <w:proofErr w:type="spellEnd"/>
    </w:p>
    <w:p w14:paraId="0A7127F7" w14:textId="77777777" w:rsidR="0083268A" w:rsidRDefault="0083268A" w:rsidP="0083268A">
      <w:r>
        <w:t>\end{</w:t>
      </w:r>
      <w:proofErr w:type="spellStart"/>
      <w:r>
        <w:t>longtable</w:t>
      </w:r>
      <w:proofErr w:type="spellEnd"/>
      <w:r>
        <w:t>}</w:t>
      </w:r>
    </w:p>
    <w:p w14:paraId="3216EE59" w14:textId="77777777" w:rsidR="0083268A" w:rsidRDefault="0083268A" w:rsidP="0083268A">
      <w:r>
        <w:t>\end{center}</w:t>
      </w:r>
    </w:p>
    <w:p w14:paraId="34C287FA" w14:textId="77777777" w:rsidR="0083268A" w:rsidRDefault="0083268A" w:rsidP="0083268A">
      <w:r>
        <w:t>\end{landscape}</w:t>
      </w:r>
    </w:p>
    <w:p w14:paraId="25E74BC7" w14:textId="77777777" w:rsidR="0083268A" w:rsidRDefault="0083268A" w:rsidP="0083268A"/>
    <w:p w14:paraId="3552CF7C" w14:textId="77777777" w:rsidR="0083268A" w:rsidRDefault="0083268A" w:rsidP="0083268A"/>
    <w:p w14:paraId="44EE98BF" w14:textId="77777777" w:rsidR="0083268A" w:rsidRDefault="0083268A" w:rsidP="0083268A"/>
    <w:p w14:paraId="1066A2EB" w14:textId="1B8DD5CE" w:rsidR="0083268A" w:rsidRDefault="0083268A" w:rsidP="0083268A">
      <w:r>
        <w:t>In this analysis, fine-mapping was unsuccessful (-log$</w:t>
      </w:r>
      <w:proofErr w:type="gramStart"/>
      <w:r>
        <w:t>_</w:t>
      </w:r>
      <w:r w:rsidR="00845A32">
        <w:t>{</w:t>
      </w:r>
      <w:proofErr w:type="gramEnd"/>
      <w:r>
        <w:t>10}ABF&lt;3$) in four loci previously fine-mapped by Bowes \</w:t>
      </w:r>
      <w:proofErr w:type="spellStart"/>
      <w:r>
        <w:t>textit</w:t>
      </w:r>
      <w:proofErr w:type="spellEnd"/>
      <w:r>
        <w:t>{et al.} (\</w:t>
      </w:r>
      <w:proofErr w:type="spellStart"/>
      <w:r>
        <w:t>textit</w:t>
      </w:r>
      <w:proofErr w:type="spellEnd"/>
      <w:r>
        <w:t>{B3GNT2}, \</w:t>
      </w:r>
      <w:proofErr w:type="spellStart"/>
      <w:r>
        <w:t>textit</w:t>
      </w:r>
      <w:proofErr w:type="spellEnd"/>
      <w:r>
        <w:t>{NOS2A}, \</w:t>
      </w:r>
      <w:proofErr w:type="spellStart"/>
      <w:r>
        <w:t>textit</w:t>
      </w:r>
      <w:proofErr w:type="spellEnd"/>
      <w:r>
        <w:t>{REL} and \</w:t>
      </w:r>
      <w:proofErr w:type="spellStart"/>
      <w:r>
        <w:t>textit</w:t>
      </w:r>
      <w:proofErr w:type="spellEnd"/>
      <w:r>
        <w:t xml:space="preserve">{TNIP1}) highlighting the already acknowledged reduced power of the analysis performed here. </w:t>
      </w:r>
      <w:r w:rsidR="00845A32">
        <w:t xml:space="preserve">Of </w:t>
      </w:r>
      <w:r>
        <w:t>the twelve loci passing the -log${_10</w:t>
      </w:r>
      <w:proofErr w:type="gramStart"/>
      <w:r>
        <w:t>}ABF</w:t>
      </w:r>
      <w:proofErr w:type="gramEnd"/>
      <w:r>
        <w:t xml:space="preserve">\geq3$ cut-off, eight </w:t>
      </w:r>
      <w:r w:rsidR="00845A32">
        <w:t>had</w:t>
      </w:r>
      <w:r>
        <w:t xml:space="preserve"> been successfully fine-mapped by Bowes and colleagues (Table \ref{</w:t>
      </w:r>
      <w:proofErr w:type="spellStart"/>
      <w:r>
        <w:t>tab:PsA_fine_mapping_summary</w:t>
      </w:r>
      <w:proofErr w:type="spellEnd"/>
      <w:r>
        <w:t xml:space="preserve">}). </w:t>
      </w:r>
      <w:proofErr w:type="gramStart"/>
      <w:r>
        <w:t>For</w:t>
      </w:r>
      <w:proofErr w:type="gramEnd"/>
      <w:r>
        <w:t xml:space="preserve"> two loci, \</w:t>
      </w:r>
      <w:proofErr w:type="spellStart"/>
      <w:r>
        <w:t>textit</w:t>
      </w:r>
      <w:proofErr w:type="spellEnd"/>
      <w:r>
        <w:t>{IL23R} and \</w:t>
      </w:r>
      <w:proofErr w:type="spellStart"/>
      <w:r>
        <w:t>textit</w:t>
      </w:r>
      <w:proofErr w:type="spellEnd"/>
      <w:r>
        <w:t>{TRAF3IP2}, the same fine-mapping lead SNPs were reported by the two analys</w:t>
      </w:r>
      <w:r w:rsidR="008E4E90">
        <w:t>e</w:t>
      </w:r>
      <w:r>
        <w:t xml:space="preserve">s. </w:t>
      </w:r>
      <w:r w:rsidR="008E4E90">
        <w:t xml:space="preserve">For the </w:t>
      </w:r>
      <w:r>
        <w:t>\</w:t>
      </w:r>
      <w:proofErr w:type="spellStart"/>
      <w:r>
        <w:t>textit</w:t>
      </w:r>
      <w:proofErr w:type="spellEnd"/>
      <w:r>
        <w:t xml:space="preserve">{IL12B} locus, the second signal reported by Bowes and colleagues was also identified </w:t>
      </w:r>
      <w:r w:rsidR="008E4E90">
        <w:t>here</w:t>
      </w:r>
      <w:r>
        <w:t xml:space="preserve"> by step-wise conditional analysis. For the four fine-mapped loci reported here but not by Bowes \</w:t>
      </w:r>
      <w:proofErr w:type="spellStart"/>
      <w:r>
        <w:t>textit</w:t>
      </w:r>
      <w:proofErr w:type="spellEnd"/>
      <w:r>
        <w:t>{et al.}, the fine-mapping lead SNP</w:t>
      </w:r>
      <w:r w:rsidR="008E4E90">
        <w:t>s</w:t>
      </w:r>
      <w:r>
        <w:t xml:space="preserve"> were in very low LD (r${^2</w:t>
      </w:r>
      <w:proofErr w:type="gramStart"/>
      <w:r>
        <w:t>}&lt;</w:t>
      </w:r>
      <w:proofErr w:type="gramEnd"/>
      <w:r>
        <w:t xml:space="preserve">0.5$) with the </w:t>
      </w:r>
      <w:proofErr w:type="spellStart"/>
      <w:r>
        <w:t>PsA</w:t>
      </w:r>
      <w:proofErr w:type="spellEnd"/>
      <w:r>
        <w:t xml:space="preserve"> GWAS lead SNP, suggesting identification of spurious signals or signals from other loc</w:t>
      </w:r>
      <w:r w:rsidR="008E4E90">
        <w:t>i</w:t>
      </w:r>
      <w:r>
        <w:t xml:space="preserve"> nearby in the association analysis (Table \ref{</w:t>
      </w:r>
      <w:proofErr w:type="spellStart"/>
      <w:r>
        <w:t>tab:PsA_fine_mapping_summary</w:t>
      </w:r>
      <w:proofErr w:type="spellEnd"/>
      <w:r>
        <w:t>} labelled with $\</w:t>
      </w:r>
      <w:proofErr w:type="spellStart"/>
      <w:r>
        <w:t>ast</w:t>
      </w:r>
      <w:proofErr w:type="spellEnd"/>
      <w:r>
        <w:t>$). For example, the association analysis performed for the fine-mapping of \</w:t>
      </w:r>
      <w:proofErr w:type="spellStart"/>
      <w:r>
        <w:t>textit</w:t>
      </w:r>
      <w:proofErr w:type="spellEnd"/>
      <w:r>
        <w:t>{IL13} was confounded by the \</w:t>
      </w:r>
      <w:proofErr w:type="spellStart"/>
      <w:r>
        <w:t>textit</w:t>
      </w:r>
      <w:proofErr w:type="spellEnd"/>
      <w:r>
        <w:t>{TYK2} signal, with no LD found between the fine-mapping and the GWAS index SNPs in the \</w:t>
      </w:r>
      <w:proofErr w:type="spellStart"/>
      <w:r>
        <w:t>textit</w:t>
      </w:r>
      <w:proofErr w:type="spellEnd"/>
      <w:r>
        <w:t>{IL13} locus. Therefore, these four signals were also removed from downstream integration analysis.</w:t>
      </w:r>
    </w:p>
    <w:p w14:paraId="4C84C871" w14:textId="77777777" w:rsidR="0083268A" w:rsidRDefault="0083268A" w:rsidP="0083268A"/>
    <w:p w14:paraId="1D0A844C" w14:textId="77777777" w:rsidR="0083268A" w:rsidRDefault="0083268A" w:rsidP="0083268A"/>
    <w:p w14:paraId="37822B01" w14:textId="77777777" w:rsidR="0083268A" w:rsidRDefault="0083268A" w:rsidP="0083268A"/>
    <w:p w14:paraId="17B8A593" w14:textId="77777777" w:rsidR="0083268A" w:rsidRDefault="0083268A" w:rsidP="0083268A"/>
    <w:p w14:paraId="21B4B492" w14:textId="77777777" w:rsidR="0083268A" w:rsidRDefault="0083268A" w:rsidP="0083268A">
      <w:r>
        <w:t>\</w:t>
      </w:r>
      <w:proofErr w:type="spellStart"/>
      <w:r>
        <w:t>subsubsection</w:t>
      </w:r>
      <w:proofErr w:type="spellEnd"/>
      <w:r>
        <w:t xml:space="preserve">{Integrating fine-mapped SNPs and chromatin accessibility from </w:t>
      </w:r>
      <w:proofErr w:type="spellStart"/>
      <w:r>
        <w:t>PsA</w:t>
      </w:r>
      <w:proofErr w:type="spellEnd"/>
      <w:r>
        <w:t xml:space="preserve"> samples}</w:t>
      </w:r>
    </w:p>
    <w:p w14:paraId="2C801969" w14:textId="27EE1A1D" w:rsidR="0083268A" w:rsidRDefault="0083268A" w:rsidP="0083268A">
      <w:r>
        <w:t xml:space="preserve">The union of the 90\% credible sets for the eight successfully fine-mapped loci </w:t>
      </w:r>
      <w:r w:rsidR="008E4E90">
        <w:t xml:space="preserve">comprised </w:t>
      </w:r>
      <w:r>
        <w:t xml:space="preserve">a total of 294 unique SNPs. These SNPs were used to perform overlap with the significant (FDR$&lt;$0.01 and </w:t>
      </w:r>
      <w:proofErr w:type="gramStart"/>
      <w:r>
        <w:t>abs(</w:t>
      </w:r>
      <w:proofErr w:type="gramEnd"/>
      <w:r>
        <w:t>FC)$&gt;$1.5) DARs identified between SF and PB in CD14$^+$ monocytes, mCD4$^+$, mCD8$^+$ and NK cells. Unfortunately, none of the 294 SNPs were contained by a DAR in any of these cell types. Additional overlap was performed between the</w:t>
      </w:r>
      <w:r w:rsidR="008E4E90">
        <w:t>se</w:t>
      </w:r>
      <w:r>
        <w:t xml:space="preserve"> SNPs and the accessible chromatin regions (consensus peaks without filtering </w:t>
      </w:r>
      <w:r w:rsidR="003E0420">
        <w:t>based on</w:t>
      </w:r>
      <w:r>
        <w:t xml:space="preserve"> the differential analysis) in each of the four cell types assayed by ATAC. The largest number of SNPs (17) was found to overlap accessible chromatin in CD14$^+$ monocytes, followed by mCD8$^+$, mCD4$^+$ and NK cells (Table \</w:t>
      </w:r>
      <w:proofErr w:type="gramStart"/>
      <w:r>
        <w:t>ref{</w:t>
      </w:r>
      <w:proofErr w:type="spellStart"/>
      <w:proofErr w:type="gramEnd"/>
      <w:r>
        <w:t>tab:PSA_fine_mapping_ATAC_overlap</w:t>
      </w:r>
      <w:proofErr w:type="spellEnd"/>
      <w:r>
        <w:t xml:space="preserve">}). </w:t>
      </w:r>
      <w:proofErr w:type="gramStart"/>
      <w:r w:rsidR="003E0420">
        <w:t>T</w:t>
      </w:r>
      <w:r>
        <w:t>he</w:t>
      </w:r>
      <w:proofErr w:type="gramEnd"/>
      <w:r>
        <w:t xml:space="preserve"> 43 unique SNPs from the 90\% credible set overlapping ATAC accessible chromatin were distribute</w:t>
      </w:r>
      <w:r w:rsidR="003E0420">
        <w:t>d</w:t>
      </w:r>
      <w:r>
        <w:t xml:space="preserve"> across </w:t>
      </w:r>
      <w:r w:rsidR="003E0420">
        <w:t xml:space="preserve">the </w:t>
      </w:r>
      <w:r>
        <w:t>\</w:t>
      </w:r>
      <w:proofErr w:type="spellStart"/>
      <w:r>
        <w:t>textit</w:t>
      </w:r>
      <w:proofErr w:type="spellEnd"/>
      <w:r>
        <w:t>{CSF2} (8), \</w:t>
      </w:r>
      <w:proofErr w:type="spellStart"/>
      <w:r>
        <w:t>textit</w:t>
      </w:r>
      <w:proofErr w:type="spellEnd"/>
      <w:r>
        <w:t>{IL12B}</w:t>
      </w:r>
      <w:r w:rsidR="003E0420">
        <w:t xml:space="preserve"> </w:t>
      </w:r>
      <w:r>
        <w:t>(3), \</w:t>
      </w:r>
      <w:proofErr w:type="spellStart"/>
      <w:r>
        <w:t>textit</w:t>
      </w:r>
      <w:proofErr w:type="spellEnd"/>
      <w:r>
        <w:t>{IL23R}</w:t>
      </w:r>
      <w:r w:rsidR="003E0420">
        <w:t xml:space="preserve"> </w:t>
      </w:r>
      <w:r>
        <w:t>(4), \</w:t>
      </w:r>
      <w:proofErr w:type="spellStart"/>
      <w:r>
        <w:t>textit</w:t>
      </w:r>
      <w:proofErr w:type="spellEnd"/>
      <w:r>
        <w:t>{RUNX3}</w:t>
      </w:r>
      <w:r w:rsidR="003E0420">
        <w:t xml:space="preserve"> </w:t>
      </w:r>
      <w:r>
        <w:t>(6), \</w:t>
      </w:r>
      <w:proofErr w:type="spellStart"/>
      <w:r>
        <w:t>textit</w:t>
      </w:r>
      <w:proofErr w:type="spellEnd"/>
      <w:r>
        <w:t>{STAT2}</w:t>
      </w:r>
      <w:r w:rsidR="003E0420">
        <w:t xml:space="preserve"> </w:t>
      </w:r>
      <w:r>
        <w:t>(14), \</w:t>
      </w:r>
      <w:proofErr w:type="spellStart"/>
      <w:r>
        <w:t>textit</w:t>
      </w:r>
      <w:proofErr w:type="spellEnd"/>
      <w:r>
        <w:t>{TRAF3IP2}</w:t>
      </w:r>
      <w:r w:rsidR="003E0420">
        <w:t xml:space="preserve"> </w:t>
      </w:r>
      <w:r>
        <w:t>(1) and \</w:t>
      </w:r>
      <w:proofErr w:type="spellStart"/>
      <w:r>
        <w:t>textit</w:t>
      </w:r>
      <w:proofErr w:type="spellEnd"/>
      <w:r>
        <w:t>{TYK2}</w:t>
      </w:r>
      <w:r w:rsidR="003E0420">
        <w:t xml:space="preserve"> </w:t>
      </w:r>
      <w:r>
        <w:t>(7) loci. A number of th</w:t>
      </w:r>
      <w:r w:rsidR="003E0420">
        <w:t>e</w:t>
      </w:r>
      <w:r>
        <w:t xml:space="preserve">se SNPs were found to only overlap accessible chromatin </w:t>
      </w:r>
      <w:r w:rsidR="003E0420">
        <w:t>in</w:t>
      </w:r>
      <w:r>
        <w:t xml:space="preserve"> one particular cell type. </w:t>
      </w:r>
    </w:p>
    <w:p w14:paraId="495B98DA" w14:textId="77777777" w:rsidR="0083268A" w:rsidRDefault="0083268A" w:rsidP="0083268A"/>
    <w:p w14:paraId="5A03B684" w14:textId="77777777" w:rsidR="0083268A" w:rsidRDefault="0083268A" w:rsidP="0083268A"/>
    <w:p w14:paraId="5B7DBF31" w14:textId="77777777" w:rsidR="0083268A" w:rsidRDefault="0083268A" w:rsidP="0083268A">
      <w:r>
        <w:t>\begin{table}[</w:t>
      </w:r>
      <w:proofErr w:type="spellStart"/>
      <w:r>
        <w:t>htbp</w:t>
      </w:r>
      <w:proofErr w:type="spellEnd"/>
      <w:r>
        <w:t>]</w:t>
      </w:r>
    </w:p>
    <w:p w14:paraId="021CA175" w14:textId="77777777" w:rsidR="0083268A" w:rsidRDefault="0083268A" w:rsidP="0083268A">
      <w:r>
        <w:t>%\</w:t>
      </w:r>
      <w:proofErr w:type="spellStart"/>
      <w:proofErr w:type="gramStart"/>
      <w:r>
        <w:t>setlength</w:t>
      </w:r>
      <w:proofErr w:type="spellEnd"/>
      <w:r>
        <w:t>{</w:t>
      </w:r>
      <w:proofErr w:type="gramEnd"/>
      <w:r>
        <w:t>\</w:t>
      </w:r>
      <w:proofErr w:type="spellStart"/>
      <w:r>
        <w:t>tabcolsep</w:t>
      </w:r>
      <w:proofErr w:type="spellEnd"/>
      <w:r>
        <w:t>}{20pt} only to stretch the columns if you want</w:t>
      </w:r>
    </w:p>
    <w:p w14:paraId="1F6AB323" w14:textId="77777777" w:rsidR="0083268A" w:rsidRDefault="0083268A" w:rsidP="0083268A">
      <w:r>
        <w:t>%\</w:t>
      </w:r>
      <w:proofErr w:type="spellStart"/>
      <w:r>
        <w:t>renewcommand</w:t>
      </w:r>
      <w:proofErr w:type="spellEnd"/>
      <w:r>
        <w:t>{\</w:t>
      </w:r>
      <w:proofErr w:type="spellStart"/>
      <w:r>
        <w:t>arraystretch</w:t>
      </w:r>
      <w:proofErr w:type="spellEnd"/>
      <w:r>
        <w:t>}{1.5}</w:t>
      </w:r>
    </w:p>
    <w:p w14:paraId="5B6710F2" w14:textId="77777777" w:rsidR="0083268A" w:rsidRDefault="0083268A" w:rsidP="0083268A">
      <w:r>
        <w:t>\centering</w:t>
      </w:r>
    </w:p>
    <w:p w14:paraId="1C01EC7B" w14:textId="77777777" w:rsidR="0083268A" w:rsidRDefault="0083268A" w:rsidP="0083268A">
      <w:r>
        <w:t>\begin{tabular}{</w:t>
      </w:r>
      <w:proofErr w:type="gramStart"/>
      <w:r>
        <w:t>@{</w:t>
      </w:r>
      <w:proofErr w:type="gramEnd"/>
      <w:r>
        <w:t xml:space="preserve">} c </w:t>
      </w:r>
      <w:proofErr w:type="spellStart"/>
      <w:r>
        <w:t>c</w:t>
      </w:r>
      <w:proofErr w:type="spellEnd"/>
      <w:r>
        <w:t xml:space="preserve"> c}</w:t>
      </w:r>
    </w:p>
    <w:p w14:paraId="10D9F8FD" w14:textId="77777777" w:rsidR="0083268A" w:rsidRDefault="0083268A" w:rsidP="0083268A">
      <w:r>
        <w:t>\</w:t>
      </w:r>
      <w:proofErr w:type="spellStart"/>
      <w:r>
        <w:t>toprule</w:t>
      </w:r>
      <w:proofErr w:type="spellEnd"/>
    </w:p>
    <w:p w14:paraId="1531AE45" w14:textId="77777777" w:rsidR="0083268A" w:rsidRDefault="0083268A" w:rsidP="0083268A">
      <w:r>
        <w:t>\</w:t>
      </w:r>
      <w:proofErr w:type="spellStart"/>
      <w:r>
        <w:t>textbf</w:t>
      </w:r>
      <w:proofErr w:type="spellEnd"/>
      <w:r>
        <w:t>{ATAC cell type} &amp; \</w:t>
      </w:r>
      <w:proofErr w:type="spellStart"/>
      <w:r>
        <w:t>textbf</w:t>
      </w:r>
      <w:proofErr w:type="spellEnd"/>
      <w:r>
        <w:t xml:space="preserve">{90\% credible set}   </w:t>
      </w:r>
      <w:proofErr w:type="gramStart"/>
      <w:r>
        <w:t>&amp;  \</w:t>
      </w:r>
      <w:proofErr w:type="spellStart"/>
      <w:proofErr w:type="gramEnd"/>
      <w:r>
        <w:t>textbf</w:t>
      </w:r>
      <w:proofErr w:type="spellEnd"/>
      <w:r>
        <w:t>{Cell type specific}  \\</w:t>
      </w:r>
    </w:p>
    <w:p w14:paraId="2DF754ED" w14:textId="77777777" w:rsidR="0083268A" w:rsidRDefault="0083268A" w:rsidP="0083268A">
      <w:r>
        <w:t>\</w:t>
      </w:r>
      <w:proofErr w:type="spellStart"/>
      <w:r>
        <w:t>textbf</w:t>
      </w:r>
      <w:proofErr w:type="spellEnd"/>
      <w:r>
        <w:t>{master list}    &amp; \</w:t>
      </w:r>
      <w:proofErr w:type="spellStart"/>
      <w:r>
        <w:t>textbf</w:t>
      </w:r>
      <w:proofErr w:type="spellEnd"/>
      <w:r>
        <w:t>{overlapping SNPs}    &amp;   \</w:t>
      </w:r>
      <w:proofErr w:type="spellStart"/>
      <w:r>
        <w:t>textbf</w:t>
      </w:r>
      <w:proofErr w:type="spellEnd"/>
      <w:r>
        <w:t>{overlap}   \\</w:t>
      </w:r>
    </w:p>
    <w:p w14:paraId="0481C2FF" w14:textId="77777777" w:rsidR="0083268A" w:rsidRDefault="0083268A" w:rsidP="0083268A">
      <w:r>
        <w:tab/>
      </w:r>
      <w:r>
        <w:tab/>
      </w:r>
      <w:r>
        <w:tab/>
      </w:r>
      <w:r>
        <w:tab/>
      </w:r>
      <w:r>
        <w:tab/>
      </w:r>
      <w:r>
        <w:tab/>
      </w:r>
      <w:r>
        <w:tab/>
      </w:r>
      <w:r>
        <w:tab/>
      </w:r>
      <w:r>
        <w:tab/>
        <w:t xml:space="preserve">      &amp;</w:t>
      </w:r>
      <w:r>
        <w:tab/>
        <w:t>\</w:t>
      </w:r>
      <w:proofErr w:type="spellStart"/>
      <w:proofErr w:type="gramStart"/>
      <w:r>
        <w:t>textbf</w:t>
      </w:r>
      <w:proofErr w:type="spellEnd"/>
      <w:r>
        <w:t>{</w:t>
      </w:r>
      <w:proofErr w:type="gramEnd"/>
      <w:r>
        <w:t>(number)}</w:t>
      </w:r>
      <w:r>
        <w:tab/>
      </w:r>
      <w:r>
        <w:tab/>
      </w:r>
      <w:r>
        <w:tab/>
      </w:r>
      <w:r>
        <w:tab/>
        <w:t xml:space="preserve">     &amp;                            \\</w:t>
      </w:r>
    </w:p>
    <w:p w14:paraId="01225B46" w14:textId="77777777" w:rsidR="0083268A" w:rsidRDefault="0083268A" w:rsidP="0083268A">
      <w:r>
        <w:t>\</w:t>
      </w:r>
      <w:proofErr w:type="spellStart"/>
      <w:r>
        <w:t>midrule</w:t>
      </w:r>
      <w:proofErr w:type="spellEnd"/>
    </w:p>
    <w:p w14:paraId="1E144D78" w14:textId="77777777" w:rsidR="0083268A" w:rsidRDefault="0083268A" w:rsidP="0083268A">
      <w:r>
        <w:t>\</w:t>
      </w:r>
      <w:proofErr w:type="spellStart"/>
      <w:r>
        <w:t>midrule</w:t>
      </w:r>
      <w:proofErr w:type="spellEnd"/>
    </w:p>
    <w:p w14:paraId="0BECC18D" w14:textId="77777777" w:rsidR="0083268A" w:rsidRDefault="0083268A" w:rsidP="0083268A">
      <w:r>
        <w:t xml:space="preserve"> CD14$^+$ monocytes    &amp; 32                            </w:t>
      </w:r>
      <w:proofErr w:type="gramStart"/>
      <w:r>
        <w:t>&amp;  \</w:t>
      </w:r>
      <w:proofErr w:type="spellStart"/>
      <w:proofErr w:type="gramEnd"/>
      <w:r>
        <w:t>textit</w:t>
      </w:r>
      <w:proofErr w:type="spellEnd"/>
      <w:r>
        <w:t>{STAT2} (5), \</w:t>
      </w:r>
      <w:proofErr w:type="spellStart"/>
      <w:r>
        <w:t>textit</w:t>
      </w:r>
      <w:proofErr w:type="spellEnd"/>
      <w:r>
        <w:t xml:space="preserve">{TYK2}(2)\\ </w:t>
      </w:r>
    </w:p>
    <w:p w14:paraId="14C9EBBF" w14:textId="77777777" w:rsidR="0083268A" w:rsidRDefault="0083268A" w:rsidP="0083268A">
      <w:r>
        <w:t xml:space="preserve">                       &amp;                               </w:t>
      </w:r>
      <w:proofErr w:type="gramStart"/>
      <w:r>
        <w:t>&amp;  \</w:t>
      </w:r>
      <w:proofErr w:type="spellStart"/>
      <w:proofErr w:type="gramEnd"/>
      <w:r>
        <w:t>textit</w:t>
      </w:r>
      <w:proofErr w:type="spellEnd"/>
      <w:r>
        <w:t>{RUNX3}(1),\\</w:t>
      </w:r>
    </w:p>
    <w:p w14:paraId="2165ABFC" w14:textId="77777777" w:rsidR="0083268A" w:rsidRDefault="0083268A" w:rsidP="0083268A">
      <w:r>
        <w:tab/>
      </w:r>
      <w:r>
        <w:tab/>
      </w:r>
      <w:r>
        <w:tab/>
      </w:r>
      <w:r>
        <w:tab/>
      </w:r>
      <w:r>
        <w:tab/>
      </w:r>
      <w:r>
        <w:tab/>
      </w:r>
      <w:r>
        <w:tab/>
      </w:r>
      <w:r>
        <w:tab/>
      </w:r>
      <w:r>
        <w:tab/>
      </w:r>
      <w:r>
        <w:tab/>
      </w:r>
      <w:r>
        <w:tab/>
        <w:t xml:space="preserve"> &amp;                               </w:t>
      </w:r>
      <w:proofErr w:type="gramStart"/>
      <w:r>
        <w:t>&amp;  \</w:t>
      </w:r>
      <w:proofErr w:type="spellStart"/>
      <w:proofErr w:type="gramEnd"/>
      <w:r>
        <w:t>textit</w:t>
      </w:r>
      <w:proofErr w:type="spellEnd"/>
      <w:r>
        <w:t>{TRAF3IP2}(1) \\</w:t>
      </w:r>
    </w:p>
    <w:p w14:paraId="5483971C" w14:textId="77777777" w:rsidR="0083268A" w:rsidRDefault="0083268A" w:rsidP="0083268A">
      <w:r>
        <w:t xml:space="preserve"> mCD4$^+$              &amp; 29                            </w:t>
      </w:r>
      <w:proofErr w:type="gramStart"/>
      <w:r>
        <w:t>&amp;  \</w:t>
      </w:r>
      <w:proofErr w:type="spellStart"/>
      <w:proofErr w:type="gramEnd"/>
      <w:r>
        <w:t>textit</w:t>
      </w:r>
      <w:proofErr w:type="spellEnd"/>
      <w:r>
        <w:t>{CSF2}(1), \</w:t>
      </w:r>
      <w:proofErr w:type="spellStart"/>
      <w:r>
        <w:t>textit</w:t>
      </w:r>
      <w:proofErr w:type="spellEnd"/>
      <w:r>
        <w:t>{IL23R}(1) \\</w:t>
      </w:r>
    </w:p>
    <w:p w14:paraId="5748E3FA" w14:textId="77777777" w:rsidR="0083268A" w:rsidRDefault="0083268A" w:rsidP="0083268A">
      <w:r>
        <w:t xml:space="preserve"> mCD8$^+$              &amp; 28                            </w:t>
      </w:r>
      <w:proofErr w:type="gramStart"/>
      <w:r>
        <w:t>&amp;  \</w:t>
      </w:r>
      <w:proofErr w:type="spellStart"/>
      <w:proofErr w:type="gramEnd"/>
      <w:r>
        <w:t>textit</w:t>
      </w:r>
      <w:proofErr w:type="spellEnd"/>
      <w:r>
        <w:t>{RUNX3} (1)        \\</w:t>
      </w:r>
    </w:p>
    <w:p w14:paraId="225EC50A" w14:textId="77777777" w:rsidR="0083268A" w:rsidRDefault="0083268A" w:rsidP="0083268A">
      <w:r>
        <w:t xml:space="preserve"> NK                    &amp; 19                            </w:t>
      </w:r>
      <w:proofErr w:type="gramStart"/>
      <w:r>
        <w:t>&amp;  \</w:t>
      </w:r>
      <w:proofErr w:type="spellStart"/>
      <w:proofErr w:type="gramEnd"/>
      <w:r>
        <w:t>textit</w:t>
      </w:r>
      <w:proofErr w:type="spellEnd"/>
      <w:r>
        <w:t>{TYK2} (1)       \\</w:t>
      </w:r>
    </w:p>
    <w:p w14:paraId="28B9D498" w14:textId="77777777" w:rsidR="0083268A" w:rsidRDefault="0083268A" w:rsidP="0083268A">
      <w:r>
        <w:t>\</w:t>
      </w:r>
      <w:proofErr w:type="spellStart"/>
      <w:r>
        <w:t>bottomrule</w:t>
      </w:r>
      <w:proofErr w:type="spellEnd"/>
    </w:p>
    <w:p w14:paraId="7C1D9B64" w14:textId="77777777" w:rsidR="0083268A" w:rsidRDefault="0083268A" w:rsidP="0083268A">
      <w:r>
        <w:t>\end{tabular}</w:t>
      </w:r>
    </w:p>
    <w:p w14:paraId="16DF32CF" w14:textId="77777777" w:rsidR="0083268A" w:rsidRDefault="0083268A" w:rsidP="0083268A">
      <w:r>
        <w:t>\</w:t>
      </w:r>
      <w:proofErr w:type="spellStart"/>
      <w:r>
        <w:t>medskip</w:t>
      </w:r>
      <w:proofErr w:type="spellEnd"/>
      <w:r>
        <w:t xml:space="preserve"> %gap</w:t>
      </w:r>
    </w:p>
    <w:p w14:paraId="0BACDCD6" w14:textId="6D2F9871" w:rsidR="0083268A" w:rsidRDefault="0083268A" w:rsidP="0083268A">
      <w:r>
        <w:t>\caption[</w:t>
      </w:r>
      <w:proofErr w:type="spellStart"/>
      <w:r>
        <w:t>PsA</w:t>
      </w:r>
      <w:proofErr w:type="spellEnd"/>
      <w:r>
        <w:t xml:space="preserve"> fine-mapped SNPs from the 90\% credible sets overlapping accessible chromatin identified by ATAC in four cell types.]{\</w:t>
      </w:r>
      <w:proofErr w:type="spellStart"/>
      <w:r>
        <w:t>textbf</w:t>
      </w:r>
      <w:proofErr w:type="spellEnd"/>
      <w:r>
        <w:t>{</w:t>
      </w:r>
      <w:proofErr w:type="spellStart"/>
      <w:r>
        <w:t>PsA</w:t>
      </w:r>
      <w:proofErr w:type="spellEnd"/>
      <w:r>
        <w:t xml:space="preserve"> fine-mapped SNPs from the 90\% credible sets overlapping accessible chromatin identified by ATAC in four cell types.} The number of SNPs in the 90\% credible set union from the eight fine-mapped loci overlapping each cell type ATAC master list are reported. Furthermore, </w:t>
      </w:r>
      <w:r w:rsidR="00F71A28">
        <w:t>the number of SNPs</w:t>
      </w:r>
      <w:r>
        <w:t xml:space="preserve"> only found to overlap open chromatin in one cell type are indicated together with the locus </w:t>
      </w:r>
      <w:r w:rsidR="00F71A28">
        <w:t xml:space="preserve">in which </w:t>
      </w:r>
      <w:r>
        <w:t>the SNP was fine-mapped.}</w:t>
      </w:r>
    </w:p>
    <w:p w14:paraId="01A0A29C" w14:textId="77777777" w:rsidR="0083268A" w:rsidRDefault="0083268A" w:rsidP="0083268A">
      <w:r>
        <w:t>\label{</w:t>
      </w:r>
      <w:proofErr w:type="spellStart"/>
      <w:r>
        <w:t>tab:PSA_fine_mapping_ATAC_overlap</w:t>
      </w:r>
      <w:proofErr w:type="spellEnd"/>
      <w:r>
        <w:t>}</w:t>
      </w:r>
    </w:p>
    <w:p w14:paraId="0A8AFC3D" w14:textId="77777777" w:rsidR="0083268A" w:rsidRDefault="0083268A" w:rsidP="0083268A">
      <w:r>
        <w:t>\end{table}</w:t>
      </w:r>
    </w:p>
    <w:p w14:paraId="10FB612B" w14:textId="77777777" w:rsidR="0083268A" w:rsidRDefault="0083268A" w:rsidP="0083268A"/>
    <w:p w14:paraId="16CB65A9" w14:textId="77777777" w:rsidR="0083268A" w:rsidRDefault="0083268A" w:rsidP="0083268A"/>
    <w:p w14:paraId="1407B49D" w14:textId="0FCEA7B7" w:rsidR="0083268A" w:rsidRDefault="0083268A" w:rsidP="0083268A">
      <w:r>
        <w:t xml:space="preserve">SNPs from the fine-mapping credible set </w:t>
      </w:r>
      <w:r w:rsidR="00AA1D93">
        <w:t xml:space="preserve">were significantly </w:t>
      </w:r>
      <w:r>
        <w:t>enriche</w:t>
      </w:r>
      <w:r w:rsidR="00AA1D93">
        <w:t>d</w:t>
      </w:r>
      <w:r>
        <w:t xml:space="preserve"> </w:t>
      </w:r>
      <w:r w:rsidR="00AA1D93">
        <w:t>in</w:t>
      </w:r>
      <w:r>
        <w:t xml:space="preserve"> ATAC peaks when compared to all other GWAS Catalog SNPs and SNPs in LD (r$^2$=8) in all four cell types (Fisher exact test: CD14$^+$ monocytes </w:t>
      </w:r>
      <w:proofErr w:type="spellStart"/>
      <w:r>
        <w:t>pval</w:t>
      </w:r>
      <w:proofErr w:type="spellEnd"/>
      <w:r>
        <w:t xml:space="preserve">=7.12x$10^{-8}$, mCD4$^+$ </w:t>
      </w:r>
      <w:proofErr w:type="spellStart"/>
      <w:r>
        <w:t>pval</w:t>
      </w:r>
      <w:proofErr w:type="spellEnd"/>
      <w:r>
        <w:t xml:space="preserve">=1.69x$10^{-10}$, mCD8$^+$ </w:t>
      </w:r>
      <w:proofErr w:type="spellStart"/>
      <w:r>
        <w:t>pval</w:t>
      </w:r>
      <w:proofErr w:type="spellEnd"/>
      <w:r>
        <w:t xml:space="preserve">=6.40x$10^{-9}$ and NK </w:t>
      </w:r>
      <w:proofErr w:type="spellStart"/>
      <w:r>
        <w:t>pval</w:t>
      </w:r>
      <w:proofErr w:type="spellEnd"/>
      <w:r>
        <w:t>=1.86x$10^{-5}$). Notably, the GWAS Catalog SNPs overlapping ATAC accessible regions were significantly enriched (FDR$&lt;$0.001) for particular terms from the Experimental Factor Ontology (EFO) (Figure \</w:t>
      </w:r>
      <w:proofErr w:type="gramStart"/>
      <w:r>
        <w:t>ref{</w:t>
      </w:r>
      <w:proofErr w:type="spellStart"/>
      <w:proofErr w:type="gramEnd"/>
      <w:r>
        <w:t>figure:GWAS_traits_enriched_for_ATAC_ML</w:t>
      </w:r>
      <w:proofErr w:type="spellEnd"/>
      <w:r>
        <w:t xml:space="preserve">}). The EFO is a hierarchical tree-like ontology where each term represents a </w:t>
      </w:r>
      <w:r w:rsidR="00AA1D93">
        <w:t>(</w:t>
      </w:r>
      <w:r>
        <w:t>disease</w:t>
      </w:r>
      <w:r w:rsidR="00AA1D93">
        <w:t>)</w:t>
      </w:r>
      <w:r>
        <w:t xml:space="preserve"> trait or group of related </w:t>
      </w:r>
      <w:r w:rsidR="00AA1D93">
        <w:t>(</w:t>
      </w:r>
      <w:r>
        <w:t>disease</w:t>
      </w:r>
      <w:r w:rsidR="00AA1D93">
        <w:t>)</w:t>
      </w:r>
      <w:r>
        <w:t xml:space="preserve"> traits </w:t>
      </w:r>
      <w:r w:rsidR="00AA1D93">
        <w:t xml:space="preserve">with which disease-risk SNPs may be annotated </w:t>
      </w:r>
      <w:r>
        <w:t>(Figure \ref{</w:t>
      </w:r>
      <w:proofErr w:type="spellStart"/>
      <w:r>
        <w:t>figure:GWAS_traits_enriched_for_ATAC_ML</w:t>
      </w:r>
      <w:proofErr w:type="spellEnd"/>
      <w:r>
        <w:t>}). Enrichment for general terms (towards the root of the tree) including autoimmune diseases, rheumatic diseases and skin diseases were found across all four cell types. Disease-specific terms (amongst the branches of the tree) related to the</w:t>
      </w:r>
      <w:r w:rsidR="00AA1D93">
        <w:t>se</w:t>
      </w:r>
      <w:r>
        <w:t xml:space="preserve"> general terms, such as CD and IBD, were also found to be enriched for SNPs overlapping ATAC in all four cell types. Conversely, other "branches" from more general terms, including psoriasis and MS, presented significant enrichment (FDR$&lt;$0.001) only in CD14$^+$ monocytes and mCD4$^+$ cells, respectively. Overall, this reinforced the specificity </w:t>
      </w:r>
      <w:r w:rsidR="00AA1D93">
        <w:t>of</w:t>
      </w:r>
      <w:r>
        <w:t xml:space="preserve"> the overlap between GWAS Catalog genetic variants not included in the fine-mapping credible set with accessible chromatin across the immune cell types investigated in this chapter.</w:t>
      </w:r>
    </w:p>
    <w:p w14:paraId="06A8AD50" w14:textId="77777777" w:rsidR="0083268A" w:rsidRDefault="0083268A" w:rsidP="0083268A"/>
    <w:p w14:paraId="100D8FB9" w14:textId="77777777" w:rsidR="0083268A" w:rsidRDefault="0083268A" w:rsidP="0083268A"/>
    <w:p w14:paraId="734F6A22" w14:textId="77777777" w:rsidR="0083268A" w:rsidRDefault="0083268A" w:rsidP="0083268A">
      <w:r>
        <w:t>\begin{figure}[</w:t>
      </w:r>
      <w:proofErr w:type="spellStart"/>
      <w:r>
        <w:t>htbp</w:t>
      </w:r>
      <w:proofErr w:type="spellEnd"/>
      <w:r>
        <w:t>]</w:t>
      </w:r>
    </w:p>
    <w:p w14:paraId="48A78C34" w14:textId="77777777" w:rsidR="0083268A" w:rsidRDefault="0083268A" w:rsidP="0083268A">
      <w:r>
        <w:t>\centering</w:t>
      </w:r>
    </w:p>
    <w:p w14:paraId="5EBA940F" w14:textId="77777777" w:rsidR="0083268A" w:rsidRDefault="0083268A" w:rsidP="0083268A">
      <w:r>
        <w:t>\includegraphics[width=0.75\textwidth]{./Results3/pdfs/Enrichment_for_FM_GWAS_cat_SNPs_overlapping_ATAC}</w:t>
      </w:r>
    </w:p>
    <w:p w14:paraId="36CEF63E" w14:textId="226E4241" w:rsidR="0083268A" w:rsidRDefault="0083268A" w:rsidP="0083268A">
      <w:r>
        <w:t>\caption[Experimental Factor Ontology terms enriched in GWAS Catalog SNPs overlapping ATAC regions in four cell types.]{\</w:t>
      </w:r>
      <w:proofErr w:type="spellStart"/>
      <w:r>
        <w:t>textbf</w:t>
      </w:r>
      <w:proofErr w:type="spellEnd"/>
      <w:r>
        <w:t xml:space="preserve">{Experimental Ontology Factor terms enriched for GWAS Catalog SNPs overlapping ATAC regions in four cell types.} Each term </w:t>
      </w:r>
      <w:r w:rsidR="00040542">
        <w:t xml:space="preserve">annotates </w:t>
      </w:r>
      <w:r>
        <w:t xml:space="preserve">a set of risk SNPs </w:t>
      </w:r>
      <w:r w:rsidR="00040542">
        <w:t>associated with</w:t>
      </w:r>
      <w:r>
        <w:t xml:space="preserve"> a disease trait or a group of related disease traits. Enrichment analysis was performed using as input data the GWAS Catalog SNPs overlapping ATAC accessible chromatin regions. A minimum of ten SNPs overlap and FDR$&lt;$0.001 was required for enrichment to be considered significant.}</w:t>
      </w:r>
    </w:p>
    <w:p w14:paraId="3CC9667D" w14:textId="77777777" w:rsidR="0083268A" w:rsidRDefault="0083268A" w:rsidP="0083268A">
      <w:r>
        <w:t>\label{</w:t>
      </w:r>
      <w:proofErr w:type="spellStart"/>
      <w:r>
        <w:t>figure:GWAS_traits_enriched_for_ATAC_ML</w:t>
      </w:r>
      <w:proofErr w:type="spellEnd"/>
      <w:r>
        <w:t>}</w:t>
      </w:r>
    </w:p>
    <w:p w14:paraId="156DAB92" w14:textId="77777777" w:rsidR="0083268A" w:rsidRDefault="0083268A" w:rsidP="0083268A">
      <w:r>
        <w:t>\end{figure}</w:t>
      </w:r>
    </w:p>
    <w:p w14:paraId="2B5BB191" w14:textId="77777777" w:rsidR="0083268A" w:rsidRDefault="0083268A" w:rsidP="0083268A"/>
    <w:p w14:paraId="77B7E3FC" w14:textId="77777777" w:rsidR="0083268A" w:rsidRDefault="0083268A" w:rsidP="0083268A"/>
    <w:p w14:paraId="64B2325B" w14:textId="77777777" w:rsidR="0083268A" w:rsidRDefault="0083268A" w:rsidP="0083268A"/>
    <w:p w14:paraId="2342B7FC" w14:textId="77777777" w:rsidR="0083268A" w:rsidRDefault="0083268A" w:rsidP="0083268A">
      <w:r>
        <w:t>\</w:t>
      </w:r>
      <w:proofErr w:type="spellStart"/>
      <w:r>
        <w:t>subsubsection</w:t>
      </w:r>
      <w:proofErr w:type="spellEnd"/>
      <w:r>
        <w:t xml:space="preserve">{Further investigating the </w:t>
      </w:r>
      <w:proofErr w:type="spellStart"/>
      <w:r>
        <w:t>PsA</w:t>
      </w:r>
      <w:proofErr w:type="spellEnd"/>
      <w:r>
        <w:t>-specific 5q31 locus}</w:t>
      </w:r>
    </w:p>
    <w:p w14:paraId="5198F9BD" w14:textId="09E94CB6" w:rsidR="0083268A" w:rsidRDefault="0083268A" w:rsidP="0083268A">
      <w:r>
        <w:t xml:space="preserve">Following fine-mapping, integration of in-house ATAC and additional functional data with the 90\% set of SNPs was conducted to further investigate the 5q31 locus, </w:t>
      </w:r>
      <w:proofErr w:type="spellStart"/>
      <w:r>
        <w:t>harbouring</w:t>
      </w:r>
      <w:proofErr w:type="spellEnd"/>
      <w:r>
        <w:t xml:space="preserve"> the only </w:t>
      </w:r>
      <w:proofErr w:type="spellStart"/>
      <w:r>
        <w:t>PsA</w:t>
      </w:r>
      <w:proofErr w:type="spellEnd"/>
      <w:r>
        <w:t xml:space="preserve"> GWAS association not shared with psoriasis. Out of the 58 SNPs in the 90\% credible set, only 8 overlapped ATAC accessible chromatin in at least one of the four cell types included in this study (Figure \ref{figure:5q31_fine_mapping_SNPs_epigenetic_track} top panel). Amongst those SNPs were three (rs10065787, rs27437 and rs7721882) of the four variants highlighted by Bowes and colleagues as the most functionally relevant according to ENCODE epigenetics data. </w:t>
      </w:r>
    </w:p>
    <w:p w14:paraId="74B1B487" w14:textId="77777777" w:rsidR="0083268A" w:rsidRDefault="0083268A" w:rsidP="0083268A"/>
    <w:p w14:paraId="60679C52" w14:textId="77777777" w:rsidR="0083268A" w:rsidRDefault="0083268A" w:rsidP="0083268A"/>
    <w:p w14:paraId="01E4EA9B" w14:textId="77777777" w:rsidR="0083268A" w:rsidRDefault="0083268A" w:rsidP="0083268A"/>
    <w:p w14:paraId="4608F69A" w14:textId="77777777" w:rsidR="0083268A" w:rsidRDefault="0083268A" w:rsidP="0083268A">
      <w:r>
        <w:t>\begin{table}[</w:t>
      </w:r>
      <w:proofErr w:type="spellStart"/>
      <w:r>
        <w:t>htbp</w:t>
      </w:r>
      <w:proofErr w:type="spellEnd"/>
      <w:r>
        <w:t>]</w:t>
      </w:r>
    </w:p>
    <w:p w14:paraId="60E957EC" w14:textId="77777777" w:rsidR="0083268A" w:rsidRDefault="0083268A" w:rsidP="0083268A">
      <w:r>
        <w:t>%\</w:t>
      </w:r>
      <w:proofErr w:type="spellStart"/>
      <w:proofErr w:type="gramStart"/>
      <w:r>
        <w:t>setlength</w:t>
      </w:r>
      <w:proofErr w:type="spellEnd"/>
      <w:r>
        <w:t>{</w:t>
      </w:r>
      <w:proofErr w:type="gramEnd"/>
      <w:r>
        <w:t>\</w:t>
      </w:r>
      <w:proofErr w:type="spellStart"/>
      <w:r>
        <w:t>tabcolsep</w:t>
      </w:r>
      <w:proofErr w:type="spellEnd"/>
      <w:r>
        <w:t>}{20pt} only to stretch the columns if you want</w:t>
      </w:r>
    </w:p>
    <w:p w14:paraId="72DEF1BE" w14:textId="77777777" w:rsidR="0083268A" w:rsidRDefault="0083268A" w:rsidP="0083268A">
      <w:r>
        <w:t>%\</w:t>
      </w:r>
      <w:proofErr w:type="spellStart"/>
      <w:r>
        <w:t>renewcommand</w:t>
      </w:r>
      <w:proofErr w:type="spellEnd"/>
      <w:r>
        <w:t>{\</w:t>
      </w:r>
      <w:proofErr w:type="spellStart"/>
      <w:r>
        <w:t>arraystretch</w:t>
      </w:r>
      <w:proofErr w:type="spellEnd"/>
      <w:r>
        <w:t>}{1.5}</w:t>
      </w:r>
    </w:p>
    <w:p w14:paraId="6DECED46" w14:textId="77777777" w:rsidR="0083268A" w:rsidRDefault="0083268A" w:rsidP="0083268A">
      <w:r>
        <w:t>\centering</w:t>
      </w:r>
    </w:p>
    <w:p w14:paraId="35577BF5" w14:textId="77777777" w:rsidR="0083268A" w:rsidRDefault="0083268A" w:rsidP="0083268A">
      <w:r>
        <w:t>\begin{tabular}{</w:t>
      </w:r>
      <w:proofErr w:type="gramStart"/>
      <w:r>
        <w:t>@{</w:t>
      </w:r>
      <w:proofErr w:type="gramEnd"/>
      <w:r>
        <w:t xml:space="preserve">} c </w:t>
      </w:r>
      <w:proofErr w:type="spellStart"/>
      <w:r>
        <w:t>c</w:t>
      </w:r>
      <w:proofErr w:type="spellEnd"/>
      <w:r>
        <w:t xml:space="preserve"> c}</w:t>
      </w:r>
    </w:p>
    <w:p w14:paraId="783B44A3" w14:textId="77777777" w:rsidR="0083268A" w:rsidRDefault="0083268A" w:rsidP="0083268A">
      <w:r>
        <w:t>\</w:t>
      </w:r>
      <w:proofErr w:type="spellStart"/>
      <w:r>
        <w:t>toprule</w:t>
      </w:r>
      <w:proofErr w:type="spellEnd"/>
    </w:p>
    <w:p w14:paraId="14C50ADE" w14:textId="77777777" w:rsidR="0083268A" w:rsidRDefault="0083268A" w:rsidP="0083268A">
      <w:r>
        <w:t>\</w:t>
      </w:r>
      <w:proofErr w:type="spellStart"/>
      <w:r>
        <w:t>textbf</w:t>
      </w:r>
      <w:proofErr w:type="spellEnd"/>
      <w:r>
        <w:t>{SNP} &amp; \</w:t>
      </w:r>
      <w:proofErr w:type="spellStart"/>
      <w:r>
        <w:t>textbf</w:t>
      </w:r>
      <w:proofErr w:type="spellEnd"/>
      <w:r>
        <w:t>{Cell type ATAC}   &amp; \</w:t>
      </w:r>
      <w:proofErr w:type="spellStart"/>
      <w:r>
        <w:t>textbf</w:t>
      </w:r>
      <w:proofErr w:type="spellEnd"/>
      <w:r>
        <w:t xml:space="preserve">{Top </w:t>
      </w:r>
      <w:proofErr w:type="spellStart"/>
      <w:proofErr w:type="gramStart"/>
      <w:r>
        <w:t>eGene</w:t>
      </w:r>
      <w:proofErr w:type="spellEnd"/>
      <w:r>
        <w:t xml:space="preserve"> ,</w:t>
      </w:r>
      <w:proofErr w:type="gramEnd"/>
      <w:r>
        <w:t xml:space="preserve"> cell type } \\</w:t>
      </w:r>
    </w:p>
    <w:p w14:paraId="663E9E9E" w14:textId="77777777" w:rsidR="0083268A" w:rsidRDefault="0083268A" w:rsidP="0083268A">
      <w:r>
        <w:t xml:space="preserve">             &amp; \</w:t>
      </w:r>
      <w:proofErr w:type="spellStart"/>
      <w:r>
        <w:t>textbf</w:t>
      </w:r>
      <w:proofErr w:type="spellEnd"/>
      <w:r>
        <w:t>{overlap}          &amp; \</w:t>
      </w:r>
      <w:proofErr w:type="spellStart"/>
      <w:r>
        <w:t>textbf</w:t>
      </w:r>
      <w:proofErr w:type="spellEnd"/>
      <w:r>
        <w:t>{and condition</w:t>
      </w:r>
      <w:proofErr w:type="gramStart"/>
      <w:r>
        <w:t>}  \</w:t>
      </w:r>
      <w:proofErr w:type="gramEnd"/>
      <w:r>
        <w:t>\</w:t>
      </w:r>
    </w:p>
    <w:p w14:paraId="0B58078A" w14:textId="77777777" w:rsidR="0083268A" w:rsidRDefault="0083268A" w:rsidP="0083268A">
      <w:r>
        <w:t>\</w:t>
      </w:r>
      <w:proofErr w:type="spellStart"/>
      <w:r>
        <w:t>midrule</w:t>
      </w:r>
      <w:proofErr w:type="spellEnd"/>
    </w:p>
    <w:p w14:paraId="4B260170" w14:textId="77777777" w:rsidR="0083268A" w:rsidRDefault="0083268A" w:rsidP="0083268A">
      <w:r>
        <w:t>\</w:t>
      </w:r>
      <w:proofErr w:type="spellStart"/>
      <w:r>
        <w:t>midrule</w:t>
      </w:r>
      <w:proofErr w:type="spellEnd"/>
    </w:p>
    <w:p w14:paraId="0C120A65" w14:textId="77777777" w:rsidR="0083268A" w:rsidRDefault="0083268A" w:rsidP="0083268A">
      <w:r>
        <w:t>rs10065787   &amp; CD14$^+$, mCD4$^+$        &amp; \</w:t>
      </w:r>
      <w:proofErr w:type="spellStart"/>
      <w:r>
        <w:t>textit</w:t>
      </w:r>
      <w:proofErr w:type="spellEnd"/>
      <w:r>
        <w:t>{P4HA2} (monocytes LPS2, LPS24, IFN-$\gamma$) \\</w:t>
      </w:r>
    </w:p>
    <w:p w14:paraId="2B257CF7" w14:textId="77777777" w:rsidR="0083268A" w:rsidRDefault="0083268A" w:rsidP="0083268A">
      <w:r>
        <w:t xml:space="preserve">             &amp;                           </w:t>
      </w:r>
      <w:proofErr w:type="gramStart"/>
      <w:r>
        <w:t>&amp;  \</w:t>
      </w:r>
      <w:proofErr w:type="spellStart"/>
      <w:proofErr w:type="gramEnd"/>
      <w:r>
        <w:t>textit</w:t>
      </w:r>
      <w:proofErr w:type="spellEnd"/>
      <w:r>
        <w:t>{SLC22A5} (monocytes UT) \\</w:t>
      </w:r>
    </w:p>
    <w:p w14:paraId="5837D304" w14:textId="77777777" w:rsidR="0083268A" w:rsidRDefault="0083268A" w:rsidP="0083268A">
      <w:r>
        <w:t xml:space="preserve">rs11242104   &amp; All                       &amp;     NA        \\ </w:t>
      </w:r>
    </w:p>
    <w:p w14:paraId="70A71EA3" w14:textId="77777777" w:rsidR="0083268A" w:rsidRDefault="0083268A" w:rsidP="0083268A">
      <w:r>
        <w:t>rs11242105   &amp; All                       &amp;     NA   \\</w:t>
      </w:r>
    </w:p>
    <w:p w14:paraId="564F396A" w14:textId="77777777" w:rsidR="0083268A" w:rsidRDefault="0083268A" w:rsidP="0083268A">
      <w:r>
        <w:t>rs2069803    &amp; All                       &amp; \</w:t>
      </w:r>
      <w:proofErr w:type="spellStart"/>
      <w:r>
        <w:t>textit</w:t>
      </w:r>
      <w:proofErr w:type="spellEnd"/>
      <w:r>
        <w:t>{SLC22A5} (CD4$^+$$</w:t>
      </w:r>
      <w:proofErr w:type="gramStart"/>
      <w:r>
        <w:t>^{</w:t>
      </w:r>
      <w:proofErr w:type="gramEnd"/>
      <w:r>
        <w:t>(\</w:t>
      </w:r>
      <w:proofErr w:type="spellStart"/>
      <w:r>
        <w:t>ast</w:t>
      </w:r>
      <w:proofErr w:type="spellEnd"/>
      <w:r>
        <w:t xml:space="preserve">)}$, CD8$^+$) \\   </w:t>
      </w:r>
    </w:p>
    <w:p w14:paraId="385A8E6B" w14:textId="77777777" w:rsidR="0083268A" w:rsidRDefault="0083268A" w:rsidP="0083268A">
      <w:r>
        <w:t>rs27437      &amp; CD14$^+$, mCD4$^+$        &amp; \</w:t>
      </w:r>
      <w:proofErr w:type="spellStart"/>
      <w:r>
        <w:t>textit</w:t>
      </w:r>
      <w:proofErr w:type="spellEnd"/>
      <w:r>
        <w:t xml:space="preserve">{SLC22A5} (CD4$^+$, CD8$^+$) \\ </w:t>
      </w:r>
    </w:p>
    <w:p w14:paraId="051682D4" w14:textId="77777777" w:rsidR="0083268A" w:rsidRDefault="0083268A" w:rsidP="0083268A">
      <w:r>
        <w:t>rs4705908    &amp; All                       &amp; \</w:t>
      </w:r>
      <w:proofErr w:type="spellStart"/>
      <w:r>
        <w:t>textit</w:t>
      </w:r>
      <w:proofErr w:type="spellEnd"/>
      <w:r>
        <w:t>{SLC22A5} (CD4$^+$$</w:t>
      </w:r>
      <w:proofErr w:type="gramStart"/>
      <w:r>
        <w:t>^{</w:t>
      </w:r>
      <w:proofErr w:type="gramEnd"/>
      <w:r>
        <w:t>(\</w:t>
      </w:r>
      <w:proofErr w:type="spellStart"/>
      <w:r>
        <w:t>ast</w:t>
      </w:r>
      <w:proofErr w:type="spellEnd"/>
      <w:r>
        <w:t>)}$, CD8$^+$) \\</w:t>
      </w:r>
    </w:p>
    <w:p w14:paraId="4BA5BE54" w14:textId="77777777" w:rsidR="0083268A" w:rsidRDefault="0083268A" w:rsidP="0083268A">
      <w:r>
        <w:t>rs2089855    &amp; All                  &amp; \</w:t>
      </w:r>
      <w:proofErr w:type="spellStart"/>
      <w:r>
        <w:t>textit</w:t>
      </w:r>
      <w:proofErr w:type="spellEnd"/>
      <w:r>
        <w:t>{P4HA2} (monocytes LPS2, LPS24, IFN-$\gamma$,) \\</w:t>
      </w:r>
    </w:p>
    <w:p w14:paraId="30838903" w14:textId="77777777" w:rsidR="0083268A" w:rsidRDefault="0083268A" w:rsidP="0083268A">
      <w:r>
        <w:t xml:space="preserve">             &amp;                           &amp; \</w:t>
      </w:r>
      <w:proofErr w:type="spellStart"/>
      <w:r>
        <w:t>textit</w:t>
      </w:r>
      <w:proofErr w:type="spellEnd"/>
      <w:r>
        <w:t>{SLC22A5} (monocytes UT, IFN-$\gamma$</w:t>
      </w:r>
      <w:proofErr w:type="gramStart"/>
      <w:r>
        <w:t>,\</w:t>
      </w:r>
      <w:proofErr w:type="gramEnd"/>
      <w:r>
        <w:t>\</w:t>
      </w:r>
    </w:p>
    <w:p w14:paraId="412C1287" w14:textId="77777777" w:rsidR="0083268A" w:rsidRDefault="0083268A" w:rsidP="0083268A">
      <w:r>
        <w:tab/>
      </w:r>
      <w:r>
        <w:tab/>
      </w:r>
      <w:r>
        <w:tab/>
      </w:r>
      <w:r>
        <w:tab/>
      </w:r>
      <w:r>
        <w:tab/>
      </w:r>
      <w:r>
        <w:tab/>
        <w:t xml:space="preserve"> &amp;                           &amp; CD4$^+$$</w:t>
      </w:r>
      <w:proofErr w:type="gramStart"/>
      <w:r>
        <w:t>^{</w:t>
      </w:r>
      <w:proofErr w:type="gramEnd"/>
      <w:r>
        <w:t>(\</w:t>
      </w:r>
      <w:proofErr w:type="spellStart"/>
      <w:r>
        <w:t>ast</w:t>
      </w:r>
      <w:proofErr w:type="spellEnd"/>
      <w:r>
        <w:t>})$, CD8$^+$$^{(\</w:t>
      </w:r>
      <w:proofErr w:type="spellStart"/>
      <w:r>
        <w:t>ast</w:t>
      </w:r>
      <w:proofErr w:type="spellEnd"/>
      <w:r>
        <w:t>)}$)  \\</w:t>
      </w:r>
    </w:p>
    <w:p w14:paraId="52CFA819" w14:textId="77777777" w:rsidR="0083268A" w:rsidRDefault="0083268A" w:rsidP="0083268A">
      <w:r>
        <w:t>rs7721882    &amp; mCD4$^+$                  &amp; \</w:t>
      </w:r>
      <w:proofErr w:type="spellStart"/>
      <w:r>
        <w:t>textit</w:t>
      </w:r>
      <w:proofErr w:type="spellEnd"/>
      <w:r>
        <w:t>{SLC22A5} (CD4$^+$$</w:t>
      </w:r>
      <w:proofErr w:type="gramStart"/>
      <w:r>
        <w:t>^{</w:t>
      </w:r>
      <w:proofErr w:type="gramEnd"/>
      <w:r>
        <w:t>(\</w:t>
      </w:r>
      <w:proofErr w:type="spellStart"/>
      <w:r>
        <w:t>ast</w:t>
      </w:r>
      <w:proofErr w:type="spellEnd"/>
      <w:r>
        <w:t>)}$, CD8$^+$) \\</w:t>
      </w:r>
      <w:r>
        <w:tab/>
      </w:r>
      <w:r>
        <w:tab/>
      </w:r>
      <w:r>
        <w:tab/>
      </w:r>
      <w:r>
        <w:tab/>
      </w:r>
      <w:r>
        <w:tab/>
      </w:r>
      <w:r>
        <w:tab/>
      </w:r>
      <w:r>
        <w:tab/>
      </w:r>
      <w:r>
        <w:tab/>
      </w:r>
      <w:r>
        <w:tab/>
      </w:r>
    </w:p>
    <w:p w14:paraId="0370A5DF" w14:textId="77777777" w:rsidR="0083268A" w:rsidRDefault="0083268A" w:rsidP="0083268A">
      <w:r>
        <w:t>\</w:t>
      </w:r>
      <w:proofErr w:type="spellStart"/>
      <w:r>
        <w:t>bottomrule</w:t>
      </w:r>
      <w:proofErr w:type="spellEnd"/>
    </w:p>
    <w:p w14:paraId="139806E0" w14:textId="77777777" w:rsidR="0083268A" w:rsidRDefault="0083268A" w:rsidP="0083268A">
      <w:r>
        <w:t>\end{tabular}</w:t>
      </w:r>
    </w:p>
    <w:p w14:paraId="4A4C6EF4" w14:textId="77777777" w:rsidR="0083268A" w:rsidRDefault="0083268A" w:rsidP="0083268A">
      <w:r>
        <w:t>\</w:t>
      </w:r>
      <w:proofErr w:type="spellStart"/>
      <w:r>
        <w:t>medskip</w:t>
      </w:r>
      <w:proofErr w:type="spellEnd"/>
      <w:r>
        <w:t xml:space="preserve"> %gap</w:t>
      </w:r>
    </w:p>
    <w:p w14:paraId="71496D97" w14:textId="77777777" w:rsidR="0083268A" w:rsidRDefault="0083268A" w:rsidP="0083268A">
      <w:r>
        <w:t>\caption[Publicly available \</w:t>
      </w:r>
      <w:proofErr w:type="spellStart"/>
      <w:r>
        <w:t>textit</w:t>
      </w:r>
      <w:proofErr w:type="spellEnd"/>
      <w:r>
        <w:t>{cis}-</w:t>
      </w:r>
      <w:proofErr w:type="spellStart"/>
      <w:r>
        <w:t>eQTL</w:t>
      </w:r>
      <w:proofErr w:type="spellEnd"/>
      <w:r>
        <w:t xml:space="preserve"> datasets reporting an effect for the </w:t>
      </w:r>
      <w:proofErr w:type="spellStart"/>
      <w:r>
        <w:t>PsA</w:t>
      </w:r>
      <w:proofErr w:type="spellEnd"/>
      <w:r>
        <w:t xml:space="preserve"> 5q31 GWAS locus fine-mapped SNPs (90\% credible set) overlapping ATAC accessible regions.]{\</w:t>
      </w:r>
      <w:proofErr w:type="spellStart"/>
      <w:r>
        <w:t>textbf</w:t>
      </w:r>
      <w:proofErr w:type="spellEnd"/>
      <w:r>
        <w:t>{</w:t>
      </w:r>
      <w:commentRangeStart w:id="75"/>
      <w:r>
        <w:t xml:space="preserve">Publicly available </w:t>
      </w:r>
      <w:commentRangeEnd w:id="75"/>
      <w:r w:rsidR="00040542">
        <w:rPr>
          <w:rStyle w:val="CommentReference"/>
        </w:rPr>
        <w:commentReference w:id="75"/>
      </w:r>
      <w:r>
        <w:t>\</w:t>
      </w:r>
      <w:proofErr w:type="spellStart"/>
      <w:r>
        <w:t>textit</w:t>
      </w:r>
      <w:proofErr w:type="spellEnd"/>
      <w:r>
        <w:t>{cis}-</w:t>
      </w:r>
      <w:proofErr w:type="spellStart"/>
      <w:r>
        <w:t>eQTL</w:t>
      </w:r>
      <w:proofErr w:type="spellEnd"/>
      <w:r>
        <w:t xml:space="preserve"> datasets reporting an effect for the </w:t>
      </w:r>
      <w:proofErr w:type="spellStart"/>
      <w:r>
        <w:t>PsA</w:t>
      </w:r>
      <w:proofErr w:type="spellEnd"/>
      <w:r>
        <w:t xml:space="preserve"> 5q31 GWAS locus fine-mapped SNPs (90\% credible set) overlapping ATAC accessible regions.} For each of the SNPs, the cell type for the ATAC overlap, the gene which expression is reported to be regulated by the SNP (</w:t>
      </w:r>
      <w:proofErr w:type="spellStart"/>
      <w:r>
        <w:t>eGene</w:t>
      </w:r>
      <w:proofErr w:type="spellEnd"/>
      <w:r>
        <w:t xml:space="preserve">) and the cell type where the </w:t>
      </w:r>
      <w:proofErr w:type="spellStart"/>
      <w:r>
        <w:t>eQTL</w:t>
      </w:r>
      <w:proofErr w:type="spellEnd"/>
      <w:r>
        <w:t xml:space="preserve"> study was conducted are </w:t>
      </w:r>
      <w:proofErr w:type="spellStart"/>
      <w:r>
        <w:t>specified.The</w:t>
      </w:r>
      <w:proofErr w:type="spellEnd"/>
      <w:r>
        <w:t xml:space="preserve"> </w:t>
      </w:r>
      <w:proofErr w:type="spellStart"/>
      <w:r>
        <w:t>eQTLs</w:t>
      </w:r>
      <w:proofErr w:type="spellEnd"/>
      <w:r>
        <w:t xml:space="preserve"> datasets included in the analysis were monocytes (UT, LPS 2h, LPS 24h, IFN-$\gamma$) \</w:t>
      </w:r>
      <w:proofErr w:type="spellStart"/>
      <w:r>
        <w:t>parencite</w:t>
      </w:r>
      <w:proofErr w:type="spellEnd"/>
      <w:r>
        <w:t>{Fairfax2014}, B cells \</w:t>
      </w:r>
      <w:proofErr w:type="spellStart"/>
      <w:r>
        <w:t>parencite</w:t>
      </w:r>
      <w:proofErr w:type="spellEnd"/>
      <w:r>
        <w:t>{Fairfax2012}, NK untreated \</w:t>
      </w:r>
      <w:proofErr w:type="spellStart"/>
      <w:r>
        <w:t>parencite</w:t>
      </w:r>
      <w:proofErr w:type="spellEnd"/>
      <w:r>
        <w:t>{Naranbhai2015}, neutrophils untreated (unpublished), tCD4$^+$ and tCD8$^+$ \</w:t>
      </w:r>
      <w:proofErr w:type="spellStart"/>
      <w:r>
        <w:t>parencite</w:t>
      </w:r>
      <w:proofErr w:type="spellEnd"/>
      <w:r>
        <w:t>{Kasela2017} and whole blood \</w:t>
      </w:r>
      <w:proofErr w:type="spellStart"/>
      <w:r>
        <w:t>parencite</w:t>
      </w:r>
      <w:proofErr w:type="spellEnd"/>
      <w:r>
        <w:t>{Jansen2017}. $</w:t>
      </w:r>
      <w:proofErr w:type="gramStart"/>
      <w:r>
        <w:t>^{</w:t>
      </w:r>
      <w:proofErr w:type="gramEnd"/>
      <w:r>
        <w:t>(\</w:t>
      </w:r>
      <w:proofErr w:type="spellStart"/>
      <w:r>
        <w:t>ast</w:t>
      </w:r>
      <w:proofErr w:type="spellEnd"/>
      <w:r>
        <w:t xml:space="preserve">)}$ for </w:t>
      </w:r>
      <w:proofErr w:type="spellStart"/>
      <w:r>
        <w:t>eQTLs</w:t>
      </w:r>
      <w:proofErr w:type="spellEnd"/>
      <w:r>
        <w:t xml:space="preserve"> extremely significant (FDR$&lt;$2.2x10$^{-308}$).}</w:t>
      </w:r>
    </w:p>
    <w:p w14:paraId="28FE29BA" w14:textId="77777777" w:rsidR="0083268A" w:rsidRDefault="0083268A" w:rsidP="0083268A">
      <w:r>
        <w:t>\label{tab:5q31_SNPs_ATAC_eQTL}</w:t>
      </w:r>
    </w:p>
    <w:p w14:paraId="39937F64" w14:textId="77777777" w:rsidR="0083268A" w:rsidRDefault="0083268A" w:rsidP="0083268A">
      <w:r>
        <w:t>\end{table}</w:t>
      </w:r>
    </w:p>
    <w:p w14:paraId="6A8AE95B" w14:textId="77777777" w:rsidR="0083268A" w:rsidRDefault="0083268A" w:rsidP="0083268A"/>
    <w:p w14:paraId="6E273394" w14:textId="2C690DD9" w:rsidR="0083268A" w:rsidRDefault="0083268A" w:rsidP="0083268A">
      <w:r>
        <w:t>The SNP rs10065787, highlighted by Bowes \</w:t>
      </w:r>
      <w:proofErr w:type="spellStart"/>
      <w:r>
        <w:t>textit</w:t>
      </w:r>
      <w:proofErr w:type="spellEnd"/>
      <w:r>
        <w:t xml:space="preserve">{et al.} for overlapping with ENCODE clusters of occupancy for TFs relevant in CD4$^+$ and CD8$^+$ biology, presented accessible chromatin in CD14$^+$ monocytes and mCD4$^+$ cells, showing also moderate enrichment for the </w:t>
      </w:r>
      <w:proofErr w:type="spellStart"/>
      <w:r>
        <w:t>the</w:t>
      </w:r>
      <w:proofErr w:type="spellEnd"/>
      <w:r>
        <w:t xml:space="preserve"> enhancer histone mark H3K4me1 in mCD4$^+$ (Figure \ref{figure:5q31_fine_mapping_SNPs_epigenetic_track} right hand side panel red line). Similarly, the nearby SNP rs27437 overlapped an ATAC peak in CD14$^+$ monocytes and mCD4$^+$ and the same TFBS site cluster </w:t>
      </w:r>
      <w:r w:rsidR="007909F4">
        <w:t xml:space="preserve">as </w:t>
      </w:r>
      <w:r>
        <w:t xml:space="preserve">rs10065787 (Table \ref{tab:5q31_SNPs_ATAC_eQTL} and Figure \ref{figure:5q31_fine_mapping_SNPs_epigenetic_track} right hand side panel green line). </w:t>
      </w:r>
      <w:r w:rsidR="007909F4">
        <w:t>r</w:t>
      </w:r>
      <w:r>
        <w:t xml:space="preserve">s10065787 appeared to be part of an </w:t>
      </w:r>
      <w:proofErr w:type="spellStart"/>
      <w:r>
        <w:t>eQTL</w:t>
      </w:r>
      <w:proofErr w:type="spellEnd"/>
      <w:r>
        <w:t xml:space="preserve"> signal for \</w:t>
      </w:r>
      <w:proofErr w:type="spellStart"/>
      <w:r>
        <w:t>textit</w:t>
      </w:r>
      <w:proofErr w:type="spellEnd"/>
      <w:r>
        <w:t>{SLC22A5} and \</w:t>
      </w:r>
      <w:proofErr w:type="spellStart"/>
      <w:r>
        <w:t>textit</w:t>
      </w:r>
      <w:proofErr w:type="spellEnd"/>
      <w:r>
        <w:t>{P4HA2} expression in unstimulated and stimulated monocytes (LPS2, LPS24, IFN-$\gamma$), respectively (Table \</w:t>
      </w:r>
      <w:proofErr w:type="gramStart"/>
      <w:r>
        <w:t>ref{</w:t>
      </w:r>
      <w:proofErr w:type="gramEnd"/>
      <w:r>
        <w:t>tab:5q31_SNPs_ATAC_eQTL}). However, no \</w:t>
      </w:r>
      <w:proofErr w:type="spellStart"/>
      <w:r>
        <w:t>textit</w:t>
      </w:r>
      <w:proofErr w:type="spellEnd"/>
      <w:r>
        <w:t>{cis}</w:t>
      </w:r>
      <w:r w:rsidR="007909F4">
        <w:t xml:space="preserve"> </w:t>
      </w:r>
      <w:proofErr w:type="spellStart"/>
      <w:r>
        <w:t>eQTL</w:t>
      </w:r>
      <w:proofErr w:type="spellEnd"/>
      <w:r>
        <w:t xml:space="preserve"> for tCD4$^+$ was reported for this SNP </w:t>
      </w:r>
      <w:r w:rsidR="007909F4">
        <w:t xml:space="preserve">in </w:t>
      </w:r>
      <w:r>
        <w:t>the Kasela and colleagues dataset (Table \</w:t>
      </w:r>
      <w:proofErr w:type="gramStart"/>
      <w:r>
        <w:t>ref{</w:t>
      </w:r>
      <w:proofErr w:type="gramEnd"/>
      <w:r>
        <w:t>tab:5q31_SNPs_ATAC_eQTL}). In contrast, rs27437 was part of a \</w:t>
      </w:r>
      <w:proofErr w:type="spellStart"/>
      <w:r>
        <w:t>textit</w:t>
      </w:r>
      <w:proofErr w:type="spellEnd"/>
      <w:r>
        <w:t>{cis}-</w:t>
      </w:r>
      <w:proofErr w:type="spellStart"/>
      <w:r>
        <w:t>eQTL</w:t>
      </w:r>
      <w:proofErr w:type="spellEnd"/>
      <w:r>
        <w:t xml:space="preserve"> in tCD4$^+$ and tCD8$^+$ for \</w:t>
      </w:r>
      <w:proofErr w:type="spellStart"/>
      <w:r>
        <w:t>textit</w:t>
      </w:r>
      <w:proofErr w:type="spellEnd"/>
      <w:r>
        <w:t xml:space="preserve">{SLC22A5}, the same </w:t>
      </w:r>
      <w:proofErr w:type="spellStart"/>
      <w:r>
        <w:t>eGene</w:t>
      </w:r>
      <w:proofErr w:type="spellEnd"/>
      <w:r>
        <w:t xml:space="preserve"> reported by Bowes and colleagues in their pilot </w:t>
      </w:r>
      <w:proofErr w:type="spellStart"/>
      <w:r>
        <w:t>eQTL</w:t>
      </w:r>
      <w:proofErr w:type="spellEnd"/>
      <w:r>
        <w:t xml:space="preserve"> study. Chromatin conformation data using promoter capture-</w:t>
      </w:r>
      <w:proofErr w:type="spellStart"/>
      <w:r>
        <w:t>HiC</w:t>
      </w:r>
      <w:proofErr w:type="spellEnd"/>
      <w:r>
        <w:t xml:space="preserve"> \</w:t>
      </w:r>
      <w:proofErr w:type="spellStart"/>
      <w:r>
        <w:t>parencite</w:t>
      </w:r>
      <w:proofErr w:type="spellEnd"/>
      <w:r>
        <w:t>{Javierre2016} in unstimulated monocytes does not clearly reveal interaction for rs10065787 with the promoter of \</w:t>
      </w:r>
      <w:proofErr w:type="spellStart"/>
      <w:r>
        <w:t>textit</w:t>
      </w:r>
      <w:proofErr w:type="spellEnd"/>
      <w:r>
        <w:t>{P4HA2} or \</w:t>
      </w:r>
      <w:proofErr w:type="spellStart"/>
      <w:proofErr w:type="gramStart"/>
      <w:r>
        <w:t>textit</w:t>
      </w:r>
      <w:proofErr w:type="spellEnd"/>
      <w:r>
        <w:t>{</w:t>
      </w:r>
      <w:proofErr w:type="gramEnd"/>
      <w:r>
        <w:t>SLC22A5}. Conversely, rs27437 is relatively close to the bait in</w:t>
      </w:r>
      <w:r w:rsidR="007909F4">
        <w:t xml:space="preserve"> the</w:t>
      </w:r>
      <w:r>
        <w:t xml:space="preserve"> \</w:t>
      </w:r>
      <w:proofErr w:type="spellStart"/>
      <w:r>
        <w:t>textit</w:t>
      </w:r>
      <w:proofErr w:type="spellEnd"/>
      <w:r>
        <w:t>{IL3} promoter, which interacts with \</w:t>
      </w:r>
      <w:proofErr w:type="spellStart"/>
      <w:r>
        <w:t>textit</w:t>
      </w:r>
      <w:proofErr w:type="spellEnd"/>
      <w:r>
        <w:t>{SLC22A5}, potentially bringing this SNP in proximity with the promoter of \</w:t>
      </w:r>
      <w:proofErr w:type="spellStart"/>
      <w:proofErr w:type="gramStart"/>
      <w:r>
        <w:t>textit</w:t>
      </w:r>
      <w:proofErr w:type="spellEnd"/>
      <w:r>
        <w:t>{</w:t>
      </w:r>
      <w:proofErr w:type="gramEnd"/>
      <w:r>
        <w:t xml:space="preserve">SLC22A5}.  </w:t>
      </w:r>
    </w:p>
    <w:p w14:paraId="70F2A7B4" w14:textId="77777777" w:rsidR="0083268A" w:rsidRDefault="0083268A" w:rsidP="0083268A"/>
    <w:p w14:paraId="281896CF" w14:textId="77777777" w:rsidR="0083268A" w:rsidRDefault="0083268A" w:rsidP="0083268A"/>
    <w:p w14:paraId="525E44C3" w14:textId="38EB2252" w:rsidR="0083268A" w:rsidRDefault="0083268A" w:rsidP="0083268A">
      <w:r>
        <w:t xml:space="preserve">Other SNPs such as rs2089855 also appeared in an </w:t>
      </w:r>
      <w:proofErr w:type="spellStart"/>
      <w:r>
        <w:t>eQTL</w:t>
      </w:r>
      <w:proofErr w:type="spellEnd"/>
      <w:r>
        <w:t xml:space="preserve"> signal for \</w:t>
      </w:r>
      <w:proofErr w:type="spellStart"/>
      <w:r>
        <w:t>textit</w:t>
      </w:r>
      <w:proofErr w:type="spellEnd"/>
      <w:r>
        <w:t>{P4HA2} and \</w:t>
      </w:r>
      <w:proofErr w:type="spellStart"/>
      <w:r>
        <w:t>textit</w:t>
      </w:r>
      <w:proofErr w:type="spellEnd"/>
      <w:r>
        <w:t>{SLC22A5} in untreated and stimulated monocytes</w:t>
      </w:r>
      <w:r w:rsidR="007909F4">
        <w:t>,</w:t>
      </w:r>
      <w:r>
        <w:t xml:space="preserve"> and </w:t>
      </w:r>
      <w:r w:rsidR="007909F4">
        <w:t xml:space="preserve">were </w:t>
      </w:r>
      <w:r>
        <w:t>associated with \</w:t>
      </w:r>
      <w:proofErr w:type="spellStart"/>
      <w:r>
        <w:t>textit</w:t>
      </w:r>
      <w:proofErr w:type="spellEnd"/>
      <w:r>
        <w:t>{SLC22A5} expression in tCD4$^+$ cells (Table \</w:t>
      </w:r>
      <w:proofErr w:type="gramStart"/>
      <w:r>
        <w:t>ref{</w:t>
      </w:r>
      <w:proofErr w:type="gramEnd"/>
      <w:r>
        <w:t>tab:5q31_SNPs_ATAC_eQTL}). This SNP is proximal to rs11955347, which in Bowes \</w:t>
      </w:r>
      <w:proofErr w:type="spellStart"/>
      <w:r>
        <w:t>textit</w:t>
      </w:r>
      <w:proofErr w:type="spellEnd"/>
      <w:r>
        <w:t>{et al.} presented the most significant correlation with expression of \</w:t>
      </w:r>
      <w:proofErr w:type="spellStart"/>
      <w:r>
        <w:t>textit</w:t>
      </w:r>
      <w:proofErr w:type="spellEnd"/>
      <w:r>
        <w:t>{SLC22A5} in tCD4$^+$ and tCD8$^+$, and has also shown to be within the \</w:t>
      </w:r>
      <w:proofErr w:type="spellStart"/>
      <w:r>
        <w:t>textit</w:t>
      </w:r>
      <w:proofErr w:type="spellEnd"/>
      <w:r>
        <w:t>{cis}-</w:t>
      </w:r>
      <w:proofErr w:type="spellStart"/>
      <w:r>
        <w:t>eQTL</w:t>
      </w:r>
      <w:proofErr w:type="spellEnd"/>
      <w:r>
        <w:t xml:space="preserve"> signal for \</w:t>
      </w:r>
      <w:proofErr w:type="spellStart"/>
      <w:r>
        <w:t>textit</w:t>
      </w:r>
      <w:proofErr w:type="spellEnd"/>
      <w:r>
        <w:t>{SLC22A5} expression in unstimulated and IFN-$\gamma$ stimulated monocytes and for \</w:t>
      </w:r>
      <w:proofErr w:type="spellStart"/>
      <w:r>
        <w:t>textit</w:t>
      </w:r>
      <w:proofErr w:type="spellEnd"/>
      <w:r>
        <w:t>{P4HA2} in monocytes stimulated with LPS (2 and 24h) \</w:t>
      </w:r>
      <w:proofErr w:type="spellStart"/>
      <w:proofErr w:type="gramStart"/>
      <w:r>
        <w:t>parencite</w:t>
      </w:r>
      <w:proofErr w:type="spellEnd"/>
      <w:r>
        <w:t>{</w:t>
      </w:r>
      <w:proofErr w:type="gramEnd"/>
      <w:r>
        <w:t xml:space="preserve">Fairfax2014}. </w:t>
      </w:r>
      <w:proofErr w:type="gramStart"/>
      <w:r>
        <w:t>The</w:t>
      </w:r>
      <w:proofErr w:type="gramEnd"/>
      <w:r>
        <w:t xml:space="preserve"> effect of rs11955347 genotype in modulation of \</w:t>
      </w:r>
      <w:proofErr w:type="spellStart"/>
      <w:r>
        <w:t>textit</w:t>
      </w:r>
      <w:proofErr w:type="spellEnd"/>
      <w:r>
        <w:t>{SLC22A5} expression was also confirmed in the larger data set of Kasela \</w:t>
      </w:r>
      <w:proofErr w:type="spellStart"/>
      <w:r>
        <w:t>textit</w:t>
      </w:r>
      <w:proofErr w:type="spellEnd"/>
      <w:r>
        <w:t xml:space="preserve">{et al.} in both tCD4$^+$ and tCD8$^+$ cells. </w:t>
      </w:r>
      <w:r w:rsidR="00B733A7">
        <w:t>T</w:t>
      </w:r>
      <w:r>
        <w:t xml:space="preserve">hese observations suggest a role </w:t>
      </w:r>
      <w:r w:rsidR="00B733A7">
        <w:t xml:space="preserve">for </w:t>
      </w:r>
      <w:r>
        <w:t xml:space="preserve">the 5q31 </w:t>
      </w:r>
      <w:proofErr w:type="spellStart"/>
      <w:r>
        <w:t>PsA</w:t>
      </w:r>
      <w:proofErr w:type="spellEnd"/>
      <w:r>
        <w:t xml:space="preserve">-specific GWAS association in </w:t>
      </w:r>
      <w:proofErr w:type="spellStart"/>
      <w:r>
        <w:t>regulati</w:t>
      </w:r>
      <w:r w:rsidR="00B733A7">
        <w:t>ng</w:t>
      </w:r>
      <w:r>
        <w:t>expression</w:t>
      </w:r>
      <w:proofErr w:type="spellEnd"/>
      <w:r>
        <w:t xml:space="preserve"> of \</w:t>
      </w:r>
      <w:proofErr w:type="spellStart"/>
      <w:r>
        <w:t>textit</w:t>
      </w:r>
      <w:proofErr w:type="spellEnd"/>
      <w:r>
        <w:t>{P4HA2} and \</w:t>
      </w:r>
      <w:proofErr w:type="spellStart"/>
      <w:r>
        <w:t>textit</w:t>
      </w:r>
      <w:proofErr w:type="spellEnd"/>
      <w:r>
        <w:t xml:space="preserve">{SLC22A5} not only in T cells but also in monocytes under different conditions. </w:t>
      </w:r>
    </w:p>
    <w:p w14:paraId="0580C436" w14:textId="77777777" w:rsidR="0083268A" w:rsidRDefault="0083268A" w:rsidP="0083268A"/>
    <w:p w14:paraId="37F3F727" w14:textId="77777777" w:rsidR="0083268A" w:rsidRDefault="0083268A" w:rsidP="0083268A"/>
    <w:p w14:paraId="255D5B1A" w14:textId="77777777" w:rsidR="0083268A" w:rsidRDefault="0083268A" w:rsidP="0083268A">
      <w:r>
        <w:t>\begin{figure}[</w:t>
      </w:r>
      <w:proofErr w:type="spellStart"/>
      <w:r>
        <w:t>htbp</w:t>
      </w:r>
      <w:proofErr w:type="spellEnd"/>
      <w:r>
        <w:t>]</w:t>
      </w:r>
    </w:p>
    <w:p w14:paraId="097CB650" w14:textId="77777777" w:rsidR="0083268A" w:rsidRDefault="0083268A" w:rsidP="0083268A">
      <w:r>
        <w:t>\centering</w:t>
      </w:r>
    </w:p>
    <w:p w14:paraId="106AC194" w14:textId="77777777" w:rsidR="0083268A" w:rsidRDefault="0083268A" w:rsidP="0083268A">
      <w:r>
        <w:t>\includegraphics[width=0.7\textwidth]{./Results3/pdfs/UCSC_chr5q31_credible_set_all_cell_types_multipanel_final}</w:t>
      </w:r>
    </w:p>
    <w:p w14:paraId="6A910C2D" w14:textId="47A219F3" w:rsidR="0083268A" w:rsidRDefault="0083268A" w:rsidP="0083268A">
      <w:r>
        <w:t xml:space="preserve">\caption[Epigenetic landscape at the genomic location of fine-mapped SNPs for the 5q31 </w:t>
      </w:r>
      <w:proofErr w:type="spellStart"/>
      <w:r>
        <w:t>PsA</w:t>
      </w:r>
      <w:proofErr w:type="spellEnd"/>
      <w:r>
        <w:t xml:space="preserve"> GWAS signal.]{\</w:t>
      </w:r>
      <w:proofErr w:type="spellStart"/>
      <w:r>
        <w:t>textbf</w:t>
      </w:r>
      <w:proofErr w:type="spellEnd"/>
      <w:r>
        <w:t xml:space="preserve">{Epigenetic landscape at the genomic location of fine-mapped SNPs for the 5q31 </w:t>
      </w:r>
      <w:proofErr w:type="spellStart"/>
      <w:r>
        <w:t>PsA</w:t>
      </w:r>
      <w:proofErr w:type="spellEnd"/>
      <w:r>
        <w:t xml:space="preserve"> GWAS signal.} The top panel </w:t>
      </w:r>
      <w:r w:rsidR="00B733A7">
        <w:t>shows</w:t>
      </w:r>
      <w:r>
        <w:t xml:space="preserve"> the genomic location </w:t>
      </w:r>
      <w:r w:rsidR="00B733A7">
        <w:t xml:space="preserve">of </w:t>
      </w:r>
      <w:r>
        <w:t xml:space="preserve">the six SNPs in the 5q31 fine-mapping 90\% credible set overlapping </w:t>
      </w:r>
      <w:proofErr w:type="spellStart"/>
      <w:r>
        <w:t>PsA</w:t>
      </w:r>
      <w:proofErr w:type="spellEnd"/>
      <w:r>
        <w:t xml:space="preserve"> ATAC accessible regions in at least one of the four cell types (in blue). The schema also includes the location of relevant SNPs for the 5q31 </w:t>
      </w:r>
      <w:proofErr w:type="spellStart"/>
      <w:r>
        <w:t>PsA</w:t>
      </w:r>
      <w:proofErr w:type="spellEnd"/>
      <w:r>
        <w:t>-specific GWAS region from the Bowes \</w:t>
      </w:r>
      <w:proofErr w:type="spellStart"/>
      <w:r>
        <w:t>textit</w:t>
      </w:r>
      <w:proofErr w:type="spellEnd"/>
      <w:r>
        <w:t xml:space="preserve">{et al.}, study, including the GWAS lead SNP (in red), the </w:t>
      </w:r>
      <w:proofErr w:type="spellStart"/>
      <w:r>
        <w:t>eQTL</w:t>
      </w:r>
      <w:proofErr w:type="spellEnd"/>
      <w:r>
        <w:t xml:space="preserve"> SNP showing the best correlation with the GWAS lead SNP (in green) and one SNPs from the credible set overlapping several ENCODE annotation features with no overlap for </w:t>
      </w:r>
      <w:r w:rsidR="00B733A7">
        <w:t>my</w:t>
      </w:r>
      <w:r>
        <w:t xml:space="preserve"> </w:t>
      </w:r>
      <w:proofErr w:type="spellStart"/>
      <w:r>
        <w:t>PsA</w:t>
      </w:r>
      <w:proofErr w:type="spellEnd"/>
      <w:r>
        <w:t xml:space="preserve"> ATAC data (in purple). The left and right hand side panels are the UCSC </w:t>
      </w:r>
      <w:proofErr w:type="spellStart"/>
      <w:r>
        <w:t>visu</w:t>
      </w:r>
      <w:r w:rsidR="00B733A7">
        <w:t>a</w:t>
      </w:r>
      <w:r>
        <w:t>lisation</w:t>
      </w:r>
      <w:proofErr w:type="spellEnd"/>
      <w:r>
        <w:t xml:space="preserve"> of the epigenetic landscape for rs4705908 and rs2069803 (left brown and black lines, respectively) and rs1006587 and rs27437 (right, red and green lines, respectively), which represent four of the most relevant fine-mapped SNPs at the 5q31 in terms of overlap with </w:t>
      </w:r>
      <w:proofErr w:type="spellStart"/>
      <w:r>
        <w:t>PsA</w:t>
      </w:r>
      <w:proofErr w:type="spellEnd"/>
      <w:r>
        <w:t xml:space="preserve"> ATAC data signal for </w:t>
      </w:r>
      <w:proofErr w:type="spellStart"/>
      <w:r>
        <w:t>eQTLs</w:t>
      </w:r>
      <w:proofErr w:type="spellEnd"/>
      <w:r>
        <w:t xml:space="preserve">. For each panel, all the ATAC tracks from three </w:t>
      </w:r>
      <w:proofErr w:type="spellStart"/>
      <w:r>
        <w:t>PsA</w:t>
      </w:r>
      <w:proofErr w:type="spellEnd"/>
      <w:r>
        <w:t xml:space="preserve"> patients and four cell types isolated from SF and PB are included. ATAC tracks are </w:t>
      </w:r>
      <w:proofErr w:type="spellStart"/>
      <w:r>
        <w:t>colour</w:t>
      </w:r>
      <w:proofErr w:type="spellEnd"/>
      <w:r>
        <w:t xml:space="preserve">-coded by tissue (SF=purple and PB=turquoise). Additionally, publicly available epigenetic data (H3K4me1, chromatin segmentation maps, digital footprint and ENCODE cluster for TF binding) generated in the same cell types as the in-house ATAC </w:t>
      </w:r>
      <w:r w:rsidR="00B733A7">
        <w:t>are</w:t>
      </w:r>
      <w:r>
        <w:t xml:space="preserve"> included. The yellow box highlights a DAR found in CD14$^+$ monocytes near rs2069803 and rs4705908. H3K4me1 relative fold-enrichment signal and ATAC </w:t>
      </w:r>
      <w:proofErr w:type="spellStart"/>
      <w:r>
        <w:t>normalised</w:t>
      </w:r>
      <w:proofErr w:type="spellEnd"/>
      <w:r>
        <w:t xml:space="preserve"> counts within each cell type are shown (y-axis).}</w:t>
      </w:r>
    </w:p>
    <w:p w14:paraId="598D0A24" w14:textId="77777777" w:rsidR="0083268A" w:rsidRDefault="0083268A" w:rsidP="0083268A">
      <w:r>
        <w:t>\label{figure:STAT2_fine_mapping_SNPs_epigenetic_track}</w:t>
      </w:r>
    </w:p>
    <w:p w14:paraId="12CAE138" w14:textId="77777777" w:rsidR="0083268A" w:rsidRDefault="0083268A" w:rsidP="0083268A">
      <w:r>
        <w:t>\end{figure}</w:t>
      </w:r>
    </w:p>
    <w:p w14:paraId="0C2EE887" w14:textId="77777777" w:rsidR="0083268A" w:rsidRDefault="0083268A" w:rsidP="0083268A"/>
    <w:p w14:paraId="7E9B4BF2" w14:textId="77777777" w:rsidR="0083268A" w:rsidRDefault="0083268A" w:rsidP="0083268A"/>
    <w:p w14:paraId="26BD7901" w14:textId="4B5EF754" w:rsidR="0083268A" w:rsidRDefault="0083268A" w:rsidP="0083268A">
      <w:r>
        <w:t xml:space="preserve">Another two relevant SNPs from the 90\% credible set reported </w:t>
      </w:r>
      <w:r w:rsidR="00B733A7">
        <w:t xml:space="preserve">here </w:t>
      </w:r>
      <w:r>
        <w:t xml:space="preserve">were rs2069803 and rs4705908, both overlapping ATAC peaks in all four cell types (Figure \ref{figure:5q31_fine_mapping_SNPs_epigenetic_track} left hand side panel black and brown lines, respectively). </w:t>
      </w:r>
      <w:proofErr w:type="gramStart"/>
      <w:r w:rsidR="00B733A7">
        <w:t>r</w:t>
      </w:r>
      <w:r>
        <w:t>s4705908</w:t>
      </w:r>
      <w:proofErr w:type="gramEnd"/>
      <w:r>
        <w:t xml:space="preserve"> is located upstream </w:t>
      </w:r>
      <w:r w:rsidR="00B733A7">
        <w:t xml:space="preserve">from </w:t>
      </w:r>
      <w:r>
        <w:t xml:space="preserve">the promoter of </w:t>
      </w:r>
      <w:r w:rsidR="006D68F2">
        <w:t xml:space="preserve">the </w:t>
      </w:r>
      <w:r>
        <w:t>\</w:t>
      </w:r>
      <w:proofErr w:type="spellStart"/>
      <w:r>
        <w:t>textit</w:t>
      </w:r>
      <w:proofErr w:type="spellEnd"/>
      <w:r>
        <w:t xml:space="preserve">{ACSL6} gene </w:t>
      </w:r>
      <w:r w:rsidR="00B733A7">
        <w:t>in a region</w:t>
      </w:r>
      <w:r>
        <w:t xml:space="preserve"> showing H3K4me1 enrichment, supporting a regulatory role. Notably, rs4705908 map</w:t>
      </w:r>
      <w:r w:rsidR="006D68F2">
        <w:t>s</w:t>
      </w:r>
      <w:r>
        <w:t xml:space="preserve"> to a CTCF binding site reported in GM12878 and LCLs cell lines. Likewise, rs2069803 also overlap</w:t>
      </w:r>
      <w:r w:rsidR="006D68F2">
        <w:t>s</w:t>
      </w:r>
      <w:r>
        <w:t xml:space="preserve"> moderate H3K4me1 signal in mCD4$^+$, mCD8$^+$ and NK cells (Figure \ref{figure:5q31_fine_mapping_SNPs_epigenetic_track} left hand side panel). The region has also been annotated as </w:t>
      </w:r>
      <w:r w:rsidR="006C694F">
        <w:t xml:space="preserve">an </w:t>
      </w:r>
      <w:r>
        <w:t xml:space="preserve">enhancer and weakly transcribed in mCD4$^+$, mCD8$^+$ and NK cells by the </w:t>
      </w:r>
      <w:proofErr w:type="spellStart"/>
      <w:r>
        <w:t>Epigenome</w:t>
      </w:r>
      <w:proofErr w:type="spellEnd"/>
      <w:r>
        <w:t xml:space="preserve"> Roadmap chromatin segmentation maps (yellow and light green in \ref{figure:5q31_fine_mapping_SNPs_epigenetic_track} left hand side panel). Although accessible chromatin has been identified at rs2069803 and rs4705908 for all cell types, \</w:t>
      </w:r>
      <w:proofErr w:type="spellStart"/>
      <w:r>
        <w:t>textit</w:t>
      </w:r>
      <w:proofErr w:type="spellEnd"/>
      <w:r>
        <w:t>{cis}-</w:t>
      </w:r>
      <w:proofErr w:type="spellStart"/>
      <w:r>
        <w:t>eQTL</w:t>
      </w:r>
      <w:proofErr w:type="spellEnd"/>
      <w:r>
        <w:t xml:space="preserve"> for these two SNPs have only been reported in CD4$^+$ or CD8$^+$, with the genotypes of both SNPs correlating with regulation of \</w:t>
      </w:r>
      <w:proofErr w:type="spellStart"/>
      <w:r>
        <w:t>textit</w:t>
      </w:r>
      <w:proofErr w:type="spellEnd"/>
      <w:r>
        <w:t>{SLC22A5} expression with extremely high significance in tCD4$^+$ cells (Table \</w:t>
      </w:r>
      <w:proofErr w:type="gramStart"/>
      <w:r>
        <w:t>ref{</w:t>
      </w:r>
      <w:proofErr w:type="gramEnd"/>
      <w:r>
        <w:t xml:space="preserve">tab:5q31_SNPs_ATAC_eQTL}). Promoter capture Hi-C data in </w:t>
      </w:r>
      <w:proofErr w:type="spellStart"/>
      <w:r>
        <w:t>na</w:t>
      </w:r>
      <w:proofErr w:type="spellEnd"/>
      <w:r>
        <w:t>\'{</w:t>
      </w:r>
      <w:proofErr w:type="spellStart"/>
      <w:r>
        <w:t>i</w:t>
      </w:r>
      <w:proofErr w:type="spellEnd"/>
      <w:proofErr w:type="gramStart"/>
      <w:r>
        <w:t>}</w:t>
      </w:r>
      <w:proofErr w:type="spellStart"/>
      <w:r>
        <w:t>ve</w:t>
      </w:r>
      <w:proofErr w:type="spellEnd"/>
      <w:proofErr w:type="gramEnd"/>
      <w:r>
        <w:t xml:space="preserve"> and total CD4$^+$ CD8$^+$ cells revealed interaction of the \</w:t>
      </w:r>
      <w:proofErr w:type="spellStart"/>
      <w:r>
        <w:t>textit</w:t>
      </w:r>
      <w:proofErr w:type="spellEnd"/>
      <w:r>
        <w:t>{IL3} promoter bait containing rs2069803  with the promoter of \</w:t>
      </w:r>
      <w:proofErr w:type="spellStart"/>
      <w:r>
        <w:t>textit</w:t>
      </w:r>
      <w:proofErr w:type="spellEnd"/>
      <w:r>
        <w:t xml:space="preserve">{SLC22A5}. </w:t>
      </w:r>
      <w:proofErr w:type="gramStart"/>
      <w:r>
        <w:t>Interestingly</w:t>
      </w:r>
      <w:proofErr w:type="gramEnd"/>
      <w:r>
        <w:t xml:space="preserve">, rs4705908 </w:t>
      </w:r>
      <w:r w:rsidR="006C694F">
        <w:t xml:space="preserve">also </w:t>
      </w:r>
      <w:r>
        <w:t>appeared within the bait of the \</w:t>
      </w:r>
      <w:proofErr w:type="spellStart"/>
      <w:r>
        <w:t>textit</w:t>
      </w:r>
      <w:proofErr w:type="spellEnd"/>
      <w:r>
        <w:t>{ACSL6} promoter interacting with the \</w:t>
      </w:r>
      <w:proofErr w:type="spellStart"/>
      <w:r>
        <w:t>textit</w:t>
      </w:r>
      <w:proofErr w:type="spellEnd"/>
      <w:r>
        <w:t xml:space="preserve">{IL3} promoter bait, which also includes the previously mentioned rs2069803 variant. Overall, promoter-capture </w:t>
      </w:r>
      <w:proofErr w:type="spellStart"/>
      <w:r>
        <w:t>HiC</w:t>
      </w:r>
      <w:proofErr w:type="spellEnd"/>
      <w:r>
        <w:t xml:space="preserve"> data revealed potential physical interaction</w:t>
      </w:r>
      <w:r w:rsidR="006C694F">
        <w:t>s</w:t>
      </w:r>
      <w:r>
        <w:t xml:space="preserve"> between rs27437, rs2069803 and rs4705908 in CD4$^+$ and CD8$^+$ cells with potential functional relevance in regulation of \</w:t>
      </w:r>
      <w:proofErr w:type="spellStart"/>
      <w:r>
        <w:t>textit</w:t>
      </w:r>
      <w:proofErr w:type="spellEnd"/>
      <w:r>
        <w:t>{SLC22A5} expression.</w:t>
      </w:r>
    </w:p>
    <w:p w14:paraId="4DD7D907" w14:textId="77777777" w:rsidR="0083268A" w:rsidRDefault="0083268A" w:rsidP="0083268A"/>
    <w:p w14:paraId="6CADCE30" w14:textId="77777777" w:rsidR="0083268A" w:rsidRDefault="0083268A" w:rsidP="0083268A">
      <w:r>
        <w:t xml:space="preserve">Lastly, rs7721882 was the only SNP showing a very significant </w:t>
      </w:r>
      <w:proofErr w:type="spellStart"/>
      <w:r>
        <w:t>eQTL</w:t>
      </w:r>
      <w:proofErr w:type="spellEnd"/>
      <w:r>
        <w:t xml:space="preserve"> effect in tCD4$^+$ for \</w:t>
      </w:r>
      <w:proofErr w:type="spellStart"/>
      <w:r>
        <w:t>textit</w:t>
      </w:r>
      <w:proofErr w:type="spellEnd"/>
      <w:r>
        <w:t>{SLC22A5} expression and overlapping with a putative mCD4$^+$ cell type specific ATAC peak (Table \</w:t>
      </w:r>
      <w:proofErr w:type="gramStart"/>
      <w:r>
        <w:t>ref{</w:t>
      </w:r>
      <w:proofErr w:type="gramEnd"/>
      <w:r>
        <w:t xml:space="preserve">tab:5q31_SNPs_ATAC_eQTL}). However, additional replicates and greater sequencing depth would be required in order to confirm the robustness of this peak as well as the cell type specificity in mCD4$^+$ cells.  </w:t>
      </w:r>
    </w:p>
    <w:p w14:paraId="62CBEFD0" w14:textId="77777777" w:rsidR="0083268A" w:rsidRDefault="0083268A" w:rsidP="0083268A"/>
    <w:p w14:paraId="44BBD973" w14:textId="77777777" w:rsidR="0083268A" w:rsidRDefault="0083268A" w:rsidP="0083268A"/>
    <w:p w14:paraId="7591F747" w14:textId="77777777" w:rsidR="0083268A" w:rsidRDefault="0083268A" w:rsidP="0083268A">
      <w:bookmarkStart w:id="76" w:name="_GoBack"/>
      <w:r>
        <w:t>In addition to epigenetic evidence, further investigation of the suitability of \</w:t>
      </w:r>
      <w:proofErr w:type="spellStart"/>
      <w:r>
        <w:t>textit</w:t>
      </w:r>
      <w:proofErr w:type="spellEnd"/>
      <w:r>
        <w:t>{SLC22A5} and \</w:t>
      </w:r>
      <w:proofErr w:type="spellStart"/>
      <w:r>
        <w:t>textit</w:t>
      </w:r>
      <w:proofErr w:type="spellEnd"/>
      <w:r>
        <w:t xml:space="preserve">{P4HA2}, two of the genes showing </w:t>
      </w:r>
      <w:proofErr w:type="spellStart"/>
      <w:r>
        <w:t>eQTLs</w:t>
      </w:r>
      <w:proofErr w:type="spellEnd"/>
      <w:r>
        <w:t xml:space="preserve"> for some of the SNPs in the 5q31 credible set, as drug targets for </w:t>
      </w:r>
      <w:proofErr w:type="spellStart"/>
      <w:r>
        <w:t>PsA</w:t>
      </w:r>
      <w:proofErr w:type="spellEnd"/>
      <w:r>
        <w:t xml:space="preserve"> was investigated. </w:t>
      </w:r>
      <w:proofErr w:type="spellStart"/>
      <w:r>
        <w:t>Dr</w:t>
      </w:r>
      <w:proofErr w:type="spellEnd"/>
      <w:r>
        <w:t xml:space="preserve"> Hai Fang has developed an algorithm named Priority Index (Pi) based on random forest to </w:t>
      </w:r>
      <w:proofErr w:type="spellStart"/>
      <w:r>
        <w:t>levearage</w:t>
      </w:r>
      <w:proofErr w:type="spellEnd"/>
      <w:r>
        <w:t xml:space="preserve"> genetic information in the </w:t>
      </w:r>
      <w:proofErr w:type="spellStart"/>
      <w:r>
        <w:t>prioritisation</w:t>
      </w:r>
      <w:proofErr w:type="spellEnd"/>
      <w:r>
        <w:t xml:space="preserve"> of putative drug targets for particular complex diseases. Interestingly, \</w:t>
      </w:r>
      <w:proofErr w:type="spellStart"/>
      <w:r>
        <w:t>textit</w:t>
      </w:r>
      <w:proofErr w:type="spellEnd"/>
      <w:r>
        <w:t xml:space="preserve">{SLC22A5} appeared as the third gene in the psoriasis rank supported as </w:t>
      </w:r>
      <w:proofErr w:type="spellStart"/>
      <w:r>
        <w:t>eGene</w:t>
      </w:r>
      <w:proofErr w:type="spellEnd"/>
      <w:r>
        <w:t xml:space="preserve"> in several immune cell </w:t>
      </w:r>
      <w:proofErr w:type="spellStart"/>
      <w:r>
        <w:t>eQTLs</w:t>
      </w:r>
      <w:proofErr w:type="spellEnd"/>
      <w:r>
        <w:t xml:space="preserve"> studies, annotation by the disease ontology with related inflammatory disease terms (including CD, IBD and RA, </w:t>
      </w:r>
      <w:proofErr w:type="spellStart"/>
      <w:r>
        <w:t>amongs</w:t>
      </w:r>
      <w:proofErr w:type="spellEnd"/>
      <w:r>
        <w:t xml:space="preserve"> others) as well as prediction for high </w:t>
      </w:r>
      <w:proofErr w:type="spellStart"/>
      <w:r>
        <w:t>druggability</w:t>
      </w:r>
      <w:proofErr w:type="spellEnd"/>
      <w:r>
        <w:t xml:space="preserve"> based on protein structure data \</w:t>
      </w:r>
      <w:proofErr w:type="gramStart"/>
      <w:r>
        <w:t>url{</w:t>
      </w:r>
      <w:proofErr w:type="gramEnd"/>
      <w:r>
        <w:t>http://galahad.well.ox.ac.uk:3010/pidb/discovery/PSO/SLC22A5#bookmark_details_genomic}. In contrast, \</w:t>
      </w:r>
      <w:proofErr w:type="spellStart"/>
      <w:r>
        <w:t>textit</w:t>
      </w:r>
      <w:proofErr w:type="spellEnd"/>
      <w:r>
        <w:t xml:space="preserve">{P4HA2} appeared 4,172 in the rank for psoriasis, not being such a suitable putative drug target in this disease. </w:t>
      </w:r>
    </w:p>
    <w:bookmarkEnd w:id="76"/>
    <w:p w14:paraId="7BC84B36" w14:textId="77777777" w:rsidR="0083268A" w:rsidDel="006C694F" w:rsidRDefault="0083268A" w:rsidP="0083268A">
      <w:pPr>
        <w:rPr>
          <w:del w:id="77" w:author="Katie Burnham" w:date="2018-12-03T11:50:00Z"/>
        </w:rPr>
      </w:pPr>
    </w:p>
    <w:p w14:paraId="4DFA5086" w14:textId="4E952034" w:rsidR="0083268A" w:rsidRDefault="0083268A" w:rsidP="0083268A">
      <w:r>
        <w:t>\</w:t>
      </w:r>
      <w:proofErr w:type="spellStart"/>
      <w:r>
        <w:t>subsubsection</w:t>
      </w:r>
      <w:proofErr w:type="spellEnd"/>
      <w:r>
        <w:t>{Overview o</w:t>
      </w:r>
      <w:r w:rsidR="006C694F">
        <w:t>f</w:t>
      </w:r>
      <w:r>
        <w:t xml:space="preserve"> fine-mapping and epigenetic data integration for other loci}</w:t>
      </w:r>
    </w:p>
    <w:p w14:paraId="16F012E7" w14:textId="5992D042" w:rsidR="0083268A" w:rsidRDefault="0083268A" w:rsidP="0083268A">
      <w:r>
        <w:t>In addition to the 5q31 locus (\</w:t>
      </w:r>
      <w:proofErr w:type="spellStart"/>
      <w:r>
        <w:t>textit</w:t>
      </w:r>
      <w:proofErr w:type="spellEnd"/>
      <w:r>
        <w:t>{CSF2/P4HA2}), another seven loci were successfully fine-mapped in this analysis. As previously mentioned</w:t>
      </w:r>
      <w:r w:rsidR="006C694F">
        <w:t xml:space="preserve">, </w:t>
      </w:r>
      <w:r>
        <w:t xml:space="preserve">integration of </w:t>
      </w:r>
      <w:r w:rsidR="00AF4FCC">
        <w:t>epigenetic</w:t>
      </w:r>
      <w:r>
        <w:t xml:space="preserve"> data and fine-mapping credible set of SNPs is particularly relevant when trying to identify putative causal SNPs for GWAS signals lying in non-coding regions. An example amongst the fine-mapped loci is \</w:t>
      </w:r>
      <w:proofErr w:type="spellStart"/>
      <w:r>
        <w:t>textit</w:t>
      </w:r>
      <w:proofErr w:type="spellEnd"/>
      <w:r>
        <w:t xml:space="preserve">{IL12B}, </w:t>
      </w:r>
      <w:r w:rsidR="006C694F">
        <w:t xml:space="preserve">for </w:t>
      </w:r>
      <w:r>
        <w:t xml:space="preserve">which </w:t>
      </w:r>
      <w:r w:rsidR="006C694F">
        <w:t xml:space="preserve">a </w:t>
      </w:r>
      <w:proofErr w:type="spellStart"/>
      <w:r>
        <w:t>PsA</w:t>
      </w:r>
      <w:proofErr w:type="spellEnd"/>
      <w:r>
        <w:t xml:space="preserve"> GWAS lead SNP as well as the fine-mapped lead SNP found in this analysis were located upstream </w:t>
      </w:r>
      <w:r w:rsidR="006C694F">
        <w:t xml:space="preserve">of </w:t>
      </w:r>
      <w:r>
        <w:t>th</w:t>
      </w:r>
      <w:r w:rsidR="006C694F">
        <w:t>e</w:t>
      </w:r>
      <w:r>
        <w:t xml:space="preserve"> gene. Out of the 52 SNPs identified in the 90\% credible set only four appeared to overlap accessible chromatin in at least two of the cell types </w:t>
      </w:r>
      <w:proofErr w:type="spellStart"/>
      <w:r>
        <w:t>analysed</w:t>
      </w:r>
      <w:proofErr w:type="spellEnd"/>
      <w:r>
        <w:t xml:space="preserve"> by ATAC in </w:t>
      </w:r>
      <w:proofErr w:type="spellStart"/>
      <w:r>
        <w:t>PsA</w:t>
      </w:r>
      <w:proofErr w:type="spellEnd"/>
      <w:r>
        <w:t xml:space="preserve"> samples and they were not in LD with common non-synonymous SNPs in \</w:t>
      </w:r>
      <w:proofErr w:type="spellStart"/>
      <w:proofErr w:type="gramStart"/>
      <w:r>
        <w:t>textit</w:t>
      </w:r>
      <w:proofErr w:type="spellEnd"/>
      <w:r>
        <w:t>{</w:t>
      </w:r>
      <w:proofErr w:type="gramEnd"/>
      <w:r>
        <w:t xml:space="preserve">IL12B}. The </w:t>
      </w:r>
      <w:proofErr w:type="spellStart"/>
      <w:r>
        <w:t>PsA</w:t>
      </w:r>
      <w:proofErr w:type="spellEnd"/>
      <w:r>
        <w:t xml:space="preserve"> GWAS SNP rs4921482 (primary signal in Bowes and colleagues) overlapped a strong ATAC peak in all cell types as well as H3K4me1 enhancer mark</w:t>
      </w:r>
      <w:r w:rsidR="006C694F">
        <w:t>s</w:t>
      </w:r>
      <w:r>
        <w:t>.</w:t>
      </w:r>
      <w:r w:rsidR="006C694F">
        <w:t xml:space="preserve"> </w:t>
      </w:r>
      <w:r>
        <w:t>However, none of the four SNPs in the credible set overlapping ATAC peaks was found within a \</w:t>
      </w:r>
      <w:proofErr w:type="spellStart"/>
      <w:r>
        <w:t>textit</w:t>
      </w:r>
      <w:proofErr w:type="spellEnd"/>
      <w:r>
        <w:t>{cis}-</w:t>
      </w:r>
      <w:proofErr w:type="spellStart"/>
      <w:r>
        <w:t>eQTL</w:t>
      </w:r>
      <w:proofErr w:type="spellEnd"/>
      <w:r>
        <w:t xml:space="preserve"> signal in any of the explored datasets.</w:t>
      </w:r>
    </w:p>
    <w:p w14:paraId="1311E2D1" w14:textId="77777777" w:rsidR="0083268A" w:rsidRDefault="0083268A" w:rsidP="0083268A"/>
    <w:p w14:paraId="30371690" w14:textId="082AC37B" w:rsidR="0083268A" w:rsidRDefault="0083268A" w:rsidP="0083268A">
      <w:r>
        <w:t>For another two loci fine-mapped in this analysis, \</w:t>
      </w:r>
      <w:proofErr w:type="spellStart"/>
      <w:r>
        <w:t>textit</w:t>
      </w:r>
      <w:proofErr w:type="spellEnd"/>
      <w:r>
        <w:t>{STAT2/IL23A} and \</w:t>
      </w:r>
      <w:proofErr w:type="spellStart"/>
      <w:r>
        <w:t>textit</w:t>
      </w:r>
      <w:proofErr w:type="spellEnd"/>
      <w:r>
        <w:t>{TRAF3IP2}, previous evidence for high LD between the psoriasis GWAS signal and missense coding variants in \</w:t>
      </w:r>
      <w:proofErr w:type="spellStart"/>
      <w:r>
        <w:t>textit</w:t>
      </w:r>
      <w:proofErr w:type="spellEnd"/>
      <w:r>
        <w:t>{STAT2} and \</w:t>
      </w:r>
      <w:proofErr w:type="spellStart"/>
      <w:r>
        <w:t>textit</w:t>
      </w:r>
      <w:proofErr w:type="spellEnd"/>
      <w:r>
        <w:t>{TRAF3IP2}, respectively, had been reported \</w:t>
      </w:r>
      <w:proofErr w:type="spellStart"/>
      <w:proofErr w:type="gramStart"/>
      <w:r>
        <w:t>parencite</w:t>
      </w:r>
      <w:proofErr w:type="spellEnd"/>
      <w:r>
        <w:t>{</w:t>
      </w:r>
      <w:proofErr w:type="gramEnd"/>
      <w:r>
        <w:t>Tsoi2012}. For the psoriasis GWAS \</w:t>
      </w:r>
      <w:proofErr w:type="spellStart"/>
      <w:r>
        <w:t>textit</w:t>
      </w:r>
      <w:proofErr w:type="spellEnd"/>
      <w:r>
        <w:t xml:space="preserve">{STAT2} signal, </w:t>
      </w:r>
      <w:proofErr w:type="spellStart"/>
      <w:r>
        <w:t>Tsoi</w:t>
      </w:r>
      <w:proofErr w:type="spellEnd"/>
      <w:r>
        <w:t xml:space="preserve"> \</w:t>
      </w:r>
      <w:proofErr w:type="spellStart"/>
      <w:r>
        <w:t>textit</w:t>
      </w:r>
      <w:proofErr w:type="spellEnd"/>
      <w:r>
        <w:t>{et al.}, 2012 highlighted a missense mutation (rs2066807)</w:t>
      </w:r>
      <w:r w:rsidR="006C694F">
        <w:t xml:space="preserve"> </w:t>
      </w:r>
      <w:r>
        <w:t xml:space="preserve">with </w:t>
      </w:r>
      <w:r w:rsidR="006C694F">
        <w:t xml:space="preserve">a predicted </w:t>
      </w:r>
      <w:r>
        <w:t xml:space="preserve">highly damaging effect in this gene </w:t>
      </w:r>
      <w:r w:rsidR="00444CE3">
        <w:t xml:space="preserve">that is </w:t>
      </w:r>
      <w:r>
        <w:t xml:space="preserve">in very high LD with the GWAS lead SNP (Figure \ref{figure:STAT2_fine_mapping_SNPs_epigenetic_track} purple line). This SNP also appeared in the 90\% credible set of SNPs in this analysis. Although rs2066807 did not overlap ATAC accessible chromatin in any of the four cell types, it mapped to a RUNX3 and CTCF binding site in the cell lines GM12878 and K562. SNPs from the credible set located in the vicinity of this missense variant were found within </w:t>
      </w:r>
      <w:proofErr w:type="spellStart"/>
      <w:r>
        <w:t>eQTL</w:t>
      </w:r>
      <w:proofErr w:type="spellEnd"/>
      <w:r>
        <w:t xml:space="preserve"> signals of interest. For example, rs2371494 overlapped an ATAC peak in all four cell types (Figure \ref{figure:STAT2_fine_mapping_SNPs_epigenetic_track} black line) and presented a highly significant </w:t>
      </w:r>
      <w:proofErr w:type="spellStart"/>
      <w:r>
        <w:t>eQTL</w:t>
      </w:r>
      <w:proofErr w:type="spellEnd"/>
      <w:r>
        <w:t xml:space="preserve"> effect for \</w:t>
      </w:r>
      <w:proofErr w:type="spellStart"/>
      <w:r>
        <w:t>textit</w:t>
      </w:r>
      <w:proofErr w:type="spellEnd"/>
      <w:r>
        <w:t>{STAT2} expression in unstimulated monocytes (FDR=7.54x10$</w:t>
      </w:r>
      <w:proofErr w:type="gramStart"/>
      <w:r>
        <w:t>^</w:t>
      </w:r>
      <w:r w:rsidR="00444CE3">
        <w:t>{</w:t>
      </w:r>
      <w:proofErr w:type="gramEnd"/>
      <w:r>
        <w:t>-31}$) and to a lesser significance under IFN-$\gamma$ stimulation (FDR=9.94x10$^</w:t>
      </w:r>
      <w:r w:rsidR="00444CE3">
        <w:t>{</w:t>
      </w:r>
      <w:r>
        <w:t xml:space="preserve">-6}$). Fairfax and colleagues reported a negative effect for the major allele (G) of rs2371494 and also for the </w:t>
      </w:r>
      <w:proofErr w:type="spellStart"/>
      <w:r>
        <w:t>PsA</w:t>
      </w:r>
      <w:proofErr w:type="spellEnd"/>
      <w:r>
        <w:t xml:space="preserve"> GWAS lead SNP rs2020854 (T) (LD r$^2$=0.79) in both conditions, indicating increased expression of \</w:t>
      </w:r>
      <w:proofErr w:type="spellStart"/>
      <w:r>
        <w:t>textit</w:t>
      </w:r>
      <w:proofErr w:type="spellEnd"/>
      <w:r>
        <w:t>{STAT2} for the GWAS risk allele. Interestingly,</w:t>
      </w:r>
      <w:r w:rsidR="00444CE3">
        <w:t xml:space="preserve"> the nearby SNP</w:t>
      </w:r>
      <w:r>
        <w:t xml:space="preserve"> rs57870697 </w:t>
      </w:r>
      <w:r w:rsidR="00444CE3">
        <w:t>which is</w:t>
      </w:r>
      <w:r>
        <w:t xml:space="preserve"> in very high LD (r${^2}\geq$0.79) with rs2371494, overlapped a CD14$^+$ monocyte specific ATAC peaks in SF and PB (Figure \ref{figure:STAT2_fine_mapping_SNPs_epigenetic_track} red line) but no </w:t>
      </w:r>
      <w:proofErr w:type="spellStart"/>
      <w:r>
        <w:t>eQTL</w:t>
      </w:r>
      <w:proofErr w:type="spellEnd"/>
      <w:r>
        <w:t xml:space="preserve"> for any gene has been reported at the location of this SNP.</w:t>
      </w:r>
    </w:p>
    <w:p w14:paraId="4C69535A" w14:textId="532D129D" w:rsidR="0083268A" w:rsidRDefault="0083268A" w:rsidP="0083268A">
      <w:r>
        <w:t>Lastly, fine-mapping for the \</w:t>
      </w:r>
      <w:proofErr w:type="spellStart"/>
      <w:r>
        <w:t>textit</w:t>
      </w:r>
      <w:proofErr w:type="spellEnd"/>
      <w:r>
        <w:t xml:space="preserve">{RUNX3/SYF3} </w:t>
      </w:r>
      <w:r w:rsidR="00444CE3">
        <w:t xml:space="preserve">locus </w:t>
      </w:r>
      <w:r>
        <w:t>identified 48 SNPs in the credible set, of which six overlapped ATAC peaks in CD14$^+$ monocytes and mCD8$^+$ cells</w:t>
      </w:r>
      <w:r w:rsidR="00444CE3">
        <w:t>. O</w:t>
      </w:r>
      <w:r>
        <w:t>ne mapp</w:t>
      </w:r>
      <w:r w:rsidR="00444CE3">
        <w:t>ed</w:t>
      </w:r>
      <w:r>
        <w:t xml:space="preserve"> to a discrete mCD8$^+$ specific peak at the edge of a CTCF and RELA binding site in GM12878. Nevertheless, no </w:t>
      </w:r>
      <w:proofErr w:type="spellStart"/>
      <w:r>
        <w:t>eQTL</w:t>
      </w:r>
      <w:proofErr w:type="spellEnd"/>
      <w:r>
        <w:t xml:space="preserve"> has been reported for any of the six SNPs overlapping ATAC in any of the datasets.</w:t>
      </w:r>
    </w:p>
    <w:p w14:paraId="7FAF70A5" w14:textId="77777777" w:rsidR="0083268A" w:rsidRDefault="0083268A" w:rsidP="0083268A"/>
    <w:p w14:paraId="088158B0" w14:textId="77777777" w:rsidR="0083268A" w:rsidRDefault="0083268A" w:rsidP="0083268A"/>
    <w:p w14:paraId="65341D65" w14:textId="77777777" w:rsidR="0083268A" w:rsidRDefault="0083268A" w:rsidP="0083268A">
      <w:r>
        <w:t>\begin{figure}[</w:t>
      </w:r>
      <w:proofErr w:type="spellStart"/>
      <w:r>
        <w:t>htbp</w:t>
      </w:r>
      <w:proofErr w:type="spellEnd"/>
      <w:r>
        <w:t>]</w:t>
      </w:r>
    </w:p>
    <w:p w14:paraId="1B589425" w14:textId="77777777" w:rsidR="0083268A" w:rsidRDefault="0083268A" w:rsidP="0083268A">
      <w:r>
        <w:t>\centering</w:t>
      </w:r>
    </w:p>
    <w:p w14:paraId="30380ADC" w14:textId="77777777" w:rsidR="0083268A" w:rsidRDefault="0083268A" w:rsidP="0083268A">
      <w:r>
        <w:t>\includegraphics[width=0.6\textwidth]{./Results3/pdfs/UCSC_STAT2_IL23A_credible_set_all_cell_types_all_epigenetic_marks}</w:t>
      </w:r>
    </w:p>
    <w:p w14:paraId="71057555" w14:textId="51899CE4" w:rsidR="0083268A" w:rsidRDefault="0083268A" w:rsidP="0083268A">
      <w:r>
        <w:t>\caption[Epigenetic landscape at the genomic location of three fine-mapped SNPs from the \</w:t>
      </w:r>
      <w:proofErr w:type="spellStart"/>
      <w:r>
        <w:t>textit</w:t>
      </w:r>
      <w:proofErr w:type="spellEnd"/>
      <w:r>
        <w:t xml:space="preserve">{STAT2/IL23A} </w:t>
      </w:r>
      <w:proofErr w:type="spellStart"/>
      <w:r>
        <w:t>PsA</w:t>
      </w:r>
      <w:proofErr w:type="spellEnd"/>
      <w:r>
        <w:t xml:space="preserve"> GWAS signal.]{\</w:t>
      </w:r>
      <w:proofErr w:type="spellStart"/>
      <w:r>
        <w:t>textbf</w:t>
      </w:r>
      <w:proofErr w:type="spellEnd"/>
      <w:r>
        <w:t>{Epigenetic landscape at the genomic location of three fine-mapped SNPs from the \</w:t>
      </w:r>
      <w:proofErr w:type="spellStart"/>
      <w:r>
        <w:t>textit</w:t>
      </w:r>
      <w:proofErr w:type="spellEnd"/>
      <w:r>
        <w:t xml:space="preserve">{STAT2/IL23A} </w:t>
      </w:r>
      <w:proofErr w:type="spellStart"/>
      <w:r>
        <w:t>PsA</w:t>
      </w:r>
      <w:proofErr w:type="spellEnd"/>
      <w:r>
        <w:t xml:space="preserve"> GWAS signal.} UCSC </w:t>
      </w:r>
      <w:proofErr w:type="spellStart"/>
      <w:r>
        <w:t>visulisation</w:t>
      </w:r>
      <w:proofErr w:type="spellEnd"/>
      <w:r>
        <w:t xml:space="preserve"> of the epigenetic landscape for three relevant fine-mapped SNPs at the \</w:t>
      </w:r>
      <w:proofErr w:type="spellStart"/>
      <w:r>
        <w:t>textit</w:t>
      </w:r>
      <w:proofErr w:type="spellEnd"/>
      <w:r>
        <w:t xml:space="preserve">{STAT2/IL23A} locus (x-axis), including rs2371494 (black line), rs35157967 (red line) and the missense </w:t>
      </w:r>
      <w:r w:rsidR="00444CE3">
        <w:t xml:space="preserve">putative </w:t>
      </w:r>
      <w:r>
        <w:t xml:space="preserve">damaging mutation reported by </w:t>
      </w:r>
      <w:proofErr w:type="spellStart"/>
      <w:r>
        <w:t>Tsoi</w:t>
      </w:r>
      <w:proofErr w:type="spellEnd"/>
      <w:r>
        <w:t xml:space="preserve"> \</w:t>
      </w:r>
      <w:proofErr w:type="spellStart"/>
      <w:r>
        <w:t>textit</w:t>
      </w:r>
      <w:proofErr w:type="spellEnd"/>
      <w:r>
        <w:t xml:space="preserve">{et al.}, 2012 rs2066807 (purple line). ATAC tracks from three </w:t>
      </w:r>
      <w:proofErr w:type="spellStart"/>
      <w:r>
        <w:t>PsA</w:t>
      </w:r>
      <w:proofErr w:type="spellEnd"/>
      <w:r>
        <w:t xml:space="preserve"> patients and four cell types isolated from SF </w:t>
      </w:r>
      <w:r w:rsidR="00444CE3">
        <w:t xml:space="preserve">(purple) </w:t>
      </w:r>
      <w:r>
        <w:t xml:space="preserve">and PB </w:t>
      </w:r>
      <w:r w:rsidR="00444CE3">
        <w:t xml:space="preserve">(turquoise) </w:t>
      </w:r>
      <w:r>
        <w:t xml:space="preserve">are included. </w:t>
      </w:r>
      <w:r w:rsidR="00444CE3">
        <w:t>P</w:t>
      </w:r>
      <w:r>
        <w:t xml:space="preserve">ublicly available epigenetic data (H3Kme1, chromatin segmentation maps, digital footprint and ENCODE cluster for TF binding) generated in the same cell types as the in-house ATAC </w:t>
      </w:r>
      <w:r w:rsidR="00444CE3">
        <w:t>are also</w:t>
      </w:r>
      <w:r>
        <w:t xml:space="preserve"> included. H3K4me1 relative fold-enrichment signal and ATAC </w:t>
      </w:r>
      <w:proofErr w:type="spellStart"/>
      <w:r>
        <w:t>normalised</w:t>
      </w:r>
      <w:proofErr w:type="spellEnd"/>
      <w:r>
        <w:t xml:space="preserve"> counts within each cell type are shown (y-axis).}</w:t>
      </w:r>
    </w:p>
    <w:p w14:paraId="79732ECB" w14:textId="77777777" w:rsidR="0083268A" w:rsidRDefault="0083268A" w:rsidP="0083268A">
      <w:r>
        <w:t>\label{figure:STAT2_fine_mapping_SNPs_epigenetic_track}</w:t>
      </w:r>
    </w:p>
    <w:p w14:paraId="52D717C2" w14:textId="77777777" w:rsidR="0083268A" w:rsidRDefault="0083268A" w:rsidP="0083268A">
      <w:r>
        <w:t>\end{figure}</w:t>
      </w:r>
    </w:p>
    <w:p w14:paraId="20B74A9D" w14:textId="77777777" w:rsidR="0083268A" w:rsidRDefault="0083268A" w:rsidP="0083268A"/>
    <w:p w14:paraId="32B63A69" w14:textId="77777777" w:rsidR="00481960" w:rsidRDefault="002A7A1B" w:rsidP="0083268A"/>
    <w:sectPr w:rsidR="0048196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5" w:author="Katie Burnham" w:date="2018-12-03T11:14:00Z" w:initials="KB">
    <w:p w14:paraId="3B09F6E0" w14:textId="77777777" w:rsidR="00040542" w:rsidRDefault="00040542">
      <w:pPr>
        <w:pStyle w:val="CommentText"/>
      </w:pPr>
      <w:r>
        <w:rPr>
          <w:rStyle w:val="CommentReference"/>
        </w:rPr>
        <w:annotationRef/>
      </w:r>
      <w:r w:rsidR="00444CE3">
        <w:rPr>
          <w:noProof/>
        </w:rPr>
        <w:t>Some of it isn't published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09F6E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icia Lledolara">
    <w15:presenceInfo w15:providerId="AD" w15:userId="S-1-5-21-116798120-1337093379-1256410061-10996"/>
  </w15:person>
  <w15:person w15:author="Katie Burnham">
    <w15:presenceInfo w15:providerId="AD" w15:userId="S-1-5-21-116798120-1337093379-1256410061-102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68A"/>
    <w:rsid w:val="00040542"/>
    <w:rsid w:val="002A7A1B"/>
    <w:rsid w:val="002F2780"/>
    <w:rsid w:val="003E0420"/>
    <w:rsid w:val="0041335A"/>
    <w:rsid w:val="00444CE3"/>
    <w:rsid w:val="006C694F"/>
    <w:rsid w:val="006D68F2"/>
    <w:rsid w:val="007909F4"/>
    <w:rsid w:val="007D78E6"/>
    <w:rsid w:val="0083268A"/>
    <w:rsid w:val="00845A32"/>
    <w:rsid w:val="008E4E90"/>
    <w:rsid w:val="00AA1D93"/>
    <w:rsid w:val="00AF4FCC"/>
    <w:rsid w:val="00B733A7"/>
    <w:rsid w:val="00C04802"/>
    <w:rsid w:val="00C63379"/>
    <w:rsid w:val="00F71A28"/>
    <w:rsid w:val="00FD3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B7578"/>
  <w15:chartTrackingRefBased/>
  <w15:docId w15:val="{04B70B43-67B4-4CAC-8EF8-EAC92C558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40542"/>
    <w:rPr>
      <w:sz w:val="16"/>
      <w:szCs w:val="16"/>
    </w:rPr>
  </w:style>
  <w:style w:type="paragraph" w:styleId="CommentText">
    <w:name w:val="annotation text"/>
    <w:basedOn w:val="Normal"/>
    <w:link w:val="CommentTextChar"/>
    <w:uiPriority w:val="99"/>
    <w:semiHidden/>
    <w:unhideWhenUsed/>
    <w:rsid w:val="00040542"/>
    <w:pPr>
      <w:spacing w:line="240" w:lineRule="auto"/>
    </w:pPr>
    <w:rPr>
      <w:sz w:val="20"/>
      <w:szCs w:val="20"/>
    </w:rPr>
  </w:style>
  <w:style w:type="character" w:customStyle="1" w:styleId="CommentTextChar">
    <w:name w:val="Comment Text Char"/>
    <w:basedOn w:val="DefaultParagraphFont"/>
    <w:link w:val="CommentText"/>
    <w:uiPriority w:val="99"/>
    <w:semiHidden/>
    <w:rsid w:val="00040542"/>
    <w:rPr>
      <w:sz w:val="20"/>
      <w:szCs w:val="20"/>
    </w:rPr>
  </w:style>
  <w:style w:type="paragraph" w:styleId="CommentSubject">
    <w:name w:val="annotation subject"/>
    <w:basedOn w:val="CommentText"/>
    <w:next w:val="CommentText"/>
    <w:link w:val="CommentSubjectChar"/>
    <w:uiPriority w:val="99"/>
    <w:semiHidden/>
    <w:unhideWhenUsed/>
    <w:rsid w:val="00040542"/>
    <w:rPr>
      <w:b/>
      <w:bCs/>
    </w:rPr>
  </w:style>
  <w:style w:type="character" w:customStyle="1" w:styleId="CommentSubjectChar">
    <w:name w:val="Comment Subject Char"/>
    <w:basedOn w:val="CommentTextChar"/>
    <w:link w:val="CommentSubject"/>
    <w:uiPriority w:val="99"/>
    <w:semiHidden/>
    <w:rsid w:val="00040542"/>
    <w:rPr>
      <w:b/>
      <w:bCs/>
      <w:sz w:val="20"/>
      <w:szCs w:val="20"/>
    </w:rPr>
  </w:style>
  <w:style w:type="paragraph" w:styleId="Revision">
    <w:name w:val="Revision"/>
    <w:hidden/>
    <w:uiPriority w:val="99"/>
    <w:semiHidden/>
    <w:rsid w:val="00040542"/>
    <w:pPr>
      <w:spacing w:after="0" w:line="240" w:lineRule="auto"/>
    </w:pPr>
  </w:style>
  <w:style w:type="paragraph" w:styleId="BalloonText">
    <w:name w:val="Balloon Text"/>
    <w:basedOn w:val="Normal"/>
    <w:link w:val="BalloonTextChar"/>
    <w:uiPriority w:val="99"/>
    <w:semiHidden/>
    <w:unhideWhenUsed/>
    <w:rsid w:val="000405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05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11</Pages>
  <Words>3941</Words>
  <Characters>22466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Lledolara</dc:creator>
  <cp:keywords/>
  <dc:description/>
  <cp:lastModifiedBy>Alicia Lledolara</cp:lastModifiedBy>
  <cp:revision>3</cp:revision>
  <dcterms:created xsi:type="dcterms:W3CDTF">2018-12-03T13:55:00Z</dcterms:created>
  <dcterms:modified xsi:type="dcterms:W3CDTF">2018-12-03T14:49:00Z</dcterms:modified>
</cp:coreProperties>
</file>